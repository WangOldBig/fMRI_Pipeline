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B730" w14:textId="77777777" w:rsidR="00620E53" w:rsidRPr="00B92C28" w:rsidRDefault="00620E53" w:rsidP="00620E53">
      <w:pPr>
        <w:pStyle w:val="a3"/>
        <w:ind w:firstLine="680"/>
        <w:rPr>
          <w:rFonts w:ascii="黑体" w:eastAsia="黑体" w:hAnsi="黑体"/>
          <w:sz w:val="36"/>
          <w:szCs w:val="36"/>
        </w:rPr>
      </w:pPr>
      <w:bookmarkStart w:id="0" w:name="OLE_LINK1"/>
      <w:r w:rsidRPr="00B92C28">
        <w:rPr>
          <w:rFonts w:ascii="黑体" w:eastAsia="黑体" w:hAnsi="黑体" w:hint="eastAsia"/>
          <w:sz w:val="36"/>
          <w:szCs w:val="36"/>
        </w:rPr>
        <w:t>基于</w:t>
      </w:r>
      <w:r>
        <w:rPr>
          <w:rFonts w:ascii="黑体" w:eastAsia="黑体" w:hAnsi="黑体"/>
          <w:sz w:val="36"/>
          <w:szCs w:val="36"/>
        </w:rPr>
        <w:t>P</w:t>
      </w:r>
      <w:r>
        <w:rPr>
          <w:rFonts w:ascii="黑体" w:eastAsia="黑体" w:hAnsi="黑体" w:hint="eastAsia"/>
          <w:sz w:val="36"/>
          <w:szCs w:val="36"/>
        </w:rPr>
        <w:t>ython</w:t>
      </w:r>
      <w:r w:rsidRPr="00B92C28">
        <w:rPr>
          <w:rFonts w:ascii="黑体" w:eastAsia="黑体" w:hAnsi="黑体" w:hint="eastAsia"/>
          <w:sz w:val="36"/>
          <w:szCs w:val="36"/>
        </w:rPr>
        <w:t>的f</w:t>
      </w:r>
      <w:r w:rsidRPr="00B92C28">
        <w:rPr>
          <w:rFonts w:ascii="黑体" w:eastAsia="黑体" w:hAnsi="黑体"/>
          <w:sz w:val="36"/>
          <w:szCs w:val="36"/>
        </w:rPr>
        <w:t>MRI分析指南</w:t>
      </w:r>
    </w:p>
    <w:p w14:paraId="60D8A4F5" w14:textId="77777777" w:rsidR="00620E53" w:rsidRDefault="00620E53" w:rsidP="00620E53">
      <w:pPr>
        <w:ind w:firstLine="420"/>
        <w:jc w:val="center"/>
        <w:rPr>
          <w:rFonts w:cs="Times New Roman (正文 CS 字体)"/>
        </w:rPr>
      </w:pPr>
    </w:p>
    <w:p w14:paraId="723D4403" w14:textId="77777777" w:rsidR="00620E53" w:rsidRPr="00620E53" w:rsidRDefault="00620E53" w:rsidP="00620E53">
      <w:pPr>
        <w:ind w:firstLine="428"/>
        <w:rPr>
          <w:rFonts w:cs="Times New Roman (正文 CS 字体)"/>
          <w:szCs w:val="21"/>
        </w:rPr>
      </w:pPr>
      <w:r w:rsidRPr="00620E53">
        <w:rPr>
          <w:rFonts w:cs="Times New Roman (正文 CS 字体)" w:hint="eastAsia"/>
          <w:b/>
          <w:bCs/>
          <w:szCs w:val="21"/>
        </w:rPr>
        <w:t>摘</w:t>
      </w:r>
      <w:r w:rsidRPr="00620E53">
        <w:rPr>
          <w:rFonts w:cs="Times New Roman (正文 CS 字体)" w:hint="eastAsia"/>
          <w:b/>
          <w:bCs/>
          <w:szCs w:val="21"/>
        </w:rPr>
        <w:t xml:space="preserve"> </w:t>
      </w:r>
      <w:r w:rsidRPr="00620E53">
        <w:rPr>
          <w:rFonts w:cs="Times New Roman (正文 CS 字体)" w:hint="eastAsia"/>
          <w:b/>
          <w:bCs/>
          <w:szCs w:val="21"/>
        </w:rPr>
        <w:t>要：</w:t>
      </w:r>
      <w:r w:rsidRPr="00620E53">
        <w:rPr>
          <w:rFonts w:cs="Times New Roman (正文 CS 字体)"/>
          <w:szCs w:val="21"/>
        </w:rPr>
        <w:t>功能性磁共振成像（</w:t>
      </w:r>
      <w:r w:rsidRPr="00620E53">
        <w:rPr>
          <w:rFonts w:cs="Times New Roman (正文 CS 字体)"/>
          <w:szCs w:val="21"/>
        </w:rPr>
        <w:t>fMRI</w:t>
      </w:r>
      <w:r w:rsidRPr="00620E53">
        <w:rPr>
          <w:rFonts w:cs="Times New Roman (正文 CS 字体)"/>
          <w:szCs w:val="21"/>
        </w:rPr>
        <w:t>）作为一种广泛应用的脑成像技术，已被用于探索大脑功能与行为和疾病之间的关系。然而，</w:t>
      </w:r>
      <w:r w:rsidRPr="00620E53">
        <w:rPr>
          <w:rFonts w:cs="Times New Roman (正文 CS 字体)"/>
          <w:szCs w:val="21"/>
        </w:rPr>
        <w:t>fMRI</w:t>
      </w:r>
      <w:r w:rsidRPr="00620E53">
        <w:rPr>
          <w:rFonts w:cs="Times New Roman (正文 CS 字体)"/>
          <w:szCs w:val="21"/>
        </w:rPr>
        <w:t>研究在小样本、分析方法的灵活性以及缺乏标准化流程方面，存在假阳性和结果可重复性问题，制约了其应用和研究的可靠性。为应对这些挑战，开放科学倡导数据和分析流程的透明化与可重复性，已成为解决这些问题的有效手段。本研究基于</w:t>
      </w:r>
      <w:r w:rsidRPr="00620E53">
        <w:rPr>
          <w:rFonts w:cs="Times New Roman (正文 CS 字体)"/>
          <w:szCs w:val="21"/>
        </w:rPr>
        <w:t>Neuroimaging Analysis Replication and Prediction Study</w:t>
      </w:r>
      <w:r w:rsidRPr="00620E53">
        <w:rPr>
          <w:rFonts w:cs="Times New Roman (正文 CS 字体)"/>
          <w:szCs w:val="21"/>
        </w:rPr>
        <w:t>（</w:t>
      </w:r>
      <w:r w:rsidRPr="00620E53">
        <w:rPr>
          <w:rFonts w:cs="Times New Roman (正文 CS 字体)"/>
          <w:szCs w:val="21"/>
        </w:rPr>
        <w:t>NARPS</w:t>
      </w:r>
      <w:r w:rsidRPr="00620E53">
        <w:rPr>
          <w:rFonts w:cs="Times New Roman (正文 CS 字体)"/>
          <w:szCs w:val="21"/>
        </w:rPr>
        <w:t>）项目公开的</w:t>
      </w:r>
      <w:r w:rsidRPr="00620E53">
        <w:rPr>
          <w:rFonts w:cs="Times New Roman (正文 CS 字体)"/>
          <w:szCs w:val="21"/>
        </w:rPr>
        <w:t>fMRI</w:t>
      </w:r>
      <w:r w:rsidRPr="00620E53">
        <w:rPr>
          <w:rFonts w:cs="Times New Roman (正文 CS 字体)"/>
          <w:szCs w:val="21"/>
        </w:rPr>
        <w:t>数据，详细介绍了</w:t>
      </w:r>
      <w:r w:rsidRPr="00620E53">
        <w:rPr>
          <w:rFonts w:cs="Times New Roman (正文 CS 字体)" w:hint="eastAsia"/>
          <w:szCs w:val="21"/>
        </w:rPr>
        <w:t>基于</w:t>
      </w:r>
      <w:r w:rsidRPr="00620E53">
        <w:rPr>
          <w:rFonts w:cs="Times New Roman (正文 CS 字体)"/>
          <w:szCs w:val="21"/>
        </w:rPr>
        <w:t>P</w:t>
      </w:r>
      <w:r w:rsidRPr="00620E53">
        <w:rPr>
          <w:rFonts w:cs="Times New Roman (正文 CS 字体)" w:hint="eastAsia"/>
          <w:szCs w:val="21"/>
        </w:rPr>
        <w:t>ython</w:t>
      </w:r>
      <w:r w:rsidRPr="00620E53">
        <w:rPr>
          <w:rFonts w:cs="Times New Roman (正文 CS 字体)"/>
          <w:szCs w:val="21"/>
        </w:rPr>
        <w:t>的</w:t>
      </w:r>
      <w:r w:rsidRPr="00620E53">
        <w:rPr>
          <w:rFonts w:cs="Times New Roman (正文 CS 字体)"/>
          <w:szCs w:val="21"/>
        </w:rPr>
        <w:t>fMRI</w:t>
      </w:r>
      <w:r w:rsidRPr="00620E53">
        <w:rPr>
          <w:rFonts w:cs="Times New Roman (正文 CS 字体)"/>
          <w:szCs w:val="21"/>
        </w:rPr>
        <w:t>分析流程，涵盖从数据预处理到统计建模与结果可视化的</w:t>
      </w:r>
      <w:r w:rsidRPr="00620E53">
        <w:rPr>
          <w:rFonts w:cs="Times New Roman (正文 CS 字体)" w:hint="eastAsia"/>
          <w:szCs w:val="21"/>
        </w:rPr>
        <w:t>全流程，</w:t>
      </w:r>
      <w:r w:rsidRPr="00620E53">
        <w:rPr>
          <w:rFonts w:cs="Times New Roman (正文 CS 字体)"/>
          <w:szCs w:val="21"/>
        </w:rPr>
        <w:t>通过提供示例代码和具体操作步骤，使研究人员，尤其是初学者能够快速上手并应用这一流程</w:t>
      </w:r>
      <w:r w:rsidRPr="00620E53">
        <w:rPr>
          <w:rFonts w:cs="Times New Roman (正文 CS 字体)" w:hint="eastAsia"/>
          <w:szCs w:val="21"/>
        </w:rPr>
        <w:t>，</w:t>
      </w:r>
      <w:r w:rsidRPr="00620E53">
        <w:rPr>
          <w:rFonts w:cs="Times New Roman (正文 CS 字体)"/>
          <w:szCs w:val="21"/>
        </w:rPr>
        <w:t>通过这一分析框架，我们期望能够提升</w:t>
      </w:r>
      <w:r w:rsidRPr="00620E53">
        <w:rPr>
          <w:rFonts w:cs="Times New Roman (正文 CS 字体)"/>
          <w:szCs w:val="21"/>
        </w:rPr>
        <w:t>fMRI</w:t>
      </w:r>
      <w:r w:rsidRPr="00620E53">
        <w:rPr>
          <w:rFonts w:cs="Times New Roman (正文 CS 字体)"/>
          <w:szCs w:val="21"/>
        </w:rPr>
        <w:t>研究的可重复性和透明性，并推动该领域科学进步。</w:t>
      </w:r>
    </w:p>
    <w:p w14:paraId="33670E58" w14:textId="77777777" w:rsidR="00620E53" w:rsidRPr="00620E53" w:rsidRDefault="00620E53" w:rsidP="00620E53">
      <w:pPr>
        <w:ind w:firstLine="420"/>
        <w:rPr>
          <w:rFonts w:cs="Times New Roman (正文 CS 字体)"/>
          <w:szCs w:val="21"/>
        </w:rPr>
      </w:pPr>
    </w:p>
    <w:p w14:paraId="139E04FD" w14:textId="77777777" w:rsidR="00620E53" w:rsidRPr="00620E53" w:rsidRDefault="00620E53" w:rsidP="00620E53">
      <w:pPr>
        <w:ind w:firstLine="428"/>
        <w:rPr>
          <w:rFonts w:cs="Times New Roman (正文 CS 字体)"/>
          <w:szCs w:val="21"/>
        </w:rPr>
      </w:pPr>
      <w:r w:rsidRPr="00620E53">
        <w:rPr>
          <w:rFonts w:cs="Times New Roman (正文 CS 字体)" w:hint="eastAsia"/>
          <w:b/>
          <w:bCs/>
          <w:szCs w:val="21"/>
        </w:rPr>
        <w:t>关键词：</w:t>
      </w:r>
      <w:r w:rsidRPr="00620E53">
        <w:rPr>
          <w:rFonts w:cs="Times New Roman (正文 CS 字体)"/>
          <w:szCs w:val="21"/>
        </w:rPr>
        <w:t>fMRI</w:t>
      </w:r>
      <w:r w:rsidRPr="00620E53">
        <w:rPr>
          <w:rFonts w:cs="Times New Roman (正文 CS 字体)"/>
          <w:szCs w:val="21"/>
        </w:rPr>
        <w:t>分析</w:t>
      </w:r>
      <w:r w:rsidRPr="00620E53">
        <w:rPr>
          <w:rFonts w:cs="Times New Roman (正文 CS 字体)" w:hint="eastAsia"/>
          <w:szCs w:val="21"/>
        </w:rPr>
        <w:t>；</w:t>
      </w:r>
      <w:r w:rsidRPr="00620E53">
        <w:rPr>
          <w:rFonts w:cs="Times New Roman (正文 CS 字体)"/>
          <w:szCs w:val="21"/>
        </w:rPr>
        <w:t>开放科学</w:t>
      </w:r>
      <w:r w:rsidRPr="00620E53">
        <w:rPr>
          <w:rFonts w:cs="Times New Roman (正文 CS 字体)" w:hint="eastAsia"/>
          <w:szCs w:val="21"/>
        </w:rPr>
        <w:t>；</w:t>
      </w:r>
      <w:r w:rsidRPr="00620E53">
        <w:rPr>
          <w:rFonts w:cs="Times New Roman (正文 CS 字体)"/>
          <w:szCs w:val="21"/>
        </w:rPr>
        <w:t>Python</w:t>
      </w:r>
    </w:p>
    <w:p w14:paraId="3032082C" w14:textId="77777777" w:rsidR="00620E53" w:rsidRPr="00620E53" w:rsidRDefault="00620E53" w:rsidP="00620E53">
      <w:pPr>
        <w:pStyle w:val="1"/>
      </w:pPr>
      <w:r w:rsidRPr="00620E53">
        <w:rPr>
          <w:rFonts w:cs="Times New Roman"/>
        </w:rPr>
        <w:t>1</w:t>
      </w:r>
      <w:r w:rsidRPr="00620E53">
        <w:rPr>
          <w:rFonts w:hint="eastAsia"/>
        </w:rPr>
        <w:t xml:space="preserve"> 引言</w:t>
      </w:r>
    </w:p>
    <w:p w14:paraId="0A70448C" w14:textId="77777777" w:rsidR="00620E53" w:rsidRPr="00620E53" w:rsidRDefault="00620E53" w:rsidP="00620E53">
      <w:pPr>
        <w:ind w:firstLine="428"/>
        <w:rPr>
          <w:rFonts w:cs="Times New Roman (正文 CS 字体)"/>
          <w:szCs w:val="21"/>
        </w:rPr>
      </w:pPr>
      <w:r w:rsidRPr="00620E53">
        <w:rPr>
          <w:rFonts w:cs="Times New Roman (正文 CS 字体)" w:hint="eastAsia"/>
          <w:b/>
          <w:bCs/>
          <w:szCs w:val="21"/>
        </w:rPr>
        <w:t>背景</w:t>
      </w:r>
      <w:r w:rsidRPr="00620E53">
        <w:rPr>
          <w:rFonts w:cs="Times New Roman (正文 CS 字体)" w:hint="eastAsia"/>
          <w:b/>
          <w:bCs/>
          <w:szCs w:val="21"/>
        </w:rPr>
        <w:t>1</w:t>
      </w:r>
      <w:r w:rsidRPr="00620E53">
        <w:rPr>
          <w:rFonts w:cs="Times New Roman (正文 CS 字体)" w:hint="eastAsia"/>
          <w:b/>
          <w:bCs/>
          <w:szCs w:val="21"/>
        </w:rPr>
        <w:t>：</w:t>
      </w:r>
      <w:r w:rsidRPr="00620E53">
        <w:rPr>
          <w:rFonts w:cs="Times New Roman (正文 CS 字体)" w:hint="eastAsia"/>
          <w:szCs w:val="21"/>
        </w:rPr>
        <w:t>可重复性危机、</w:t>
      </w:r>
      <w:r w:rsidRPr="00620E53">
        <w:rPr>
          <w:rFonts w:cs="Times New Roman (正文 CS 字体)" w:hint="eastAsia"/>
          <w:szCs w:val="21"/>
        </w:rPr>
        <w:t>f</w:t>
      </w:r>
      <w:r w:rsidRPr="00620E53">
        <w:rPr>
          <w:rFonts w:cs="Times New Roman (正文 CS 字体)"/>
          <w:szCs w:val="21"/>
        </w:rPr>
        <w:t>MRI</w:t>
      </w:r>
      <w:r w:rsidRPr="00620E53">
        <w:rPr>
          <w:rFonts w:cs="Times New Roman (正文 CS 字体)" w:hint="eastAsia"/>
          <w:szCs w:val="21"/>
        </w:rPr>
        <w:t>研究假阳性问题、目前主流的分析软件还是</w:t>
      </w:r>
      <w:r w:rsidRPr="00620E53">
        <w:rPr>
          <w:rFonts w:cs="Times New Roman (正文 CS 字体)"/>
          <w:szCs w:val="21"/>
        </w:rPr>
        <w:t>SPM</w:t>
      </w:r>
      <w:r w:rsidRPr="00620E53">
        <w:rPr>
          <w:rFonts w:cs="Times New Roman (正文 CS 字体)" w:hint="eastAsia"/>
          <w:szCs w:val="21"/>
        </w:rPr>
        <w:t>，</w:t>
      </w:r>
      <w:r w:rsidRPr="00620E53">
        <w:rPr>
          <w:rFonts w:cs="Times New Roman (正文 CS 字体)"/>
          <w:szCs w:val="21"/>
        </w:rPr>
        <w:t>FSL</w:t>
      </w:r>
      <w:r w:rsidRPr="00620E53">
        <w:rPr>
          <w:rFonts w:cs="Times New Roman (正文 CS 字体)" w:hint="eastAsia"/>
          <w:szCs w:val="21"/>
        </w:rPr>
        <w:t>，</w:t>
      </w:r>
      <w:r w:rsidRPr="00620E53">
        <w:rPr>
          <w:rFonts w:cs="Times New Roman (正文 CS 字体)"/>
          <w:szCs w:val="21"/>
        </w:rPr>
        <w:t>MATLAB</w:t>
      </w:r>
      <w:r w:rsidRPr="00620E53">
        <w:rPr>
          <w:rFonts w:cs="Times New Roman (正文 CS 字体)" w:hint="eastAsia"/>
          <w:szCs w:val="21"/>
        </w:rPr>
        <w:t>等，工具的多样性和灵活性导致了研究者在数据分析选择的不确定性增加。这一背景下，近年来学界开始推动标准化的分析流程，以提高研究的透明度。</w:t>
      </w:r>
    </w:p>
    <w:p w14:paraId="10026A0E" w14:textId="72A0C852" w:rsidR="00620E53" w:rsidRPr="00620E53" w:rsidRDefault="00620E53" w:rsidP="00620E53">
      <w:pPr>
        <w:ind w:firstLine="428"/>
        <w:rPr>
          <w:rFonts w:cs="Times New Roman (正文 CS 字体)"/>
          <w:szCs w:val="21"/>
        </w:rPr>
      </w:pPr>
      <w:r w:rsidRPr="00620E53">
        <w:rPr>
          <w:rFonts w:cs="Times New Roman (正文 CS 字体)" w:hint="eastAsia"/>
          <w:b/>
          <w:bCs/>
          <w:szCs w:val="21"/>
        </w:rPr>
        <w:t>背景</w:t>
      </w:r>
      <w:r w:rsidRPr="00620E53">
        <w:rPr>
          <w:rFonts w:cs="Times New Roman (正文 CS 字体)" w:hint="eastAsia"/>
          <w:b/>
          <w:bCs/>
          <w:szCs w:val="21"/>
        </w:rPr>
        <w:t>2</w:t>
      </w:r>
      <w:r w:rsidRPr="00620E53">
        <w:rPr>
          <w:rFonts w:cs="Times New Roman (正文 CS 字体)" w:hint="eastAsia"/>
          <w:b/>
          <w:bCs/>
          <w:szCs w:val="21"/>
        </w:rPr>
        <w:t>：</w:t>
      </w:r>
      <w:r w:rsidRPr="00620E53">
        <w:rPr>
          <w:rFonts w:cs="Times New Roman (正文 CS 字体)" w:hint="eastAsia"/>
          <w:szCs w:val="21"/>
        </w:rPr>
        <w:t>现有教程和标准化流程多以英语为主，并倾向于封闭式软件，对初学者和非英语母语者而言存在较高的学习门槛。</w:t>
      </w:r>
      <w:r w:rsidRPr="00620E53">
        <w:rPr>
          <w:rFonts w:cs="Times New Roman (正文 CS 字体)"/>
          <w:szCs w:val="21"/>
        </w:rPr>
        <w:t xml:space="preserve">Python </w:t>
      </w:r>
      <w:r w:rsidRPr="00620E53">
        <w:rPr>
          <w:rFonts w:cs="Times New Roman (正文 CS 字体)"/>
          <w:szCs w:val="21"/>
        </w:rPr>
        <w:t>作为一种开源语言，具备代码透明、社区活跃、扩展性强等优点，近年来在神经影像学领域受到越来越多的关注</w:t>
      </w:r>
      <w:r w:rsidR="00CA1F05">
        <w:rPr>
          <w:rFonts w:cs="Times New Roman (正文 CS 字体)"/>
          <w:szCs w:val="21"/>
        </w:rPr>
        <w:fldChar w:fldCharType="begin"/>
      </w:r>
      <w:r w:rsidR="000A7C18">
        <w:rPr>
          <w:rFonts w:cs="Times New Roman (正文 CS 字体)"/>
          <w:szCs w:val="21"/>
        </w:rPr>
        <w:instrText xml:space="preserve"> ADDIN ZOTERO_ITEM CSL_CITATION {"citationID":"U0Z6CDXg","properties":{"formattedCitation":"(K. Gorgolewski et al., 2011)","plainCitation":"(K. Gorgolewski et al., 2011)","noteIndex":0},"citationItems":[{"id":101301,"uris":["http://zotero.org/users/12305558/items/ZEFYAYNS"],"itemData":{"id":101301,"type":"article-journal","abstract":"Current neuroimaging software offer users an incredible opportunity to analyze their data in different ways, with different underlying assumptions. Several sophisticated software packages (e.g., AFNI, BrainVoyager, FSL, FreeSurfer, Nipy, R, SPM) are used to process and analyze large and often diverse (highly multi-dimensional) data. However, this heterogeneous collection of specialized applications creates several issues that hinder replicable, efficient, and optimal use of neuroimaging analysis approaches: (1) No uniform access to neuroimaging analysis software and usage information; (2) No framework for comparative algorithm development and dissemination; (3) Personnel turnover in laboratories often limits methodological continuity and training new personnel takes time; (4) Neuroimaging software packages do not address computational efficiency; and (5) Methods sections in journal articles are inadequate for reproducing results. To address these issues, we present Nipype (Neuroimaging in Python: Pipelines and Interfaces; http://nipy.org/nipype), an open-source, community-developed, software package, and scriptable library. Nipype solves the issues by providing Interfaces to existing neuroimaging software with uniform usage semantics and by facilitating interaction between these packages using Workflows. Nipype provides an environment that encourages interactive exploration of algorithms, eases the design of Workflows within and between packages, allows rapid comparative development of algorithms and reduces the learning curve necessary to use different packages. Nipype supports both local and remote execution on multi-core machines and clusters, without additional scripting. Nipype is Berkeley Software Distribution licensed, allowing anyone unrestricted usage. An open, community-driven development philosophy allows the software to quickly adapt and address the varied needs of the evolving neuroimaging community, especially in the context of increasing demand for reproducible research.","container-title":"Frontiers in Neuroinformatics","DOI":"10.3389/fninf.2011.00013","ISSN":"1662-5196","journalAbbreviation":"Front Neuroinform","language":"eng","note":"PMID: 21897815\nPMCID: PMC3159964","page":"13","source":"PubMed","title":"Nipype: A flexible, lightweight and extensible neuroimaging data processing framework in python","title-short":"Nipype","volume":"5","author":[{"family":"Gorgolewski","given":"Krzysztof"},{"family":"Burns","given":"Christopher D."},{"family":"Madison","given":"Cindee"},{"family":"Clark","given":"Dav"},{"family":"Halchenko","given":"Yaroslav O."},{"family":"Waskom","given":"Michael L."},{"family":"Ghosh","given":"Satrajit S."}],"issued":{"date-parts":[["2011"]]}}}],"schema":"https://github.com/citation-style-language/schema/raw/master/csl-citation.json"} </w:instrText>
      </w:r>
      <w:r w:rsidR="00CA1F05">
        <w:rPr>
          <w:rFonts w:cs="Times New Roman (正文 CS 字体)"/>
          <w:szCs w:val="21"/>
        </w:rPr>
        <w:fldChar w:fldCharType="separate"/>
      </w:r>
      <w:r w:rsidR="000A7C18">
        <w:rPr>
          <w:rFonts w:cs="Times New Roman (正文 CS 字体)"/>
          <w:noProof/>
          <w:szCs w:val="21"/>
        </w:rPr>
        <w:t>(K. Gorgolewski et al., 2011)</w:t>
      </w:r>
      <w:r w:rsidR="00CA1F05">
        <w:rPr>
          <w:rFonts w:cs="Times New Roman (正文 CS 字体)"/>
          <w:szCs w:val="21"/>
        </w:rPr>
        <w:fldChar w:fldCharType="end"/>
      </w:r>
      <w:r w:rsidRPr="00620E53">
        <w:rPr>
          <w:rFonts w:cs="Times New Roman (正文 CS 字体)"/>
          <w:szCs w:val="21"/>
        </w:rPr>
        <w:t>。基于</w:t>
      </w:r>
      <w:r w:rsidRPr="00620E53">
        <w:rPr>
          <w:rFonts w:cs="Times New Roman (正文 CS 字体)"/>
          <w:szCs w:val="21"/>
        </w:rPr>
        <w:t xml:space="preserve"> Python </w:t>
      </w:r>
      <w:r w:rsidRPr="00620E53">
        <w:rPr>
          <w:rFonts w:cs="Times New Roman (正文 CS 字体)"/>
          <w:szCs w:val="21"/>
        </w:rPr>
        <w:t>的工作流程不仅可以增强研究的可重复性和开放性，还可以方便地整合已有工具（如</w:t>
      </w:r>
      <w:r w:rsidRPr="00620E53">
        <w:rPr>
          <w:rFonts w:cs="Times New Roman (正文 CS 字体)"/>
          <w:szCs w:val="21"/>
        </w:rPr>
        <w:t xml:space="preserve"> HeuDiConv</w:t>
      </w:r>
      <w:r w:rsidRPr="00620E53">
        <w:rPr>
          <w:rFonts w:cs="Times New Roman (正文 CS 字体)"/>
          <w:szCs w:val="21"/>
        </w:rPr>
        <w:t>、</w:t>
      </w:r>
      <w:r w:rsidRPr="00620E53">
        <w:rPr>
          <w:rFonts w:cs="Times New Roman (正文 CS 字体)"/>
          <w:szCs w:val="21"/>
        </w:rPr>
        <w:t xml:space="preserve">MRIQC </w:t>
      </w:r>
      <w:r w:rsidRPr="00620E53">
        <w:rPr>
          <w:rFonts w:cs="Times New Roman (正文 CS 字体)"/>
          <w:szCs w:val="21"/>
        </w:rPr>
        <w:t>和</w:t>
      </w:r>
      <w:r w:rsidRPr="00620E53">
        <w:rPr>
          <w:rFonts w:cs="Times New Roman (正文 CS 字体)"/>
          <w:szCs w:val="21"/>
        </w:rPr>
        <w:t xml:space="preserve"> fMRIPrep</w:t>
      </w:r>
      <w:r w:rsidRPr="00620E53">
        <w:rPr>
          <w:rFonts w:cs="Times New Roman (正文 CS 字体)"/>
          <w:szCs w:val="21"/>
        </w:rPr>
        <w:t>），从而提供一套完整的、多步骤的标准化分析流程。</w:t>
      </w:r>
    </w:p>
    <w:p w14:paraId="47AB6198" w14:textId="77777777" w:rsidR="00620E53" w:rsidRPr="00620E53" w:rsidRDefault="00620E53" w:rsidP="00620E53">
      <w:pPr>
        <w:ind w:firstLineChars="0" w:firstLine="0"/>
        <w:rPr>
          <w:rFonts w:cs="Times New Roman (正文 CS 字体)"/>
          <w:szCs w:val="21"/>
        </w:rPr>
      </w:pPr>
      <w:r w:rsidRPr="00620E53">
        <w:rPr>
          <w:rFonts w:cs="Times New Roman (正文 CS 字体)" w:hint="eastAsia"/>
          <w:szCs w:val="21"/>
        </w:rPr>
        <w:t>【</w:t>
      </w:r>
      <w:r w:rsidRPr="00620E53">
        <w:rPr>
          <w:rFonts w:cs="Times New Roman (正文 CS 字体)" w:hint="eastAsia"/>
          <w:b/>
          <w:bCs/>
          <w:szCs w:val="21"/>
        </w:rPr>
        <w:t>建立研究问题（目标）：</w:t>
      </w:r>
      <w:r w:rsidRPr="00620E53">
        <w:rPr>
          <w:rFonts w:cs="Times New Roman (正文 CS 字体)" w:hint="eastAsia"/>
          <w:szCs w:val="21"/>
        </w:rPr>
        <w:t>针对传统方法的局限性，</w:t>
      </w:r>
      <w:r w:rsidRPr="00620E53">
        <w:rPr>
          <w:rFonts w:cs="Times New Roman (正文 CS 字体)"/>
          <w:szCs w:val="21"/>
        </w:rPr>
        <w:t>基于</w:t>
      </w:r>
      <w:r w:rsidRPr="00620E53">
        <w:rPr>
          <w:rFonts w:cs="Times New Roman (正文 CS 字体)"/>
          <w:szCs w:val="21"/>
        </w:rPr>
        <w:t>Python</w:t>
      </w:r>
      <w:r w:rsidRPr="00620E53">
        <w:rPr>
          <w:rFonts w:cs="Times New Roman (正文 CS 字体)"/>
          <w:szCs w:val="21"/>
        </w:rPr>
        <w:t>语言构建一个标准化</w:t>
      </w:r>
      <w:r w:rsidRPr="00620E53">
        <w:rPr>
          <w:rFonts w:cs="Times New Roman (正文 CS 字体)" w:hint="eastAsia"/>
          <w:szCs w:val="21"/>
        </w:rPr>
        <w:t>、开源的</w:t>
      </w:r>
      <w:r w:rsidRPr="00620E53">
        <w:rPr>
          <w:rFonts w:cs="Times New Roman (正文 CS 字体)"/>
          <w:szCs w:val="21"/>
        </w:rPr>
        <w:t>fMRI</w:t>
      </w:r>
      <w:r w:rsidRPr="00620E53">
        <w:rPr>
          <w:rFonts w:cs="Times New Roman (正文 CS 字体)"/>
          <w:szCs w:val="21"/>
        </w:rPr>
        <w:t>分析流程</w:t>
      </w:r>
      <w:r w:rsidRPr="00620E53">
        <w:rPr>
          <w:rFonts w:cs="Times New Roman (正文 CS 字体)" w:hint="eastAsia"/>
          <w:szCs w:val="21"/>
        </w:rPr>
        <w:t>，为非英语母语者降低学习难度】</w:t>
      </w:r>
    </w:p>
    <w:p w14:paraId="14CBDB23" w14:textId="77777777" w:rsidR="00620E53" w:rsidRPr="00620E53" w:rsidRDefault="00620E53" w:rsidP="00620E53">
      <w:pPr>
        <w:ind w:firstLine="428"/>
        <w:rPr>
          <w:rFonts w:cs="Times New Roman (正文 CS 字体)"/>
          <w:b/>
          <w:bCs/>
          <w:szCs w:val="21"/>
        </w:rPr>
      </w:pPr>
      <w:r w:rsidRPr="00620E53">
        <w:rPr>
          <w:rFonts w:cs="Times New Roman (正文 CS 字体)" w:hint="eastAsia"/>
          <w:b/>
          <w:bCs/>
          <w:szCs w:val="21"/>
        </w:rPr>
        <w:t>【引用相关参考文献，丰富论点】</w:t>
      </w:r>
    </w:p>
    <w:p w14:paraId="6BA29C2A" w14:textId="77777777" w:rsidR="00620E53" w:rsidRPr="00620E53" w:rsidRDefault="00620E53" w:rsidP="00620E53">
      <w:pPr>
        <w:ind w:firstLine="420"/>
        <w:rPr>
          <w:rFonts w:cs="Times New Roman (正文 CS 字体)"/>
          <w:szCs w:val="21"/>
        </w:rPr>
      </w:pPr>
      <w:r w:rsidRPr="00620E53">
        <w:rPr>
          <w:rFonts w:cs="Times New Roman (正文 CS 字体)" w:hint="eastAsia"/>
          <w:szCs w:val="21"/>
        </w:rPr>
        <w:t>针对背景</w:t>
      </w:r>
      <w:r w:rsidRPr="00620E53">
        <w:rPr>
          <w:rFonts w:cs="Times New Roman (正文 CS 字体)" w:hint="eastAsia"/>
          <w:szCs w:val="21"/>
        </w:rPr>
        <w:t>1</w:t>
      </w:r>
      <w:r w:rsidRPr="00620E53">
        <w:rPr>
          <w:rFonts w:cs="Times New Roman (正文 CS 字体)" w:hint="eastAsia"/>
          <w:szCs w:val="21"/>
        </w:rPr>
        <w:t>：可重复性危机与假阳性问题（篇幅小）</w:t>
      </w:r>
    </w:p>
    <w:p w14:paraId="584DD7EA" w14:textId="77777777" w:rsidR="00620E53" w:rsidRPr="00620E53" w:rsidRDefault="00620E53" w:rsidP="00620E53">
      <w:pPr>
        <w:ind w:firstLine="420"/>
        <w:rPr>
          <w:rFonts w:cs="Times New Roman (正文 CS 字体)"/>
          <w:szCs w:val="21"/>
        </w:rPr>
      </w:pPr>
      <w:r w:rsidRPr="00620E53">
        <w:rPr>
          <w:rFonts w:cs="Times New Roman (正文 CS 字体)" w:hint="eastAsia"/>
          <w:szCs w:val="21"/>
        </w:rPr>
        <w:t>针对背景</w:t>
      </w:r>
      <w:r w:rsidRPr="00620E53">
        <w:rPr>
          <w:rFonts w:cs="Times New Roman (正文 CS 字体)" w:hint="eastAsia"/>
          <w:szCs w:val="21"/>
        </w:rPr>
        <w:t>2</w:t>
      </w:r>
      <w:r w:rsidRPr="00620E53">
        <w:rPr>
          <w:rFonts w:cs="Times New Roman (正文 CS 字体)" w:hint="eastAsia"/>
          <w:szCs w:val="21"/>
        </w:rPr>
        <w:t>：</w:t>
      </w:r>
      <w:r w:rsidRPr="00620E53">
        <w:rPr>
          <w:rFonts w:cs="Times New Roman (正文 CS 字体)"/>
          <w:szCs w:val="21"/>
        </w:rPr>
        <w:t>P</w:t>
      </w:r>
      <w:r w:rsidRPr="00620E53">
        <w:rPr>
          <w:rFonts w:cs="Times New Roman (正文 CS 字体)" w:hint="eastAsia"/>
          <w:szCs w:val="21"/>
        </w:rPr>
        <w:t>ython</w:t>
      </w:r>
      <w:r w:rsidRPr="00620E53">
        <w:rPr>
          <w:rFonts w:cs="Times New Roman (正文 CS 字体)" w:hint="eastAsia"/>
          <w:szCs w:val="21"/>
        </w:rPr>
        <w:t>工具的优势（重点）</w:t>
      </w:r>
    </w:p>
    <w:p w14:paraId="3D6111FC" w14:textId="77777777" w:rsidR="00620E53" w:rsidRPr="00620E53" w:rsidRDefault="00620E53" w:rsidP="00620E53">
      <w:pPr>
        <w:ind w:firstLine="428"/>
        <w:rPr>
          <w:rFonts w:cs="Times New Roman (正文 CS 字体)"/>
          <w:b/>
          <w:bCs/>
          <w:szCs w:val="21"/>
        </w:rPr>
      </w:pPr>
      <w:r w:rsidRPr="00620E53">
        <w:rPr>
          <w:rFonts w:cs="Times New Roman (正文 CS 字体)" w:hint="eastAsia"/>
          <w:b/>
          <w:bCs/>
          <w:szCs w:val="21"/>
        </w:rPr>
        <w:lastRenderedPageBreak/>
        <w:t>【列出本研究</w:t>
      </w:r>
      <w:r w:rsidRPr="00620E53">
        <w:rPr>
          <w:rFonts w:cs="Times New Roman (正文 CS 字体)" w:hint="eastAsia"/>
          <w:b/>
          <w:bCs/>
          <w:szCs w:val="21"/>
        </w:rPr>
        <w:t>outline</w:t>
      </w:r>
      <w:r w:rsidRPr="00620E53">
        <w:rPr>
          <w:rFonts w:cs="Times New Roman (正文 CS 字体)" w:hint="eastAsia"/>
          <w:b/>
          <w:bCs/>
          <w:szCs w:val="21"/>
        </w:rPr>
        <w:t>】</w:t>
      </w:r>
    </w:p>
    <w:p w14:paraId="4FFBD28D" w14:textId="77777777" w:rsidR="00DC3045" w:rsidRPr="00620E53" w:rsidRDefault="00620E53" w:rsidP="00620E53">
      <w:pPr>
        <w:pStyle w:val="a9"/>
        <w:numPr>
          <w:ilvl w:val="0"/>
          <w:numId w:val="6"/>
        </w:numPr>
        <w:shd w:val="clear" w:color="auto" w:fill="FFFFFF"/>
        <w:ind w:firstLine="428"/>
        <w:rPr>
          <w:rFonts w:cs="Menlo"/>
          <w:b/>
          <w:bCs/>
          <w:color w:val="000000"/>
          <w:szCs w:val="21"/>
        </w:rPr>
      </w:pPr>
      <w:r w:rsidRPr="00620E53">
        <w:rPr>
          <w:rFonts w:cs="Menlo" w:hint="eastAsia"/>
          <w:b/>
          <w:bCs/>
          <w:color w:val="000000"/>
          <w:szCs w:val="21"/>
        </w:rPr>
        <w:t>环境配置</w:t>
      </w:r>
    </w:p>
    <w:p w14:paraId="0AC95B8B" w14:textId="50899516" w:rsidR="00620E53" w:rsidRPr="00240BEE" w:rsidRDefault="00620E53" w:rsidP="00620E53">
      <w:pPr>
        <w:pStyle w:val="a9"/>
        <w:numPr>
          <w:ilvl w:val="0"/>
          <w:numId w:val="6"/>
        </w:numPr>
        <w:shd w:val="clear" w:color="auto" w:fill="FFFFFF"/>
        <w:ind w:firstLine="428"/>
        <w:rPr>
          <w:rFonts w:cs="Menlo"/>
          <w:b/>
          <w:bCs/>
          <w:color w:val="000000"/>
          <w:szCs w:val="21"/>
          <w:highlight w:val="yellow"/>
        </w:rPr>
      </w:pPr>
      <w:commentRangeStart w:id="1"/>
      <w:r w:rsidRPr="00240BEE">
        <w:rPr>
          <w:rFonts w:cs="Menlo" w:hint="eastAsia"/>
          <w:b/>
          <w:bCs/>
          <w:color w:val="000000"/>
          <w:szCs w:val="21"/>
          <w:highlight w:val="yellow"/>
        </w:rPr>
        <w:t>格式转换</w:t>
      </w:r>
      <w:commentRangeEnd w:id="1"/>
      <w:r w:rsidR="00442AB5">
        <w:rPr>
          <w:rStyle w:val="af7"/>
        </w:rPr>
        <w:commentReference w:id="1"/>
      </w:r>
      <w:r w:rsidR="00EE53C3">
        <w:rPr>
          <w:rFonts w:cs="Menlo" w:hint="eastAsia"/>
          <w:b/>
          <w:bCs/>
          <w:color w:val="000000"/>
          <w:szCs w:val="21"/>
          <w:highlight w:val="yellow"/>
        </w:rPr>
        <w:t>（</w:t>
      </w:r>
      <w:r w:rsidR="00EE53C3">
        <w:rPr>
          <w:rFonts w:cs="Menlo"/>
          <w:b/>
          <w:bCs/>
          <w:color w:val="000000"/>
          <w:szCs w:val="21"/>
          <w:highlight w:val="yellow"/>
        </w:rPr>
        <w:t>DICOM, NI</w:t>
      </w:r>
      <w:r w:rsidR="00EE53C3">
        <w:rPr>
          <w:rFonts w:cs="Menlo" w:hint="eastAsia"/>
          <w:b/>
          <w:bCs/>
          <w:color w:val="000000"/>
          <w:szCs w:val="21"/>
          <w:highlight w:val="yellow"/>
        </w:rPr>
        <w:t>f</w:t>
      </w:r>
      <w:r w:rsidR="00EE53C3">
        <w:rPr>
          <w:rFonts w:cs="Menlo"/>
          <w:b/>
          <w:bCs/>
          <w:color w:val="000000"/>
          <w:szCs w:val="21"/>
          <w:highlight w:val="yellow"/>
        </w:rPr>
        <w:t>TI</w:t>
      </w:r>
      <w:r w:rsidR="00EE53C3">
        <w:rPr>
          <w:rFonts w:cs="Menlo" w:hint="eastAsia"/>
          <w:b/>
          <w:bCs/>
          <w:color w:val="000000"/>
          <w:szCs w:val="21"/>
          <w:highlight w:val="yellow"/>
        </w:rPr>
        <w:t>，</w:t>
      </w:r>
      <w:r w:rsidR="00EE53C3">
        <w:rPr>
          <w:rFonts w:cs="Menlo"/>
          <w:b/>
          <w:bCs/>
          <w:color w:val="000000"/>
          <w:szCs w:val="21"/>
          <w:highlight w:val="yellow"/>
        </w:rPr>
        <w:t>GI</w:t>
      </w:r>
      <w:r w:rsidR="00EE53C3">
        <w:rPr>
          <w:rFonts w:cs="Menlo" w:hint="eastAsia"/>
          <w:b/>
          <w:bCs/>
          <w:color w:val="000000"/>
          <w:szCs w:val="21"/>
          <w:highlight w:val="yellow"/>
        </w:rPr>
        <w:t>f</w:t>
      </w:r>
      <w:r w:rsidR="00EE53C3">
        <w:rPr>
          <w:rFonts w:cs="Menlo"/>
          <w:b/>
          <w:bCs/>
          <w:color w:val="000000"/>
          <w:szCs w:val="21"/>
          <w:highlight w:val="yellow"/>
        </w:rPr>
        <w:t>TI</w:t>
      </w:r>
      <w:r w:rsidR="00EE53C3">
        <w:rPr>
          <w:rFonts w:cs="Menlo" w:hint="eastAsia"/>
          <w:b/>
          <w:bCs/>
          <w:color w:val="000000"/>
          <w:szCs w:val="21"/>
          <w:highlight w:val="yellow"/>
        </w:rPr>
        <w:t>）</w:t>
      </w:r>
    </w:p>
    <w:p w14:paraId="69C9A1AF" w14:textId="77777777" w:rsidR="00620E53" w:rsidRPr="00620E53" w:rsidRDefault="00620E53" w:rsidP="00620E53">
      <w:pPr>
        <w:pStyle w:val="a9"/>
        <w:numPr>
          <w:ilvl w:val="0"/>
          <w:numId w:val="6"/>
        </w:numPr>
        <w:shd w:val="clear" w:color="auto" w:fill="FFFFFF"/>
        <w:ind w:firstLine="428"/>
        <w:rPr>
          <w:rFonts w:cs="Menlo"/>
          <w:b/>
          <w:bCs/>
          <w:color w:val="000000"/>
          <w:szCs w:val="21"/>
        </w:rPr>
      </w:pPr>
      <w:r w:rsidRPr="00620E53">
        <w:rPr>
          <w:rFonts w:cs="Menlo" w:hint="eastAsia"/>
          <w:b/>
          <w:bCs/>
          <w:color w:val="000000"/>
          <w:szCs w:val="21"/>
        </w:rPr>
        <w:t>预处理</w:t>
      </w:r>
    </w:p>
    <w:p w14:paraId="774CADA2" w14:textId="77777777" w:rsidR="00620E53" w:rsidRPr="00620E53" w:rsidRDefault="00620E53" w:rsidP="00620E53">
      <w:pPr>
        <w:pStyle w:val="a9"/>
        <w:numPr>
          <w:ilvl w:val="0"/>
          <w:numId w:val="6"/>
        </w:numPr>
        <w:shd w:val="clear" w:color="auto" w:fill="FFFFFF"/>
        <w:ind w:firstLine="428"/>
        <w:rPr>
          <w:rFonts w:cs="Menlo"/>
          <w:b/>
          <w:bCs/>
          <w:color w:val="000000"/>
          <w:szCs w:val="21"/>
        </w:rPr>
      </w:pPr>
      <w:r w:rsidRPr="00620E53">
        <w:rPr>
          <w:rFonts w:cs="Menlo" w:hint="eastAsia"/>
          <w:b/>
          <w:bCs/>
          <w:color w:val="000000"/>
          <w:szCs w:val="21"/>
        </w:rPr>
        <w:t>基本分析（</w:t>
      </w:r>
      <w:r w:rsidRPr="00620E53">
        <w:rPr>
          <w:rFonts w:cs="Menlo"/>
          <w:b/>
          <w:bCs/>
          <w:color w:val="000000"/>
          <w:szCs w:val="21"/>
        </w:rPr>
        <w:t>GLM</w:t>
      </w:r>
      <w:r w:rsidRPr="00620E53">
        <w:rPr>
          <w:rFonts w:cs="Menlo" w:hint="eastAsia"/>
          <w:b/>
          <w:bCs/>
          <w:color w:val="000000"/>
          <w:szCs w:val="21"/>
        </w:rPr>
        <w:t>等）</w:t>
      </w:r>
    </w:p>
    <w:p w14:paraId="53AE11BE" w14:textId="77777777" w:rsidR="00620E53" w:rsidRDefault="00620E53" w:rsidP="00620E53">
      <w:pPr>
        <w:pStyle w:val="a9"/>
        <w:numPr>
          <w:ilvl w:val="0"/>
          <w:numId w:val="6"/>
        </w:numPr>
        <w:shd w:val="clear" w:color="auto" w:fill="FFFFFF"/>
        <w:ind w:firstLine="428"/>
        <w:rPr>
          <w:rFonts w:cs="Menlo"/>
          <w:b/>
          <w:bCs/>
          <w:color w:val="000000"/>
          <w:szCs w:val="21"/>
        </w:rPr>
      </w:pPr>
      <w:r w:rsidRPr="00620E53">
        <w:rPr>
          <w:rFonts w:cs="Menlo" w:hint="eastAsia"/>
          <w:b/>
          <w:bCs/>
          <w:color w:val="000000"/>
          <w:szCs w:val="21"/>
        </w:rPr>
        <w:t>可视化</w:t>
      </w:r>
      <w:del w:id="2" w:author="zhushanshan0717@gmail.com" w:date="2025-04-17T15:35:00Z" w16du:dateUtc="2025-04-17T07:35:00Z">
        <w:r w:rsidRPr="00620E53" w:rsidDel="00C93075">
          <w:rPr>
            <w:rFonts w:cs="Menlo" w:hint="eastAsia"/>
            <w:b/>
            <w:bCs/>
            <w:color w:val="000000"/>
            <w:szCs w:val="21"/>
          </w:rPr>
          <w:delText>？</w:delText>
        </w:r>
      </w:del>
    </w:p>
    <w:p w14:paraId="2079C677" w14:textId="11A04175" w:rsidR="00915B96" w:rsidRPr="00620E53" w:rsidRDefault="00915B96" w:rsidP="00240BEE">
      <w:pPr>
        <w:pStyle w:val="a9"/>
        <w:shd w:val="clear" w:color="auto" w:fill="FFFFFF"/>
        <w:ind w:left="1202" w:firstLineChars="0" w:firstLine="0"/>
        <w:rPr>
          <w:rFonts w:cs="Menlo"/>
          <w:b/>
          <w:bCs/>
          <w:color w:val="000000"/>
          <w:szCs w:val="21"/>
        </w:rPr>
      </w:pPr>
      <w:r w:rsidRPr="00C93075">
        <w:rPr>
          <w:rFonts w:cs="Menlo" w:hint="eastAsia"/>
          <w:b/>
          <w:bCs/>
          <w:color w:val="000000"/>
          <w:szCs w:val="21"/>
          <w:highlight w:val="yellow"/>
          <w:rPrChange w:id="3" w:author="zhushanshan0717@gmail.com" w:date="2025-04-17T15:35:00Z" w16du:dateUtc="2025-04-17T07:35:00Z">
            <w:rPr>
              <w:rFonts w:cs="Menlo" w:hint="eastAsia"/>
              <w:b/>
              <w:bCs/>
              <w:color w:val="000000"/>
              <w:szCs w:val="21"/>
            </w:rPr>
          </w:rPrChange>
        </w:rPr>
        <w:t>可视化做两个部分，</w:t>
      </w:r>
      <w:r w:rsidRPr="00C93075">
        <w:rPr>
          <w:rFonts w:cs="Menlo"/>
          <w:b/>
          <w:bCs/>
          <w:color w:val="000000"/>
          <w:szCs w:val="21"/>
          <w:highlight w:val="yellow"/>
          <w:rPrChange w:id="4" w:author="zhushanshan0717@gmail.com" w:date="2025-04-17T15:35:00Z" w16du:dateUtc="2025-04-17T07:35:00Z">
            <w:rPr>
              <w:rFonts w:cs="Menlo"/>
              <w:b/>
              <w:bCs/>
              <w:color w:val="000000"/>
              <w:szCs w:val="21"/>
            </w:rPr>
          </w:rPrChange>
        </w:rPr>
        <w:t>NII</w:t>
      </w:r>
      <w:r w:rsidRPr="00C93075">
        <w:rPr>
          <w:rFonts w:cs="Menlo" w:hint="eastAsia"/>
          <w:b/>
          <w:bCs/>
          <w:color w:val="000000"/>
          <w:szCs w:val="21"/>
          <w:highlight w:val="yellow"/>
          <w:rPrChange w:id="5" w:author="zhushanshan0717@gmail.com" w:date="2025-04-17T15:35:00Z" w16du:dateUtc="2025-04-17T07:35:00Z">
            <w:rPr>
              <w:rFonts w:cs="Menlo" w:hint="eastAsia"/>
              <w:b/>
              <w:bCs/>
              <w:color w:val="000000"/>
              <w:szCs w:val="21"/>
            </w:rPr>
          </w:rPrChange>
        </w:rPr>
        <w:t>的</w:t>
      </w:r>
      <w:r w:rsidR="00442AB5" w:rsidRPr="00C93075">
        <w:rPr>
          <w:rFonts w:cs="Menlo" w:hint="eastAsia"/>
          <w:b/>
          <w:bCs/>
          <w:color w:val="000000"/>
          <w:szCs w:val="21"/>
          <w:highlight w:val="yellow"/>
          <w:rPrChange w:id="6" w:author="zhushanshan0717@gmail.com" w:date="2025-04-17T15:35:00Z" w16du:dateUtc="2025-04-17T07:35:00Z">
            <w:rPr>
              <w:rFonts w:cs="Menlo" w:hint="eastAsia"/>
              <w:b/>
              <w:bCs/>
              <w:color w:val="000000"/>
              <w:szCs w:val="21"/>
            </w:rPr>
          </w:rPrChange>
        </w:rPr>
        <w:t>，</w:t>
      </w:r>
      <w:r w:rsidRPr="00C93075">
        <w:rPr>
          <w:rFonts w:cs="Menlo"/>
          <w:b/>
          <w:bCs/>
          <w:color w:val="000000"/>
          <w:szCs w:val="21"/>
          <w:highlight w:val="yellow"/>
          <w:rPrChange w:id="7" w:author="zhushanshan0717@gmail.com" w:date="2025-04-17T15:35:00Z" w16du:dateUtc="2025-04-17T07:35:00Z">
            <w:rPr>
              <w:rFonts w:cs="Menlo"/>
              <w:b/>
              <w:bCs/>
              <w:color w:val="000000"/>
              <w:szCs w:val="21"/>
            </w:rPr>
          </w:rPrChange>
        </w:rPr>
        <w:t>surface</w:t>
      </w:r>
      <w:r w:rsidRPr="00C93075">
        <w:rPr>
          <w:rFonts w:cs="Menlo" w:hint="eastAsia"/>
          <w:b/>
          <w:bCs/>
          <w:color w:val="000000"/>
          <w:szCs w:val="21"/>
          <w:highlight w:val="yellow"/>
          <w:rPrChange w:id="8" w:author="zhushanshan0717@gmail.com" w:date="2025-04-17T15:35:00Z" w16du:dateUtc="2025-04-17T07:35:00Z">
            <w:rPr>
              <w:rFonts w:cs="Menlo" w:hint="eastAsia"/>
              <w:b/>
              <w:bCs/>
              <w:color w:val="000000"/>
              <w:szCs w:val="21"/>
            </w:rPr>
          </w:rPrChange>
        </w:rPr>
        <w:t>的</w:t>
      </w:r>
    </w:p>
    <w:p w14:paraId="57EB8375" w14:textId="77777777" w:rsidR="00620E53" w:rsidRDefault="00620E53" w:rsidP="00620E53">
      <w:pPr>
        <w:pStyle w:val="a9"/>
        <w:numPr>
          <w:ilvl w:val="0"/>
          <w:numId w:val="6"/>
        </w:numPr>
        <w:shd w:val="clear" w:color="auto" w:fill="FFFFFF"/>
        <w:ind w:firstLine="428"/>
        <w:rPr>
          <w:rFonts w:cs="Menlo"/>
          <w:b/>
          <w:bCs/>
          <w:color w:val="000000"/>
          <w:szCs w:val="21"/>
        </w:rPr>
      </w:pPr>
      <w:r w:rsidRPr="00620E53">
        <w:rPr>
          <w:rFonts w:cs="Menlo" w:hint="eastAsia"/>
          <w:b/>
          <w:bCs/>
          <w:color w:val="000000"/>
          <w:szCs w:val="21"/>
        </w:rPr>
        <w:t>进阶分析（</w:t>
      </w:r>
      <w:r w:rsidRPr="00620E53">
        <w:rPr>
          <w:rFonts w:cs="Menlo"/>
          <w:b/>
          <w:bCs/>
          <w:color w:val="000000"/>
          <w:szCs w:val="21"/>
        </w:rPr>
        <w:t>MVPA</w:t>
      </w:r>
      <w:r w:rsidRPr="00620E53">
        <w:rPr>
          <w:rFonts w:cs="Menlo" w:hint="eastAsia"/>
          <w:b/>
          <w:bCs/>
          <w:color w:val="000000"/>
          <w:szCs w:val="21"/>
        </w:rPr>
        <w:t>等）</w:t>
      </w:r>
    </w:p>
    <w:p w14:paraId="7D6523C9" w14:textId="5C4F5ABE" w:rsidR="00915B96" w:rsidRDefault="00915B96" w:rsidP="00240BEE">
      <w:pPr>
        <w:pStyle w:val="a9"/>
        <w:shd w:val="clear" w:color="auto" w:fill="FFFFFF"/>
        <w:ind w:left="1202" w:firstLineChars="0" w:firstLine="0"/>
        <w:rPr>
          <w:rFonts w:cs="Menlo"/>
          <w:b/>
          <w:bCs/>
          <w:color w:val="000000"/>
          <w:szCs w:val="21"/>
        </w:rPr>
      </w:pPr>
      <w:r w:rsidRPr="00C93075">
        <w:rPr>
          <w:rFonts w:cs="Menlo" w:hint="eastAsia"/>
          <w:b/>
          <w:bCs/>
          <w:color w:val="000000"/>
          <w:szCs w:val="21"/>
          <w:highlight w:val="yellow"/>
          <w:rPrChange w:id="9" w:author="zhushanshan0717@gmail.com" w:date="2025-04-17T15:35:00Z" w16du:dateUtc="2025-04-17T07:35:00Z">
            <w:rPr>
              <w:rFonts w:cs="Menlo" w:hint="eastAsia"/>
              <w:b/>
              <w:bCs/>
              <w:color w:val="000000"/>
              <w:szCs w:val="21"/>
            </w:rPr>
          </w:rPrChange>
        </w:rPr>
        <w:t>我想了一下，</w:t>
      </w:r>
      <w:r w:rsidRPr="00C93075">
        <w:rPr>
          <w:rFonts w:cs="Menlo"/>
          <w:b/>
          <w:bCs/>
          <w:color w:val="000000"/>
          <w:szCs w:val="21"/>
          <w:highlight w:val="yellow"/>
          <w:rPrChange w:id="10" w:author="zhushanshan0717@gmail.com" w:date="2025-04-17T15:35:00Z" w16du:dateUtc="2025-04-17T07:35:00Z">
            <w:rPr>
              <w:rFonts w:cs="Menlo"/>
              <w:b/>
              <w:bCs/>
              <w:color w:val="000000"/>
              <w:szCs w:val="21"/>
            </w:rPr>
          </w:rPrChange>
        </w:rPr>
        <w:t>MVPA</w:t>
      </w:r>
      <w:r w:rsidRPr="00C93075">
        <w:rPr>
          <w:rFonts w:cs="Menlo" w:hint="eastAsia"/>
          <w:b/>
          <w:bCs/>
          <w:color w:val="000000"/>
          <w:szCs w:val="21"/>
          <w:highlight w:val="yellow"/>
          <w:rPrChange w:id="11" w:author="zhushanshan0717@gmail.com" w:date="2025-04-17T15:35:00Z" w16du:dateUtc="2025-04-17T07:35:00Z">
            <w:rPr>
              <w:rFonts w:cs="Menlo" w:hint="eastAsia"/>
              <w:b/>
              <w:bCs/>
              <w:color w:val="000000"/>
              <w:szCs w:val="21"/>
            </w:rPr>
          </w:rPrChange>
        </w:rPr>
        <w:t>这个部分，我们就做两个简单例子吧，</w:t>
      </w:r>
      <w:r w:rsidRPr="00C93075">
        <w:rPr>
          <w:rFonts w:cs="Menlo"/>
          <w:b/>
          <w:bCs/>
          <w:color w:val="000000"/>
          <w:szCs w:val="21"/>
          <w:highlight w:val="yellow"/>
          <w:rPrChange w:id="12" w:author="zhushanshan0717@gmail.com" w:date="2025-04-17T15:35:00Z" w16du:dateUtc="2025-04-17T07:35:00Z">
            <w:rPr>
              <w:rFonts w:cs="Menlo"/>
              <w:b/>
              <w:bCs/>
              <w:color w:val="000000"/>
              <w:szCs w:val="21"/>
            </w:rPr>
          </w:rPrChange>
        </w:rPr>
        <w:t>classification</w:t>
      </w:r>
      <w:r w:rsidRPr="00C93075">
        <w:rPr>
          <w:rFonts w:cs="Menlo" w:hint="eastAsia"/>
          <w:b/>
          <w:bCs/>
          <w:color w:val="000000"/>
          <w:szCs w:val="21"/>
          <w:highlight w:val="yellow"/>
          <w:rPrChange w:id="13" w:author="zhushanshan0717@gmail.com" w:date="2025-04-17T15:35:00Z" w16du:dateUtc="2025-04-17T07:35:00Z">
            <w:rPr>
              <w:rFonts w:cs="Menlo" w:hint="eastAsia"/>
              <w:b/>
              <w:bCs/>
              <w:color w:val="000000"/>
              <w:szCs w:val="21"/>
            </w:rPr>
          </w:rPrChange>
        </w:rPr>
        <w:t>和</w:t>
      </w:r>
      <w:r w:rsidRPr="00C93075">
        <w:rPr>
          <w:rFonts w:cs="Menlo"/>
          <w:b/>
          <w:bCs/>
          <w:color w:val="000000"/>
          <w:szCs w:val="21"/>
          <w:highlight w:val="yellow"/>
          <w:rPrChange w:id="14" w:author="zhushanshan0717@gmail.com" w:date="2025-04-17T15:35:00Z" w16du:dateUtc="2025-04-17T07:35:00Z">
            <w:rPr>
              <w:rFonts w:cs="Menlo"/>
              <w:b/>
              <w:bCs/>
              <w:color w:val="000000"/>
              <w:szCs w:val="21"/>
            </w:rPr>
          </w:rPrChange>
        </w:rPr>
        <w:t>RSA</w:t>
      </w:r>
      <w:r w:rsidRPr="00C93075">
        <w:rPr>
          <w:rFonts w:cs="Menlo" w:hint="eastAsia"/>
          <w:b/>
          <w:bCs/>
          <w:color w:val="000000"/>
          <w:szCs w:val="21"/>
          <w:highlight w:val="yellow"/>
          <w:rPrChange w:id="15" w:author="zhushanshan0717@gmail.com" w:date="2025-04-17T15:35:00Z" w16du:dateUtc="2025-04-17T07:35:00Z">
            <w:rPr>
              <w:rFonts w:cs="Menlo" w:hint="eastAsia"/>
              <w:b/>
              <w:bCs/>
              <w:color w:val="000000"/>
              <w:szCs w:val="21"/>
            </w:rPr>
          </w:rPrChange>
        </w:rPr>
        <w:t>就够了。</w:t>
      </w:r>
    </w:p>
    <w:p w14:paraId="011F0CC1" w14:textId="77777777" w:rsidR="00620E53" w:rsidRPr="00620E53" w:rsidRDefault="00620E53" w:rsidP="00620E53">
      <w:pPr>
        <w:pStyle w:val="1"/>
        <w:rPr>
          <w:rFonts w:ascii="Times New Roman" w:hAnsi="Times New Roman" w:cs="Menlo"/>
          <w:b/>
          <w:bCs/>
          <w:color w:val="000000"/>
          <w:szCs w:val="21"/>
        </w:rPr>
      </w:pPr>
      <w:bookmarkStart w:id="16" w:name="OLE_LINK2"/>
      <w:bookmarkEnd w:id="0"/>
      <w:r w:rsidRPr="00620E53">
        <w:rPr>
          <w:rFonts w:cs="Times New Roman" w:hint="eastAsia"/>
        </w:rPr>
        <w:t>2</w:t>
      </w:r>
      <w:r w:rsidRPr="00620E53">
        <w:rPr>
          <w:rFonts w:hint="eastAsia"/>
        </w:rPr>
        <w:t xml:space="preserve"> </w:t>
      </w:r>
      <w:r>
        <w:rPr>
          <w:rFonts w:hint="eastAsia"/>
        </w:rPr>
        <w:t>环境配置</w:t>
      </w:r>
    </w:p>
    <w:bookmarkEnd w:id="16"/>
    <w:p w14:paraId="1F38F526" w14:textId="77777777" w:rsidR="00620E53" w:rsidRDefault="00620E53" w:rsidP="00620E53">
      <w:pPr>
        <w:ind w:firstLine="420"/>
      </w:pPr>
      <w:r>
        <w:t>在进行</w:t>
      </w:r>
      <w:r>
        <w:t>fMRI</w:t>
      </w:r>
      <w:r>
        <w:t>数据分析之前，必须配置一个适合的分析环境。本文将详细指导读者如何搭建这一环境，即便是初学者也能成功完成配置。通过合理的环境设置，有利于解决神经影像分析中的可重复性问题。在历时三个月完成数据分析后，研究者将稿件提交，若审稿人要求重新调整参数并重新运行分析，通过</w:t>
      </w:r>
      <w:r>
        <w:t>Git</w:t>
      </w:r>
      <w:r>
        <w:t>回退至历史版本、使用</w:t>
      </w:r>
      <w:r>
        <w:t>Conda</w:t>
      </w:r>
      <w:r>
        <w:t>重建环境，并通过</w:t>
      </w:r>
      <w:r>
        <w:t>Docker</w:t>
      </w:r>
      <w:r>
        <w:t>确保依赖一致性，仅需数小时即可获得新的结果。</w:t>
      </w:r>
    </w:p>
    <w:p w14:paraId="67216CA6" w14:textId="77777777" w:rsidR="00620E53" w:rsidRPr="00620E53" w:rsidRDefault="00620E53" w:rsidP="00620E53">
      <w:pPr>
        <w:ind w:firstLine="420"/>
      </w:pPr>
      <w:r>
        <w:t>本节将介绍三种工具，帮助构建有利于可重复性的分析环境：（</w:t>
      </w:r>
      <w:r>
        <w:t>a</w:t>
      </w:r>
      <w:r>
        <w:t>）</w:t>
      </w:r>
      <w:r>
        <w:t>Conda</w:t>
      </w:r>
      <w:r>
        <w:t>，用于避免软件环境间的差异；（</w:t>
      </w:r>
      <w:r>
        <w:t>b</w:t>
      </w:r>
      <w:r>
        <w:t>）</w:t>
      </w:r>
      <w:r w:rsidR="003930AE">
        <w:t>Docker</w:t>
      </w:r>
      <w:r w:rsidR="003930AE">
        <w:t>，帮助建立完整的分析环境</w:t>
      </w:r>
      <w:r>
        <w:t>；（</w:t>
      </w:r>
      <w:r>
        <w:t>c</w:t>
      </w:r>
      <w:r>
        <w:t>）</w:t>
      </w:r>
      <w:r w:rsidR="003930AE">
        <w:t>Git</w:t>
      </w:r>
      <w:r w:rsidR="003930AE">
        <w:t>，提供代码版本控制与团队协作功能</w:t>
      </w:r>
      <w:r>
        <w:t>。在这</w:t>
      </w:r>
      <w:r w:rsidR="003930AE">
        <w:rPr>
          <w:rFonts w:hint="eastAsia"/>
        </w:rPr>
        <w:t>三</w:t>
      </w:r>
      <w:r>
        <w:t>种工具中，基于</w:t>
      </w:r>
      <w:r>
        <w:t>Python</w:t>
      </w:r>
      <w:r>
        <w:t>的</w:t>
      </w:r>
      <w:r>
        <w:t>fMRI</w:t>
      </w:r>
      <w:r>
        <w:t>数据分析流程大多依赖于</w:t>
      </w:r>
      <w:r>
        <w:t>Docker</w:t>
      </w:r>
      <w:r>
        <w:t>，因此，本节将重点介绍</w:t>
      </w:r>
      <w:r>
        <w:t>Docker</w:t>
      </w:r>
      <w:r>
        <w:t>的配置。</w:t>
      </w:r>
    </w:p>
    <w:p w14:paraId="08520A57" w14:textId="77777777" w:rsidR="00620E53" w:rsidRPr="001F2036" w:rsidRDefault="00620E53" w:rsidP="00620E53">
      <w:pPr>
        <w:spacing w:line="240" w:lineRule="auto"/>
        <w:ind w:firstLineChars="0" w:firstLine="0"/>
        <w:jc w:val="center"/>
        <w:rPr>
          <w:szCs w:val="21"/>
        </w:rPr>
      </w:pPr>
      <w:r w:rsidRPr="00620E53">
        <w:rPr>
          <w:rFonts w:hint="eastAsia"/>
          <w:b/>
          <w:bCs/>
          <w:szCs w:val="21"/>
        </w:rPr>
        <w:t>表</w:t>
      </w:r>
      <w:r w:rsidRPr="00620E53">
        <w:rPr>
          <w:rFonts w:hint="eastAsia"/>
          <w:b/>
          <w:bCs/>
          <w:szCs w:val="21"/>
        </w:rPr>
        <w:t xml:space="preserve">1 </w:t>
      </w:r>
      <w:r>
        <w:rPr>
          <w:rFonts w:hint="eastAsia"/>
          <w:szCs w:val="21"/>
        </w:rPr>
        <w:t>神经影像数据分析环境配置工具及其作用</w:t>
      </w:r>
    </w:p>
    <w:tbl>
      <w:tblPr>
        <w:tblStyle w:val="ae"/>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987"/>
        <w:gridCol w:w="4621"/>
      </w:tblGrid>
      <w:tr w:rsidR="00620E53" w:rsidRPr="001F2036" w14:paraId="706007F3" w14:textId="77777777" w:rsidTr="00161707">
        <w:trPr>
          <w:jc w:val="center"/>
        </w:trPr>
        <w:tc>
          <w:tcPr>
            <w:tcW w:w="1022" w:type="pct"/>
            <w:tcBorders>
              <w:bottom w:val="single" w:sz="4" w:space="0" w:color="auto"/>
            </w:tcBorders>
            <w:vAlign w:val="center"/>
          </w:tcPr>
          <w:p w14:paraId="4E63684C" w14:textId="77777777" w:rsidR="00620E53" w:rsidRPr="001F2036" w:rsidRDefault="00620E53" w:rsidP="00620E53">
            <w:pPr>
              <w:spacing w:line="240" w:lineRule="auto"/>
              <w:ind w:firstLineChars="0" w:firstLine="0"/>
              <w:jc w:val="center"/>
              <w:rPr>
                <w:b/>
                <w:bCs/>
                <w:szCs w:val="21"/>
              </w:rPr>
            </w:pPr>
            <w:r w:rsidRPr="001F2036">
              <w:rPr>
                <w:rFonts w:hint="eastAsia"/>
                <w:b/>
                <w:bCs/>
                <w:szCs w:val="21"/>
              </w:rPr>
              <w:t>阶段</w:t>
            </w:r>
          </w:p>
        </w:tc>
        <w:tc>
          <w:tcPr>
            <w:tcW w:w="1196" w:type="pct"/>
            <w:tcBorders>
              <w:bottom w:val="single" w:sz="4" w:space="0" w:color="auto"/>
            </w:tcBorders>
            <w:vAlign w:val="center"/>
          </w:tcPr>
          <w:p w14:paraId="56A50A65" w14:textId="77777777" w:rsidR="00620E53" w:rsidRPr="001F2036" w:rsidRDefault="00620E53" w:rsidP="00620E53">
            <w:pPr>
              <w:spacing w:line="240" w:lineRule="auto"/>
              <w:ind w:firstLineChars="0" w:firstLine="0"/>
              <w:jc w:val="center"/>
              <w:rPr>
                <w:b/>
                <w:bCs/>
                <w:szCs w:val="21"/>
              </w:rPr>
            </w:pPr>
            <w:r w:rsidRPr="001F2036">
              <w:rPr>
                <w:rFonts w:hint="eastAsia"/>
                <w:b/>
                <w:bCs/>
                <w:szCs w:val="21"/>
              </w:rPr>
              <w:t>工具</w:t>
            </w:r>
          </w:p>
        </w:tc>
        <w:tc>
          <w:tcPr>
            <w:tcW w:w="2782" w:type="pct"/>
            <w:tcBorders>
              <w:bottom w:val="single" w:sz="4" w:space="0" w:color="auto"/>
            </w:tcBorders>
            <w:vAlign w:val="center"/>
          </w:tcPr>
          <w:p w14:paraId="148C95EB" w14:textId="77777777" w:rsidR="00620E53" w:rsidRPr="001F2036" w:rsidRDefault="00620E53" w:rsidP="00620E53">
            <w:pPr>
              <w:spacing w:line="240" w:lineRule="auto"/>
              <w:ind w:firstLineChars="0" w:firstLine="0"/>
              <w:jc w:val="center"/>
              <w:rPr>
                <w:b/>
                <w:bCs/>
                <w:szCs w:val="21"/>
              </w:rPr>
            </w:pPr>
            <w:r w:rsidRPr="001F2036">
              <w:rPr>
                <w:rFonts w:hint="eastAsia"/>
                <w:b/>
                <w:bCs/>
                <w:szCs w:val="21"/>
              </w:rPr>
              <w:t>作用定位</w:t>
            </w:r>
          </w:p>
        </w:tc>
      </w:tr>
      <w:tr w:rsidR="00620E53" w:rsidRPr="001F2036" w14:paraId="6A768AAB" w14:textId="77777777" w:rsidTr="00161707">
        <w:trPr>
          <w:jc w:val="center"/>
        </w:trPr>
        <w:tc>
          <w:tcPr>
            <w:tcW w:w="1022" w:type="pct"/>
            <w:tcBorders>
              <w:top w:val="single" w:sz="4" w:space="0" w:color="auto"/>
            </w:tcBorders>
            <w:vAlign w:val="center"/>
          </w:tcPr>
          <w:p w14:paraId="2F1DDC3B" w14:textId="77777777" w:rsidR="00620E53" w:rsidRPr="001F2036" w:rsidRDefault="00620E53" w:rsidP="00620E53">
            <w:pPr>
              <w:spacing w:line="240" w:lineRule="auto"/>
              <w:ind w:firstLineChars="0" w:firstLine="0"/>
              <w:jc w:val="center"/>
              <w:rPr>
                <w:szCs w:val="21"/>
              </w:rPr>
            </w:pPr>
            <w:r w:rsidRPr="001F2036">
              <w:rPr>
                <w:rFonts w:hint="eastAsia"/>
                <w:szCs w:val="21"/>
              </w:rPr>
              <w:t>基础环境</w:t>
            </w:r>
          </w:p>
        </w:tc>
        <w:tc>
          <w:tcPr>
            <w:tcW w:w="1196" w:type="pct"/>
            <w:tcBorders>
              <w:top w:val="single" w:sz="4" w:space="0" w:color="auto"/>
            </w:tcBorders>
            <w:vAlign w:val="center"/>
          </w:tcPr>
          <w:p w14:paraId="27968CF1" w14:textId="77777777" w:rsidR="00620E53" w:rsidRPr="001F2036" w:rsidRDefault="00620E53" w:rsidP="00620E53">
            <w:pPr>
              <w:spacing w:line="240" w:lineRule="auto"/>
              <w:ind w:firstLineChars="0" w:firstLine="0"/>
              <w:jc w:val="center"/>
              <w:rPr>
                <w:szCs w:val="21"/>
              </w:rPr>
            </w:pPr>
            <w:r w:rsidRPr="001F2036">
              <w:rPr>
                <w:szCs w:val="21"/>
              </w:rPr>
              <w:t>C</w:t>
            </w:r>
            <w:r w:rsidRPr="001F2036">
              <w:rPr>
                <w:rFonts w:hint="eastAsia"/>
                <w:szCs w:val="21"/>
              </w:rPr>
              <w:t>onda</w:t>
            </w:r>
          </w:p>
        </w:tc>
        <w:tc>
          <w:tcPr>
            <w:tcW w:w="2782" w:type="pct"/>
            <w:tcBorders>
              <w:top w:val="single" w:sz="4" w:space="0" w:color="auto"/>
            </w:tcBorders>
            <w:vAlign w:val="center"/>
          </w:tcPr>
          <w:p w14:paraId="55A9B44B" w14:textId="77777777" w:rsidR="00620E53" w:rsidRPr="001F2036" w:rsidRDefault="00620E53" w:rsidP="00620E53">
            <w:pPr>
              <w:spacing w:line="240" w:lineRule="auto"/>
              <w:ind w:firstLineChars="0" w:firstLine="0"/>
              <w:jc w:val="center"/>
              <w:rPr>
                <w:szCs w:val="21"/>
              </w:rPr>
            </w:pPr>
            <w:r w:rsidRPr="001F2036">
              <w:rPr>
                <w:szCs w:val="21"/>
              </w:rPr>
              <w:t>P</w:t>
            </w:r>
            <w:r w:rsidRPr="001F2036">
              <w:rPr>
                <w:rFonts w:hint="eastAsia"/>
                <w:szCs w:val="21"/>
              </w:rPr>
              <w:t>ython</w:t>
            </w:r>
            <w:r w:rsidRPr="001F2036">
              <w:rPr>
                <w:rFonts w:hint="eastAsia"/>
                <w:szCs w:val="21"/>
              </w:rPr>
              <w:t>环境隔离与管理</w:t>
            </w:r>
          </w:p>
        </w:tc>
      </w:tr>
      <w:tr w:rsidR="00620E53" w:rsidRPr="001F2036" w14:paraId="1703A26A" w14:textId="77777777" w:rsidTr="00161707">
        <w:trPr>
          <w:jc w:val="center"/>
        </w:trPr>
        <w:tc>
          <w:tcPr>
            <w:tcW w:w="1022" w:type="pct"/>
            <w:vAlign w:val="center"/>
          </w:tcPr>
          <w:p w14:paraId="60B2B1C3" w14:textId="77777777" w:rsidR="00620E53" w:rsidRPr="001F2036" w:rsidRDefault="00620E53" w:rsidP="00620E53">
            <w:pPr>
              <w:spacing w:line="240" w:lineRule="auto"/>
              <w:ind w:firstLineChars="0" w:firstLine="0"/>
              <w:jc w:val="center"/>
              <w:rPr>
                <w:szCs w:val="21"/>
              </w:rPr>
            </w:pPr>
            <w:r w:rsidRPr="001F2036">
              <w:rPr>
                <w:rFonts w:hint="eastAsia"/>
                <w:szCs w:val="21"/>
              </w:rPr>
              <w:t>协作基石</w:t>
            </w:r>
          </w:p>
        </w:tc>
        <w:tc>
          <w:tcPr>
            <w:tcW w:w="1196" w:type="pct"/>
            <w:vAlign w:val="center"/>
          </w:tcPr>
          <w:p w14:paraId="425A7868" w14:textId="77777777" w:rsidR="00620E53" w:rsidRPr="001F2036" w:rsidRDefault="00620E53" w:rsidP="00620E53">
            <w:pPr>
              <w:spacing w:line="240" w:lineRule="auto"/>
              <w:ind w:firstLineChars="0" w:firstLine="0"/>
              <w:jc w:val="center"/>
              <w:rPr>
                <w:szCs w:val="21"/>
              </w:rPr>
            </w:pPr>
            <w:r w:rsidRPr="001F2036">
              <w:rPr>
                <w:szCs w:val="21"/>
              </w:rPr>
              <w:t>G</w:t>
            </w:r>
            <w:r w:rsidRPr="001F2036">
              <w:rPr>
                <w:rFonts w:hint="eastAsia"/>
                <w:szCs w:val="21"/>
              </w:rPr>
              <w:t>it</w:t>
            </w:r>
          </w:p>
        </w:tc>
        <w:tc>
          <w:tcPr>
            <w:tcW w:w="2782" w:type="pct"/>
            <w:vAlign w:val="center"/>
          </w:tcPr>
          <w:p w14:paraId="23C9FD35" w14:textId="77777777" w:rsidR="00620E53" w:rsidRPr="001F2036" w:rsidRDefault="00620E53" w:rsidP="00620E53">
            <w:pPr>
              <w:spacing w:line="240" w:lineRule="auto"/>
              <w:ind w:firstLineChars="0" w:firstLine="0"/>
              <w:jc w:val="center"/>
              <w:rPr>
                <w:szCs w:val="21"/>
              </w:rPr>
            </w:pPr>
            <w:r w:rsidRPr="001F2036">
              <w:rPr>
                <w:rFonts w:hint="eastAsia"/>
                <w:szCs w:val="21"/>
              </w:rPr>
              <w:t>代码</w:t>
            </w:r>
            <w:r w:rsidRPr="001F2036">
              <w:rPr>
                <w:rFonts w:hint="eastAsia"/>
                <w:szCs w:val="21"/>
              </w:rPr>
              <w:t>/</w:t>
            </w:r>
            <w:r w:rsidRPr="001F2036">
              <w:rPr>
                <w:rFonts w:hint="eastAsia"/>
                <w:szCs w:val="21"/>
              </w:rPr>
              <w:t>分析流程版本控制</w:t>
            </w:r>
          </w:p>
        </w:tc>
      </w:tr>
      <w:tr w:rsidR="00620E53" w:rsidRPr="001F2036" w14:paraId="1A897EAD" w14:textId="77777777" w:rsidTr="00161707">
        <w:trPr>
          <w:jc w:val="center"/>
        </w:trPr>
        <w:tc>
          <w:tcPr>
            <w:tcW w:w="1022" w:type="pct"/>
            <w:vAlign w:val="center"/>
          </w:tcPr>
          <w:p w14:paraId="017A6CEA" w14:textId="77777777" w:rsidR="00620E53" w:rsidRPr="001F2036" w:rsidRDefault="00620E53" w:rsidP="00620E53">
            <w:pPr>
              <w:spacing w:line="240" w:lineRule="auto"/>
              <w:ind w:firstLineChars="0" w:firstLine="0"/>
              <w:jc w:val="center"/>
              <w:rPr>
                <w:szCs w:val="21"/>
              </w:rPr>
            </w:pPr>
            <w:r w:rsidRPr="001F2036">
              <w:rPr>
                <w:rFonts w:hint="eastAsia"/>
                <w:szCs w:val="21"/>
              </w:rPr>
              <w:t>终极封装</w:t>
            </w:r>
          </w:p>
        </w:tc>
        <w:tc>
          <w:tcPr>
            <w:tcW w:w="1196" w:type="pct"/>
            <w:vAlign w:val="center"/>
          </w:tcPr>
          <w:p w14:paraId="50B10D85" w14:textId="77777777" w:rsidR="00620E53" w:rsidRPr="001F2036" w:rsidRDefault="00620E53" w:rsidP="00620E53">
            <w:pPr>
              <w:spacing w:line="240" w:lineRule="auto"/>
              <w:ind w:firstLineChars="0" w:firstLine="0"/>
              <w:jc w:val="center"/>
              <w:rPr>
                <w:szCs w:val="21"/>
              </w:rPr>
            </w:pPr>
            <w:r w:rsidRPr="001F2036">
              <w:rPr>
                <w:szCs w:val="21"/>
              </w:rPr>
              <w:t>D</w:t>
            </w:r>
            <w:r w:rsidRPr="001F2036">
              <w:rPr>
                <w:rFonts w:hint="eastAsia"/>
                <w:szCs w:val="21"/>
              </w:rPr>
              <w:t>ocker</w:t>
            </w:r>
          </w:p>
        </w:tc>
        <w:tc>
          <w:tcPr>
            <w:tcW w:w="2782" w:type="pct"/>
            <w:vAlign w:val="center"/>
          </w:tcPr>
          <w:p w14:paraId="33609038" w14:textId="77777777" w:rsidR="00620E53" w:rsidRPr="001F2036" w:rsidRDefault="00620E53" w:rsidP="00620E53">
            <w:pPr>
              <w:spacing w:line="240" w:lineRule="auto"/>
              <w:ind w:firstLineChars="0" w:firstLine="0"/>
              <w:jc w:val="center"/>
              <w:rPr>
                <w:szCs w:val="21"/>
              </w:rPr>
            </w:pPr>
            <w:r w:rsidRPr="00C36D6D">
              <w:rPr>
                <w:szCs w:val="21"/>
              </w:rPr>
              <w:t>完整环境与数据打包</w:t>
            </w:r>
          </w:p>
        </w:tc>
      </w:tr>
    </w:tbl>
    <w:p w14:paraId="27CD6D85" w14:textId="77777777" w:rsidR="00620E53" w:rsidRPr="00CA1F05" w:rsidRDefault="00620E53" w:rsidP="00CA1F05">
      <w:pPr>
        <w:pStyle w:val="2"/>
      </w:pPr>
      <w:r w:rsidRPr="00CA1F05">
        <w:rPr>
          <w:rFonts w:hint="eastAsia"/>
        </w:rPr>
        <w:t xml:space="preserve">2.1 </w:t>
      </w:r>
      <w:r w:rsidRPr="00CA1F05">
        <w:t>Co</w:t>
      </w:r>
      <w:r w:rsidRPr="00CA1F05">
        <w:rPr>
          <w:rFonts w:hint="eastAsia"/>
        </w:rPr>
        <w:t>nda</w:t>
      </w:r>
    </w:p>
    <w:p w14:paraId="0EEF436A" w14:textId="77777777" w:rsidR="00620E53" w:rsidRDefault="00620E53" w:rsidP="00620E53">
      <w:pPr>
        <w:ind w:firstLine="420"/>
      </w:pPr>
      <w:r w:rsidRPr="00620E53">
        <w:t>Python</w:t>
      </w:r>
      <w:r w:rsidRPr="00620E53">
        <w:t>语言因其灵活性、易用性和强大的数据处理能力在科学计算和数据分析领域受到广泛欢迎。然而，</w:t>
      </w:r>
      <w:r w:rsidRPr="00620E53">
        <w:t>Python</w:t>
      </w:r>
      <w:r w:rsidRPr="00620E53">
        <w:t>的一大挑战是库的管理和环境的隔离。解决这个问题的一个方案是使用分布式管理系统，</w:t>
      </w:r>
      <w:r w:rsidRPr="00620E53">
        <w:t>Conda</w:t>
      </w:r>
      <w:r w:rsidRPr="00620E53">
        <w:t>，类似于</w:t>
      </w:r>
      <w:r w:rsidRPr="00620E53">
        <w:t>brew</w:t>
      </w:r>
      <w:r w:rsidRPr="00620E53">
        <w:t>、</w:t>
      </w:r>
      <w:r w:rsidRPr="00620E53">
        <w:t>apt</w:t>
      </w:r>
      <w:r w:rsidRPr="00620E53">
        <w:t>或</w:t>
      </w:r>
      <w:r w:rsidRPr="00620E53">
        <w:t>pip</w:t>
      </w:r>
      <w:r w:rsidRPr="00620E53">
        <w:t>。</w:t>
      </w:r>
      <w:r w:rsidRPr="00620E53">
        <w:t>Conda</w:t>
      </w:r>
      <w:r w:rsidRPr="00620E53">
        <w:t>能够在封装的环境中跟踪</w:t>
      </w:r>
      <w:r w:rsidRPr="00620E53">
        <w:lastRenderedPageBreak/>
        <w:t>用户的</w:t>
      </w:r>
      <w:r w:rsidRPr="00620E53">
        <w:t>python</w:t>
      </w:r>
      <w:r w:rsidRPr="00620E53">
        <w:t>安装、版本和依赖项，方便共享或复制环境。如果你的研究项目需要多个需不同（可能冲突）的软件版本，</w:t>
      </w:r>
      <w:r w:rsidRPr="00620E53">
        <w:t>Conda</w:t>
      </w:r>
      <w:r w:rsidRPr="00620E53">
        <w:t>非常有用，其可在不同的</w:t>
      </w:r>
      <w:r w:rsidRPr="00620E53">
        <w:t>conda</w:t>
      </w:r>
      <w:r w:rsidRPr="00620E53">
        <w:t>环境之间轻松切换。</w:t>
      </w:r>
    </w:p>
    <w:p w14:paraId="0BF9E08D" w14:textId="77777777" w:rsidR="00CA1F05" w:rsidRDefault="00CA1F05" w:rsidP="005C274E">
      <w:pPr>
        <w:ind w:firstLine="420"/>
      </w:pPr>
      <w:hyperlink r:id="rId12" w:history="1">
        <w:r w:rsidRPr="005C274E">
          <w:rPr>
            <w:rStyle w:val="af0"/>
            <w:rFonts w:hint="eastAsia"/>
          </w:rPr>
          <w:t>Anaconda</w:t>
        </w:r>
      </w:hyperlink>
      <w:r w:rsidRPr="00CA1F05">
        <w:rPr>
          <w:rFonts w:hint="eastAsia"/>
        </w:rPr>
        <w:t>和</w:t>
      </w:r>
      <w:hyperlink r:id="rId13" w:history="1">
        <w:r w:rsidRPr="005C274E">
          <w:rPr>
            <w:rStyle w:val="af0"/>
            <w:rFonts w:hint="eastAsia"/>
          </w:rPr>
          <w:t>Miniconda</w:t>
        </w:r>
      </w:hyperlink>
      <w:r w:rsidRPr="00CA1F05">
        <w:rPr>
          <w:rFonts w:hint="eastAsia"/>
        </w:rPr>
        <w:t>都是免费的开源项目，并提供了用于创建和管理虚拟环境的</w:t>
      </w:r>
      <w:r w:rsidRPr="00CA1F05">
        <w:rPr>
          <w:rFonts w:hint="eastAsia"/>
        </w:rPr>
        <w:t>Conda</w:t>
      </w:r>
      <w:r w:rsidRPr="00CA1F05">
        <w:rPr>
          <w:rFonts w:hint="eastAsia"/>
        </w:rPr>
        <w:t>包管理器。这使得在不同项目间的切换和环境隔离变得简单。由于本教程旨在帮助新手建立基于</w:t>
      </w:r>
      <w:r w:rsidRPr="00CA1F05">
        <w:rPr>
          <w:rFonts w:hint="eastAsia"/>
        </w:rPr>
        <w:t>python</w:t>
      </w:r>
      <w:r w:rsidRPr="00CA1F05">
        <w:rPr>
          <w:rFonts w:hint="eastAsia"/>
        </w:rPr>
        <w:t>的</w:t>
      </w:r>
      <w:r w:rsidRPr="00CA1F05">
        <w:rPr>
          <w:rFonts w:hint="eastAsia"/>
        </w:rPr>
        <w:t>fMRI</w:t>
      </w:r>
      <w:r w:rsidRPr="00CA1F05">
        <w:rPr>
          <w:rFonts w:hint="eastAsia"/>
        </w:rPr>
        <w:t>数据分析工作流，因此将以更加轻量级的</w:t>
      </w:r>
      <w:r w:rsidRPr="00CA1F05">
        <w:rPr>
          <w:rFonts w:hint="eastAsia"/>
        </w:rPr>
        <w:t>Miniconda</w:t>
      </w:r>
      <w:r w:rsidRPr="00CA1F05">
        <w:rPr>
          <w:rFonts w:hint="eastAsia"/>
        </w:rPr>
        <w:t>为例进行介绍。与</w:t>
      </w:r>
      <w:r w:rsidRPr="00CA1F05">
        <w:rPr>
          <w:rFonts w:hint="eastAsia"/>
        </w:rPr>
        <w:t>Anaconda</w:t>
      </w:r>
      <w:r w:rsidRPr="00CA1F05">
        <w:rPr>
          <w:rFonts w:hint="eastAsia"/>
        </w:rPr>
        <w:t>不同，</w:t>
      </w:r>
      <w:r w:rsidRPr="00CA1F05">
        <w:rPr>
          <w:rFonts w:hint="eastAsia"/>
        </w:rPr>
        <w:t>Miniconda</w:t>
      </w:r>
      <w:r w:rsidRPr="00CA1F05">
        <w:rPr>
          <w:rFonts w:hint="eastAsia"/>
        </w:rPr>
        <w:t>仅包含了</w:t>
      </w:r>
      <w:r w:rsidRPr="00CA1F05">
        <w:rPr>
          <w:rFonts w:hint="eastAsia"/>
        </w:rPr>
        <w:t>Python</w:t>
      </w:r>
      <w:r w:rsidRPr="00CA1F05">
        <w:rPr>
          <w:rFonts w:hint="eastAsia"/>
        </w:rPr>
        <w:t>和</w:t>
      </w:r>
      <w:r w:rsidRPr="00CA1F05">
        <w:rPr>
          <w:rFonts w:hint="eastAsia"/>
        </w:rPr>
        <w:t>Conda</w:t>
      </w:r>
      <w:r w:rsidRPr="00CA1F05">
        <w:rPr>
          <w:rFonts w:hint="eastAsia"/>
        </w:rPr>
        <w:t>，未预装其他库。用户需要手动安装所需的包，这使得</w:t>
      </w:r>
      <w:r w:rsidRPr="00CA1F05">
        <w:rPr>
          <w:rFonts w:hint="eastAsia"/>
        </w:rPr>
        <w:t>Miniconda</w:t>
      </w:r>
      <w:r w:rsidRPr="00CA1F05">
        <w:rPr>
          <w:rFonts w:hint="eastAsia"/>
        </w:rPr>
        <w:t>的环境更加简洁，并且可以根据实际需求安装必要的包，避免不必要的存储占用。此外，</w:t>
      </w:r>
      <w:r w:rsidRPr="00CA1F05">
        <w:rPr>
          <w:rFonts w:hint="eastAsia"/>
        </w:rPr>
        <w:t>Miniconda</w:t>
      </w:r>
      <w:r w:rsidRPr="00CA1F05">
        <w:rPr>
          <w:rFonts w:hint="eastAsia"/>
        </w:rPr>
        <w:t>的安装文件较小，因此安装速度较快。</w:t>
      </w:r>
    </w:p>
    <w:p w14:paraId="0C2826B1" w14:textId="77777777" w:rsidR="00CA1F05" w:rsidRDefault="00CA1F05" w:rsidP="005C274E">
      <w:pPr>
        <w:ind w:firstLine="420"/>
      </w:pPr>
      <w:r w:rsidRPr="00CA1F05">
        <w:rPr>
          <w:rFonts w:hint="eastAsia"/>
        </w:rPr>
        <w:t>本节将介绍如何在</w:t>
      </w:r>
      <w:r w:rsidRPr="00CA1F05">
        <w:rPr>
          <w:rFonts w:hint="eastAsia"/>
        </w:rPr>
        <w:t>Linux</w:t>
      </w:r>
      <w:r w:rsidRPr="00CA1F05">
        <w:rPr>
          <w:rFonts w:hint="eastAsia"/>
        </w:rPr>
        <w:t>、</w:t>
      </w:r>
      <w:r w:rsidRPr="00CA1F05">
        <w:rPr>
          <w:rFonts w:hint="eastAsia"/>
        </w:rPr>
        <w:t>Windows</w:t>
      </w:r>
      <w:r w:rsidRPr="00CA1F05">
        <w:rPr>
          <w:rFonts w:hint="eastAsia"/>
        </w:rPr>
        <w:t>和</w:t>
      </w:r>
      <w:r w:rsidRPr="00CA1F05">
        <w:rPr>
          <w:rFonts w:hint="eastAsia"/>
        </w:rPr>
        <w:t>MacOS</w:t>
      </w:r>
      <w:r w:rsidRPr="00CA1F05">
        <w:rPr>
          <w:rFonts w:hint="eastAsia"/>
        </w:rPr>
        <w:t>上安装</w:t>
      </w:r>
      <w:r w:rsidRPr="00CA1F05">
        <w:rPr>
          <w:rFonts w:hint="eastAsia"/>
        </w:rPr>
        <w:t xml:space="preserve"> Miniconda</w:t>
      </w:r>
      <w:r w:rsidRPr="00CA1F05">
        <w:rPr>
          <w:rFonts w:hint="eastAsia"/>
        </w:rPr>
        <w:t>，并验证安装是否成功。完成安装后，即可基于</w:t>
      </w:r>
      <w:r w:rsidRPr="00CA1F05">
        <w:rPr>
          <w:rFonts w:hint="eastAsia"/>
        </w:rPr>
        <w:t xml:space="preserve"> Miniconda </w:t>
      </w:r>
      <w:r w:rsidRPr="00CA1F05">
        <w:rPr>
          <w:rFonts w:hint="eastAsia"/>
        </w:rPr>
        <w:t>创建多个</w:t>
      </w:r>
      <w:r w:rsidRPr="00CA1F05">
        <w:rPr>
          <w:rFonts w:hint="eastAsia"/>
        </w:rPr>
        <w:t xml:space="preserve"> Conda </w:t>
      </w:r>
      <w:r w:rsidRPr="00CA1F05">
        <w:rPr>
          <w:rFonts w:hint="eastAsia"/>
        </w:rPr>
        <w:t>环境，以便更好地管理</w:t>
      </w:r>
      <w:r w:rsidRPr="00CA1F05">
        <w:rPr>
          <w:rFonts w:hint="eastAsia"/>
        </w:rPr>
        <w:t xml:space="preserve"> fMRI </w:t>
      </w:r>
      <w:r w:rsidRPr="00CA1F05">
        <w:rPr>
          <w:rFonts w:hint="eastAsia"/>
        </w:rPr>
        <w:t>研究项目。</w:t>
      </w:r>
    </w:p>
    <w:p w14:paraId="7B6100E1" w14:textId="77777777" w:rsidR="00CA1F05" w:rsidRPr="00CA1F05" w:rsidRDefault="00CA1F05" w:rsidP="005B4481">
      <w:pPr>
        <w:pStyle w:val="3"/>
        <w:rPr>
          <w:b/>
        </w:rPr>
      </w:pPr>
      <w:r w:rsidRPr="00CA1F05">
        <w:rPr>
          <w:rFonts w:hint="eastAsia"/>
        </w:rPr>
        <w:t>2.1</w:t>
      </w:r>
      <w:r w:rsidRPr="00CA1F05">
        <w:t>.1</w:t>
      </w:r>
      <w:r w:rsidRPr="00CA1F05">
        <w:rPr>
          <w:rFonts w:hint="eastAsia"/>
        </w:rPr>
        <w:t xml:space="preserve"> </w:t>
      </w:r>
      <w:r w:rsidRPr="00CA1F05">
        <w:t>L</w:t>
      </w:r>
      <w:r w:rsidRPr="00CA1F05">
        <w:rPr>
          <w:rFonts w:hint="eastAsia"/>
        </w:rPr>
        <w:t>inux系统</w:t>
      </w:r>
    </w:p>
    <w:p w14:paraId="536BBADD" w14:textId="77777777" w:rsidR="00CA1F05" w:rsidRDefault="00CA1F05" w:rsidP="00CA1F05">
      <w:pPr>
        <w:ind w:firstLine="420"/>
        <w:rPr>
          <w:szCs w:val="21"/>
        </w:rPr>
      </w:pPr>
      <w:r w:rsidRPr="00CA1F05">
        <w:rPr>
          <w:rFonts w:hint="eastAsia"/>
        </w:rPr>
        <w:t>打开终端，可以在应用程序菜单中找到，或者使用快捷键（</w:t>
      </w:r>
      <w:r w:rsidRPr="00CA1F05">
        <w:rPr>
          <w:rFonts w:hint="eastAsia"/>
        </w:rPr>
        <w:t>Ctrl + Alt + T</w:t>
      </w:r>
      <w:r w:rsidRPr="00CA1F05">
        <w:rPr>
          <w:rFonts w:hint="eastAsia"/>
        </w:rPr>
        <w:t>）打开。</w:t>
      </w:r>
      <w:r>
        <w:rPr>
          <w:rFonts w:hint="eastAsia"/>
          <w:szCs w:val="21"/>
        </w:rPr>
        <w:t>运行以下命令下载并安装</w:t>
      </w:r>
      <w:r>
        <w:rPr>
          <w:szCs w:val="21"/>
        </w:rPr>
        <w:t>M</w:t>
      </w:r>
      <w:r>
        <w:rPr>
          <w:rFonts w:hint="eastAsia"/>
          <w:szCs w:val="21"/>
        </w:rPr>
        <w:t>iniconda</w:t>
      </w:r>
      <w:r>
        <w:rPr>
          <w:rFonts w:hint="eastAsia"/>
          <w:szCs w:val="21"/>
        </w:rPr>
        <w:t>：</w:t>
      </w:r>
    </w:p>
    <w:p w14:paraId="66EC852D"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下载最新版本的</w:t>
      </w:r>
      <w:r w:rsidRPr="00CA1F05">
        <w:rPr>
          <w:rFonts w:ascii="Menlo" w:hAnsi="Menlo" w:cs="Menlo"/>
          <w:color w:val="008000"/>
          <w:sz w:val="18"/>
          <w:szCs w:val="18"/>
        </w:rPr>
        <w:t>Miniconda</w:t>
      </w:r>
      <w:r w:rsidRPr="00CA1F05">
        <w:rPr>
          <w:rFonts w:ascii="Menlo" w:hAnsi="Menlo" w:cs="Menlo"/>
          <w:color w:val="008000"/>
          <w:sz w:val="18"/>
          <w:szCs w:val="18"/>
        </w:rPr>
        <w:t>安装脚本到用户的主目录</w:t>
      </w:r>
    </w:p>
    <w:p w14:paraId="1ABE07D6"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cd</w:t>
      </w:r>
      <w:r w:rsidRPr="00CA1F05">
        <w:rPr>
          <w:rFonts w:ascii="Menlo" w:hAnsi="Menlo" w:cs="Menlo"/>
          <w:color w:val="000000"/>
          <w:sz w:val="18"/>
          <w:szCs w:val="18"/>
        </w:rPr>
        <w:t xml:space="preserve"> </w:t>
      </w:r>
      <w:r w:rsidRPr="00CA1F05">
        <w:rPr>
          <w:rFonts w:ascii="Menlo" w:hAnsi="Menlo" w:cs="Menlo"/>
          <w:color w:val="A31515"/>
          <w:sz w:val="18"/>
          <w:szCs w:val="18"/>
        </w:rPr>
        <w:t>~</w:t>
      </w:r>
    </w:p>
    <w:p w14:paraId="073F5338"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wget</w:t>
      </w:r>
      <w:r w:rsidRPr="00CA1F05">
        <w:rPr>
          <w:rFonts w:ascii="Menlo" w:hAnsi="Menlo" w:cs="Menlo"/>
          <w:color w:val="000000"/>
          <w:sz w:val="18"/>
          <w:szCs w:val="18"/>
        </w:rPr>
        <w:t xml:space="preserve"> </w:t>
      </w:r>
      <w:r w:rsidRPr="00CA1F05">
        <w:rPr>
          <w:rFonts w:ascii="Menlo" w:hAnsi="Menlo" w:cs="Menlo"/>
          <w:color w:val="A31515"/>
          <w:sz w:val="18"/>
          <w:szCs w:val="18"/>
        </w:rPr>
        <w:t>https://repo.anaconda.com/miniconda/Miniconda3-latest-Linux-x86_64.sh</w:t>
      </w:r>
    </w:p>
    <w:p w14:paraId="236840D8"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运行安装脚本进行</w:t>
      </w:r>
      <w:r w:rsidRPr="00CA1F05">
        <w:rPr>
          <w:rFonts w:ascii="Menlo" w:hAnsi="Menlo" w:cs="Menlo"/>
          <w:color w:val="008000"/>
          <w:sz w:val="18"/>
          <w:szCs w:val="18"/>
        </w:rPr>
        <w:t>Miniconda</w:t>
      </w:r>
      <w:r w:rsidRPr="00CA1F05">
        <w:rPr>
          <w:rFonts w:ascii="Menlo" w:hAnsi="Menlo" w:cs="Menlo"/>
          <w:color w:val="008000"/>
          <w:sz w:val="18"/>
          <w:szCs w:val="18"/>
        </w:rPr>
        <w:t>安装</w:t>
      </w:r>
    </w:p>
    <w:p w14:paraId="718C6C77"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bash</w:t>
      </w:r>
      <w:r w:rsidRPr="00CA1F05">
        <w:rPr>
          <w:rFonts w:ascii="Menlo" w:hAnsi="Menlo" w:cs="Menlo"/>
          <w:color w:val="000000"/>
          <w:sz w:val="18"/>
          <w:szCs w:val="18"/>
        </w:rPr>
        <w:t xml:space="preserve"> </w:t>
      </w:r>
      <w:r w:rsidRPr="00CA1F05">
        <w:rPr>
          <w:rFonts w:ascii="Menlo" w:hAnsi="Menlo" w:cs="Menlo"/>
          <w:color w:val="A31515"/>
          <w:sz w:val="18"/>
          <w:szCs w:val="18"/>
        </w:rPr>
        <w:t>Miniconda3-latest-Linux-x86_64.sh</w:t>
      </w:r>
    </w:p>
    <w:p w14:paraId="332A14CE"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如果不希望在登录时自动激活</w:t>
      </w:r>
      <w:r w:rsidRPr="00CA1F05">
        <w:rPr>
          <w:rFonts w:ascii="Menlo" w:hAnsi="Menlo" w:cs="Menlo"/>
          <w:color w:val="008000"/>
          <w:sz w:val="18"/>
          <w:szCs w:val="18"/>
        </w:rPr>
        <w:t>base</w:t>
      </w:r>
      <w:r w:rsidRPr="00CA1F05">
        <w:rPr>
          <w:rFonts w:ascii="Menlo" w:hAnsi="Menlo" w:cs="Menlo"/>
          <w:color w:val="008000"/>
          <w:sz w:val="18"/>
          <w:szCs w:val="18"/>
        </w:rPr>
        <w:t>环境，可以使用此命令</w:t>
      </w:r>
    </w:p>
    <w:p w14:paraId="706CFB2C"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conda</w:t>
      </w:r>
      <w:r w:rsidRPr="00CA1F05">
        <w:rPr>
          <w:rFonts w:ascii="Menlo" w:hAnsi="Menlo" w:cs="Menlo"/>
          <w:color w:val="000000"/>
          <w:sz w:val="18"/>
          <w:szCs w:val="18"/>
        </w:rPr>
        <w:t xml:space="preserve"> </w:t>
      </w:r>
      <w:r w:rsidRPr="00CA1F05">
        <w:rPr>
          <w:rFonts w:ascii="Menlo" w:hAnsi="Menlo" w:cs="Menlo"/>
          <w:color w:val="A31515"/>
          <w:sz w:val="18"/>
          <w:szCs w:val="18"/>
        </w:rPr>
        <w:t>config</w:t>
      </w:r>
      <w:r w:rsidRPr="00CA1F05">
        <w:rPr>
          <w:rFonts w:ascii="Menlo" w:hAnsi="Menlo" w:cs="Menlo"/>
          <w:color w:val="000000"/>
          <w:sz w:val="18"/>
          <w:szCs w:val="18"/>
        </w:rPr>
        <w:t xml:space="preserve"> </w:t>
      </w:r>
      <w:r w:rsidRPr="00CA1F05">
        <w:rPr>
          <w:rFonts w:ascii="Menlo" w:hAnsi="Menlo" w:cs="Menlo"/>
          <w:color w:val="A31515"/>
          <w:sz w:val="18"/>
          <w:szCs w:val="18"/>
        </w:rPr>
        <w:t>--set</w:t>
      </w:r>
      <w:r w:rsidRPr="00CA1F05">
        <w:rPr>
          <w:rFonts w:ascii="Menlo" w:hAnsi="Menlo" w:cs="Menlo"/>
          <w:color w:val="000000"/>
          <w:sz w:val="18"/>
          <w:szCs w:val="18"/>
        </w:rPr>
        <w:t xml:space="preserve"> </w:t>
      </w:r>
      <w:r w:rsidRPr="00CA1F05">
        <w:rPr>
          <w:rFonts w:ascii="Menlo" w:hAnsi="Menlo" w:cs="Menlo"/>
          <w:color w:val="A31515"/>
          <w:sz w:val="18"/>
          <w:szCs w:val="18"/>
        </w:rPr>
        <w:t>auto_activate_base</w:t>
      </w:r>
      <w:r w:rsidRPr="00CA1F05">
        <w:rPr>
          <w:rFonts w:ascii="Menlo" w:hAnsi="Menlo" w:cs="Menlo"/>
          <w:color w:val="000000"/>
          <w:sz w:val="18"/>
          <w:szCs w:val="18"/>
        </w:rPr>
        <w:t xml:space="preserve"> </w:t>
      </w:r>
      <w:r w:rsidRPr="00CA1F05">
        <w:rPr>
          <w:rFonts w:ascii="Menlo" w:hAnsi="Menlo" w:cs="Menlo"/>
          <w:color w:val="0000FF"/>
          <w:sz w:val="18"/>
          <w:szCs w:val="18"/>
        </w:rPr>
        <w:t>false</w:t>
      </w:r>
    </w:p>
    <w:p w14:paraId="1FECCD1C"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重新加载</w:t>
      </w:r>
      <w:r w:rsidRPr="00CA1F05">
        <w:rPr>
          <w:rFonts w:ascii="Menlo" w:hAnsi="Menlo" w:cs="Menlo"/>
          <w:color w:val="008000"/>
          <w:sz w:val="18"/>
          <w:szCs w:val="18"/>
        </w:rPr>
        <w:t>.bashrc</w:t>
      </w:r>
      <w:r w:rsidRPr="00CA1F05">
        <w:rPr>
          <w:rFonts w:ascii="Menlo" w:hAnsi="Menlo" w:cs="Menlo"/>
          <w:color w:val="008000"/>
          <w:sz w:val="18"/>
          <w:szCs w:val="18"/>
        </w:rPr>
        <w:t>文件，使配置变更生效</w:t>
      </w:r>
    </w:p>
    <w:p w14:paraId="5A8563E4"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source</w:t>
      </w:r>
      <w:r w:rsidRPr="00CA1F05">
        <w:rPr>
          <w:rFonts w:ascii="Menlo" w:hAnsi="Menlo" w:cs="Menlo"/>
          <w:color w:val="000000"/>
          <w:sz w:val="18"/>
          <w:szCs w:val="18"/>
        </w:rPr>
        <w:t xml:space="preserve"> </w:t>
      </w:r>
      <w:r w:rsidRPr="00CA1F05">
        <w:rPr>
          <w:rFonts w:ascii="Menlo" w:hAnsi="Menlo" w:cs="Menlo"/>
          <w:color w:val="A31515"/>
          <w:sz w:val="18"/>
          <w:szCs w:val="18"/>
        </w:rPr>
        <w:t>.bashrc</w:t>
      </w:r>
    </w:p>
    <w:p w14:paraId="4A560EEC"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如果需要，可以删除下载的安装文件以节省磁盘空间</w:t>
      </w:r>
    </w:p>
    <w:p w14:paraId="62875F8E"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rm</w:t>
      </w:r>
      <w:r w:rsidRPr="00CA1F05">
        <w:rPr>
          <w:rFonts w:ascii="Menlo" w:hAnsi="Menlo" w:cs="Menlo"/>
          <w:color w:val="000000"/>
          <w:sz w:val="18"/>
          <w:szCs w:val="18"/>
        </w:rPr>
        <w:t xml:space="preserve"> </w:t>
      </w:r>
      <w:r w:rsidRPr="00CA1F05">
        <w:rPr>
          <w:rFonts w:ascii="Menlo" w:hAnsi="Menlo" w:cs="Menlo"/>
          <w:color w:val="A31515"/>
          <w:sz w:val="18"/>
          <w:szCs w:val="18"/>
        </w:rPr>
        <w:t>-r</w:t>
      </w:r>
      <w:r w:rsidRPr="00CA1F05">
        <w:rPr>
          <w:rFonts w:ascii="Menlo" w:hAnsi="Menlo" w:cs="Menlo"/>
          <w:color w:val="000000"/>
          <w:sz w:val="18"/>
          <w:szCs w:val="18"/>
        </w:rPr>
        <w:t xml:space="preserve"> </w:t>
      </w:r>
      <w:r w:rsidRPr="00CA1F05">
        <w:rPr>
          <w:rFonts w:ascii="Menlo" w:hAnsi="Menlo" w:cs="Menlo"/>
          <w:color w:val="A31515"/>
          <w:sz w:val="18"/>
          <w:szCs w:val="18"/>
        </w:rPr>
        <w:t>Miniconda3-latest-Linux-x86_64.sh</w:t>
      </w:r>
    </w:p>
    <w:p w14:paraId="7E69B308" w14:textId="77777777" w:rsidR="00CA1F05" w:rsidRPr="00CA1F05" w:rsidRDefault="00CA1F05" w:rsidP="005B4481">
      <w:pPr>
        <w:pStyle w:val="3"/>
        <w:rPr>
          <w:b/>
        </w:rPr>
      </w:pPr>
      <w:r w:rsidRPr="00CA1F05">
        <w:rPr>
          <w:rFonts w:hint="eastAsia"/>
        </w:rPr>
        <w:t>2.1</w:t>
      </w:r>
      <w:r w:rsidRPr="00CA1F05">
        <w:t>.</w:t>
      </w:r>
      <w:r>
        <w:rPr>
          <w:rFonts w:hint="eastAsia"/>
        </w:rPr>
        <w:t>2</w:t>
      </w:r>
      <w:r w:rsidRPr="00CA1F05">
        <w:rPr>
          <w:rFonts w:hint="eastAsia"/>
        </w:rPr>
        <w:t xml:space="preserve"> </w:t>
      </w:r>
      <w:r w:rsidRPr="00CA1F05">
        <w:t>W</w:t>
      </w:r>
      <w:r w:rsidRPr="00CA1F05">
        <w:rPr>
          <w:rFonts w:hint="eastAsia"/>
        </w:rPr>
        <w:t>indows系统</w:t>
      </w:r>
    </w:p>
    <w:p w14:paraId="3806420D" w14:textId="77777777" w:rsidR="00CA1F05" w:rsidRDefault="00CA1F05" w:rsidP="00CA1F05">
      <w:pPr>
        <w:ind w:firstLine="420"/>
        <w:rPr>
          <w:szCs w:val="21"/>
        </w:rPr>
      </w:pPr>
      <w:r>
        <w:rPr>
          <w:szCs w:val="21"/>
        </w:rPr>
        <w:t>W</w:t>
      </w:r>
      <w:r>
        <w:rPr>
          <w:rFonts w:hint="eastAsia"/>
          <w:szCs w:val="21"/>
        </w:rPr>
        <w:t>indows</w:t>
      </w:r>
      <w:r w:rsidRPr="0050788D">
        <w:rPr>
          <w:szCs w:val="21"/>
        </w:rPr>
        <w:t>用户可以前往</w:t>
      </w:r>
      <w:r>
        <w:rPr>
          <w:szCs w:val="21"/>
        </w:rPr>
        <w:t>M</w:t>
      </w:r>
      <w:r>
        <w:rPr>
          <w:rFonts w:hint="eastAsia"/>
          <w:szCs w:val="21"/>
        </w:rPr>
        <w:t>iniconda</w:t>
      </w:r>
      <w:r>
        <w:rPr>
          <w:rFonts w:hint="eastAsia"/>
          <w:szCs w:val="21"/>
        </w:rPr>
        <w:t>官网（</w:t>
      </w:r>
      <w:r w:rsidRPr="0050788D">
        <w:rPr>
          <w:szCs w:val="21"/>
        </w:rPr>
        <w:t>https://docs.conda.io/en/latest/miniconda.html</w:t>
      </w:r>
      <w:r w:rsidRPr="0050788D">
        <w:rPr>
          <w:rFonts w:hint="eastAsia"/>
          <w:szCs w:val="21"/>
        </w:rPr>
        <w:t>）下载适合的</w:t>
      </w:r>
      <w:r w:rsidRPr="0050788D">
        <w:rPr>
          <w:rFonts w:hint="eastAsia"/>
          <w:szCs w:val="21"/>
        </w:rPr>
        <w:t>64</w:t>
      </w:r>
      <w:r w:rsidRPr="0050788D">
        <w:rPr>
          <w:rFonts w:hint="eastAsia"/>
          <w:szCs w:val="21"/>
        </w:rPr>
        <w:t>位或</w:t>
      </w:r>
      <w:r w:rsidRPr="0050788D">
        <w:rPr>
          <w:rFonts w:hint="eastAsia"/>
          <w:szCs w:val="21"/>
        </w:rPr>
        <w:t>32</w:t>
      </w:r>
      <w:r>
        <w:rPr>
          <w:rFonts w:hint="eastAsia"/>
          <w:szCs w:val="21"/>
        </w:rPr>
        <w:t>位安装包，或者使用以下命令安装（以</w:t>
      </w:r>
      <w:r>
        <w:rPr>
          <w:rFonts w:hint="eastAsia"/>
          <w:szCs w:val="21"/>
        </w:rPr>
        <w:t>64</w:t>
      </w:r>
      <w:r>
        <w:rPr>
          <w:rFonts w:hint="eastAsia"/>
          <w:szCs w:val="21"/>
        </w:rPr>
        <w:t>位</w:t>
      </w:r>
      <w:r>
        <w:rPr>
          <w:szCs w:val="21"/>
        </w:rPr>
        <w:t>W</w:t>
      </w:r>
      <w:r>
        <w:rPr>
          <w:rFonts w:hint="eastAsia"/>
          <w:szCs w:val="21"/>
        </w:rPr>
        <w:t>indows</w:t>
      </w:r>
      <w:r>
        <w:rPr>
          <w:rFonts w:hint="eastAsia"/>
          <w:szCs w:val="21"/>
        </w:rPr>
        <w:t>系统为例）：</w:t>
      </w:r>
    </w:p>
    <w:p w14:paraId="6320C835"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使用</w:t>
      </w:r>
      <w:r w:rsidRPr="00CA1F05">
        <w:rPr>
          <w:rFonts w:ascii="Menlo" w:hAnsi="Menlo" w:cs="Menlo"/>
          <w:color w:val="008000"/>
          <w:sz w:val="18"/>
          <w:szCs w:val="18"/>
        </w:rPr>
        <w:t xml:space="preserve"> curl </w:t>
      </w:r>
      <w:r w:rsidRPr="00CA1F05">
        <w:rPr>
          <w:rFonts w:ascii="Menlo" w:hAnsi="Menlo" w:cs="Menlo"/>
          <w:color w:val="008000"/>
          <w:sz w:val="18"/>
          <w:szCs w:val="18"/>
        </w:rPr>
        <w:t>下载</w:t>
      </w:r>
      <w:r w:rsidRPr="00CA1F05">
        <w:rPr>
          <w:rFonts w:ascii="Menlo" w:hAnsi="Menlo" w:cs="Menlo"/>
          <w:color w:val="008000"/>
          <w:sz w:val="18"/>
          <w:szCs w:val="18"/>
        </w:rPr>
        <w:t xml:space="preserve"> Miniconda </w:t>
      </w:r>
      <w:r w:rsidRPr="00CA1F05">
        <w:rPr>
          <w:rFonts w:ascii="Menlo" w:hAnsi="Menlo" w:cs="Menlo"/>
          <w:color w:val="008000"/>
          <w:sz w:val="18"/>
          <w:szCs w:val="18"/>
        </w:rPr>
        <w:t>安装程序并将其保存为</w:t>
      </w:r>
      <w:r w:rsidRPr="00CA1F05">
        <w:rPr>
          <w:rFonts w:ascii="Menlo" w:hAnsi="Menlo" w:cs="Menlo"/>
          <w:color w:val="008000"/>
          <w:sz w:val="18"/>
          <w:szCs w:val="18"/>
        </w:rPr>
        <w:t xml:space="preserve"> miniconda.exe</w:t>
      </w:r>
    </w:p>
    <w:p w14:paraId="7BAD9123"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curl </w:t>
      </w:r>
      <w:r w:rsidRPr="00CA1F05">
        <w:rPr>
          <w:rFonts w:ascii="Menlo" w:hAnsi="Menlo" w:cs="Menlo"/>
          <w:color w:val="A31515"/>
          <w:sz w:val="18"/>
          <w:szCs w:val="18"/>
        </w:rPr>
        <w:t>https://repo.anaconda.com/miniconda/Miniconda3-latest-Windows-x86_64.exe</w:t>
      </w:r>
      <w:r w:rsidRPr="00CA1F05">
        <w:rPr>
          <w:rFonts w:ascii="Menlo" w:hAnsi="Menlo" w:cs="Menlo"/>
          <w:color w:val="000000"/>
          <w:sz w:val="18"/>
          <w:szCs w:val="18"/>
        </w:rPr>
        <w:t xml:space="preserve"> </w:t>
      </w:r>
      <w:r w:rsidRPr="00CA1F05">
        <w:rPr>
          <w:rFonts w:ascii="Menlo" w:hAnsi="Menlo" w:cs="Menlo"/>
          <w:color w:val="A31515"/>
          <w:sz w:val="18"/>
          <w:szCs w:val="18"/>
        </w:rPr>
        <w:t>-o</w:t>
      </w:r>
      <w:r w:rsidRPr="00CA1F05">
        <w:rPr>
          <w:rFonts w:ascii="Menlo" w:hAnsi="Menlo" w:cs="Menlo"/>
          <w:color w:val="000000"/>
          <w:sz w:val="18"/>
          <w:szCs w:val="18"/>
        </w:rPr>
        <w:t xml:space="preserve"> </w:t>
      </w:r>
      <w:r w:rsidRPr="00CA1F05">
        <w:rPr>
          <w:rFonts w:ascii="Menlo" w:hAnsi="Menlo" w:cs="Menlo"/>
          <w:color w:val="A31515"/>
          <w:sz w:val="18"/>
          <w:szCs w:val="18"/>
        </w:rPr>
        <w:t>miniconda.exe</w:t>
      </w:r>
    </w:p>
    <w:p w14:paraId="4CA5DD88"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使用</w:t>
      </w:r>
      <w:r w:rsidRPr="00CA1F05">
        <w:rPr>
          <w:rFonts w:ascii="Menlo" w:hAnsi="Menlo" w:cs="Menlo"/>
          <w:color w:val="008000"/>
          <w:sz w:val="18"/>
          <w:szCs w:val="18"/>
        </w:rPr>
        <w:t xml:space="preserve"> start </w:t>
      </w:r>
      <w:r w:rsidRPr="00CA1F05">
        <w:rPr>
          <w:rFonts w:ascii="Menlo" w:hAnsi="Menlo" w:cs="Menlo"/>
          <w:color w:val="008000"/>
          <w:sz w:val="18"/>
          <w:szCs w:val="18"/>
        </w:rPr>
        <w:t>命令运行安装程序，并使用</w:t>
      </w:r>
      <w:r w:rsidRPr="00CA1F05">
        <w:rPr>
          <w:rFonts w:ascii="Menlo" w:hAnsi="Menlo" w:cs="Menlo"/>
          <w:color w:val="008000"/>
          <w:sz w:val="18"/>
          <w:szCs w:val="18"/>
        </w:rPr>
        <w:t xml:space="preserve"> /S </w:t>
      </w:r>
      <w:r w:rsidRPr="00CA1F05">
        <w:rPr>
          <w:rFonts w:ascii="Menlo" w:hAnsi="Menlo" w:cs="Menlo"/>
          <w:color w:val="008000"/>
          <w:sz w:val="18"/>
          <w:szCs w:val="18"/>
        </w:rPr>
        <w:t>参数进行静默安装（不显示用户界面），</w:t>
      </w:r>
      <w:r w:rsidRPr="00CA1F05">
        <w:rPr>
          <w:rFonts w:ascii="Menlo" w:hAnsi="Menlo" w:cs="Menlo"/>
          <w:color w:val="008000"/>
          <w:sz w:val="18"/>
          <w:szCs w:val="18"/>
        </w:rPr>
        <w:t xml:space="preserve">/wait </w:t>
      </w:r>
      <w:r w:rsidRPr="00CA1F05">
        <w:rPr>
          <w:rFonts w:ascii="Menlo" w:hAnsi="Menlo" w:cs="Menlo"/>
          <w:color w:val="008000"/>
          <w:sz w:val="18"/>
          <w:szCs w:val="18"/>
        </w:rPr>
        <w:t>让命令行等待安装完成后再继续执行</w:t>
      </w:r>
    </w:p>
    <w:p w14:paraId="123080F4"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lastRenderedPageBreak/>
        <w:t xml:space="preserve">start </w:t>
      </w:r>
      <w:r w:rsidRPr="00CA1F05">
        <w:rPr>
          <w:rFonts w:ascii="Menlo" w:hAnsi="Menlo" w:cs="Menlo"/>
          <w:color w:val="A31515"/>
          <w:sz w:val="18"/>
          <w:szCs w:val="18"/>
        </w:rPr>
        <w:t>/wait</w:t>
      </w:r>
      <w:r w:rsidRPr="00CA1F05">
        <w:rPr>
          <w:rFonts w:ascii="Menlo" w:hAnsi="Menlo" w:cs="Menlo"/>
          <w:color w:val="000000"/>
          <w:sz w:val="18"/>
          <w:szCs w:val="18"/>
        </w:rPr>
        <w:t xml:space="preserve"> </w:t>
      </w:r>
      <w:r w:rsidRPr="00CA1F05">
        <w:rPr>
          <w:rFonts w:ascii="Menlo" w:hAnsi="Menlo" w:cs="Menlo"/>
          <w:color w:val="A31515"/>
          <w:sz w:val="18"/>
          <w:szCs w:val="18"/>
        </w:rPr>
        <w:t>""</w:t>
      </w:r>
      <w:r w:rsidRPr="00CA1F05">
        <w:rPr>
          <w:rFonts w:ascii="Menlo" w:hAnsi="Menlo" w:cs="Menlo"/>
          <w:color w:val="000000"/>
          <w:sz w:val="18"/>
          <w:szCs w:val="18"/>
        </w:rPr>
        <w:t xml:space="preserve"> </w:t>
      </w:r>
      <w:r w:rsidRPr="00CA1F05">
        <w:rPr>
          <w:rFonts w:ascii="Menlo" w:hAnsi="Menlo" w:cs="Menlo"/>
          <w:color w:val="A31515"/>
          <w:sz w:val="18"/>
          <w:szCs w:val="18"/>
        </w:rPr>
        <w:t>miniconda.exe</w:t>
      </w:r>
      <w:r w:rsidRPr="00CA1F05">
        <w:rPr>
          <w:rFonts w:ascii="Menlo" w:hAnsi="Menlo" w:cs="Menlo"/>
          <w:color w:val="000000"/>
          <w:sz w:val="18"/>
          <w:szCs w:val="18"/>
        </w:rPr>
        <w:t xml:space="preserve"> </w:t>
      </w:r>
      <w:r w:rsidRPr="00CA1F05">
        <w:rPr>
          <w:rFonts w:ascii="Menlo" w:hAnsi="Menlo" w:cs="Menlo"/>
          <w:color w:val="A31515"/>
          <w:sz w:val="18"/>
          <w:szCs w:val="18"/>
        </w:rPr>
        <w:t>/S</w:t>
      </w:r>
    </w:p>
    <w:p w14:paraId="69CFBC3F"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删除安装文件</w:t>
      </w:r>
      <w:r w:rsidRPr="00CA1F05">
        <w:rPr>
          <w:rFonts w:ascii="Menlo" w:hAnsi="Menlo" w:cs="Menlo"/>
          <w:color w:val="008000"/>
          <w:sz w:val="18"/>
          <w:szCs w:val="18"/>
        </w:rPr>
        <w:t xml:space="preserve"> miniconda.exe </w:t>
      </w:r>
      <w:r w:rsidRPr="00CA1F05">
        <w:rPr>
          <w:rFonts w:ascii="Menlo" w:hAnsi="Menlo" w:cs="Menlo"/>
          <w:color w:val="008000"/>
          <w:sz w:val="18"/>
          <w:szCs w:val="18"/>
        </w:rPr>
        <w:t>以节省磁盘空间</w:t>
      </w:r>
    </w:p>
    <w:p w14:paraId="6175B226"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del </w:t>
      </w:r>
      <w:r w:rsidRPr="00CA1F05">
        <w:rPr>
          <w:rFonts w:ascii="Menlo" w:hAnsi="Menlo" w:cs="Menlo"/>
          <w:color w:val="A31515"/>
          <w:sz w:val="18"/>
          <w:szCs w:val="18"/>
        </w:rPr>
        <w:t>miniconda.exe</w:t>
      </w:r>
    </w:p>
    <w:p w14:paraId="7B403FE8" w14:textId="77777777" w:rsidR="00CA1F05" w:rsidRPr="005855C7" w:rsidRDefault="00CA1F05" w:rsidP="00CA1F05">
      <w:pPr>
        <w:ind w:firstLine="420"/>
        <w:rPr>
          <w:szCs w:val="21"/>
        </w:rPr>
      </w:pPr>
      <w:r>
        <w:rPr>
          <w:szCs w:val="21"/>
        </w:rPr>
        <w:t>T</w:t>
      </w:r>
      <w:r>
        <w:rPr>
          <w:rFonts w:hint="eastAsia"/>
          <w:szCs w:val="21"/>
        </w:rPr>
        <w:t>ips</w:t>
      </w:r>
      <w:r>
        <w:rPr>
          <w:rFonts w:hint="eastAsia"/>
          <w:szCs w:val="21"/>
        </w:rPr>
        <w:t>：</w:t>
      </w:r>
      <w:r w:rsidRPr="0050788D">
        <w:t>如果使用</w:t>
      </w:r>
      <w:r w:rsidRPr="0050788D">
        <w:t xml:space="preserve"> Windows </w:t>
      </w:r>
      <w:r w:rsidRPr="0050788D">
        <w:t>运行这些命令，需确保系统已安装</w:t>
      </w:r>
      <w:r w:rsidRPr="0050788D">
        <w:t xml:space="preserve"> curl</w:t>
      </w:r>
      <w:r w:rsidRPr="0050788D">
        <w:t>（</w:t>
      </w:r>
      <w:r w:rsidRPr="0050788D">
        <w:t xml:space="preserve">Windows 10 </w:t>
      </w:r>
      <w:r w:rsidRPr="0050788D">
        <w:t>及以上版本默认已包含）。</w:t>
      </w:r>
    </w:p>
    <w:p w14:paraId="6AE09AE5" w14:textId="77777777" w:rsidR="00CA1F05" w:rsidRPr="00CA1F05" w:rsidRDefault="00CA1F05" w:rsidP="005B4481">
      <w:pPr>
        <w:pStyle w:val="3"/>
        <w:rPr>
          <w:b/>
        </w:rPr>
      </w:pPr>
      <w:r w:rsidRPr="00CA1F05">
        <w:rPr>
          <w:rFonts w:hint="eastAsia"/>
        </w:rPr>
        <w:t>2.1</w:t>
      </w:r>
      <w:r w:rsidRPr="00CA1F05">
        <w:t>.</w:t>
      </w:r>
      <w:r>
        <w:rPr>
          <w:rFonts w:hint="eastAsia"/>
        </w:rPr>
        <w:t xml:space="preserve">3 </w:t>
      </w:r>
      <w:r>
        <w:t>M</w:t>
      </w:r>
      <w:r>
        <w:rPr>
          <w:rFonts w:hint="eastAsia"/>
        </w:rPr>
        <w:t>ac</w:t>
      </w:r>
      <w:r>
        <w:t>OS</w:t>
      </w:r>
      <w:r w:rsidRPr="00CA1F05">
        <w:rPr>
          <w:rFonts w:hint="eastAsia"/>
        </w:rPr>
        <w:t>系统</w:t>
      </w:r>
    </w:p>
    <w:p w14:paraId="45A32785" w14:textId="77777777" w:rsidR="00CA1F05" w:rsidRPr="001F2036" w:rsidRDefault="00CA1F05" w:rsidP="00CA1F05">
      <w:pPr>
        <w:ind w:firstLine="420"/>
        <w:rPr>
          <w:szCs w:val="21"/>
        </w:rPr>
      </w:pPr>
      <w:r>
        <w:rPr>
          <w:rFonts w:hint="eastAsia"/>
          <w:szCs w:val="21"/>
        </w:rPr>
        <w:t>打开终端（</w:t>
      </w:r>
      <w:r>
        <w:rPr>
          <w:szCs w:val="21"/>
        </w:rPr>
        <w:t>T</w:t>
      </w:r>
      <w:r>
        <w:rPr>
          <w:rFonts w:hint="eastAsia"/>
          <w:szCs w:val="21"/>
        </w:rPr>
        <w:t>erminal</w:t>
      </w:r>
      <w:r>
        <w:rPr>
          <w:rFonts w:hint="eastAsia"/>
          <w:szCs w:val="21"/>
        </w:rPr>
        <w:t>）并执行以下命令：</w:t>
      </w:r>
    </w:p>
    <w:p w14:paraId="1F2FFB8D"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下载最新版本的</w:t>
      </w:r>
      <w:r w:rsidRPr="00CA1F05">
        <w:rPr>
          <w:rFonts w:ascii="Menlo" w:hAnsi="Menlo" w:cs="Menlo"/>
          <w:color w:val="008000"/>
          <w:sz w:val="18"/>
          <w:szCs w:val="18"/>
        </w:rPr>
        <w:t>Miniconda</w:t>
      </w:r>
      <w:r w:rsidRPr="00CA1F05">
        <w:rPr>
          <w:rFonts w:ascii="Menlo" w:hAnsi="Menlo" w:cs="Menlo"/>
          <w:color w:val="008000"/>
          <w:sz w:val="18"/>
          <w:szCs w:val="18"/>
        </w:rPr>
        <w:t>安装脚本到</w:t>
      </w:r>
      <w:r w:rsidRPr="00CA1F05">
        <w:rPr>
          <w:rFonts w:ascii="Menlo" w:hAnsi="Menlo" w:cs="Menlo"/>
          <w:color w:val="008000"/>
          <w:sz w:val="18"/>
          <w:szCs w:val="18"/>
        </w:rPr>
        <w:t>“</w:t>
      </w:r>
      <w:r w:rsidRPr="00CA1F05">
        <w:rPr>
          <w:rFonts w:ascii="Menlo" w:hAnsi="Menlo" w:cs="Menlo"/>
          <w:color w:val="008000"/>
          <w:sz w:val="18"/>
          <w:szCs w:val="18"/>
        </w:rPr>
        <w:t>下载</w:t>
      </w:r>
      <w:r w:rsidRPr="00CA1F05">
        <w:rPr>
          <w:rFonts w:ascii="Menlo" w:hAnsi="Menlo" w:cs="Menlo"/>
          <w:color w:val="008000"/>
          <w:sz w:val="18"/>
          <w:szCs w:val="18"/>
        </w:rPr>
        <w:t>”</w:t>
      </w:r>
      <w:r w:rsidRPr="00CA1F05">
        <w:rPr>
          <w:rFonts w:ascii="Menlo" w:hAnsi="Menlo" w:cs="Menlo"/>
          <w:color w:val="008000"/>
          <w:sz w:val="18"/>
          <w:szCs w:val="18"/>
        </w:rPr>
        <w:t>目录</w:t>
      </w:r>
    </w:p>
    <w:p w14:paraId="0ED208B9"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cd</w:t>
      </w:r>
      <w:r w:rsidRPr="00CA1F05">
        <w:rPr>
          <w:rFonts w:ascii="Menlo" w:hAnsi="Menlo" w:cs="Menlo"/>
          <w:color w:val="000000"/>
          <w:sz w:val="18"/>
          <w:szCs w:val="18"/>
        </w:rPr>
        <w:t xml:space="preserve"> </w:t>
      </w:r>
      <w:r w:rsidRPr="00CA1F05">
        <w:rPr>
          <w:rFonts w:ascii="Menlo" w:hAnsi="Menlo" w:cs="Menlo"/>
          <w:color w:val="A31515"/>
          <w:sz w:val="18"/>
          <w:szCs w:val="18"/>
        </w:rPr>
        <w:t>~/Downloads</w:t>
      </w:r>
    </w:p>
    <w:p w14:paraId="2AA55309"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curl</w:t>
      </w:r>
      <w:r w:rsidRPr="00CA1F05">
        <w:rPr>
          <w:rFonts w:ascii="Menlo" w:hAnsi="Menlo" w:cs="Menlo"/>
          <w:color w:val="000000"/>
          <w:sz w:val="18"/>
          <w:szCs w:val="18"/>
        </w:rPr>
        <w:t xml:space="preserve"> </w:t>
      </w:r>
      <w:r w:rsidRPr="00CA1F05">
        <w:rPr>
          <w:rFonts w:ascii="Menlo" w:hAnsi="Menlo" w:cs="Menlo"/>
          <w:color w:val="A31515"/>
          <w:sz w:val="18"/>
          <w:szCs w:val="18"/>
        </w:rPr>
        <w:t>-O</w:t>
      </w:r>
      <w:r w:rsidRPr="00CA1F05">
        <w:rPr>
          <w:rFonts w:ascii="Menlo" w:hAnsi="Menlo" w:cs="Menlo"/>
          <w:color w:val="000000"/>
          <w:sz w:val="18"/>
          <w:szCs w:val="18"/>
        </w:rPr>
        <w:t xml:space="preserve"> </w:t>
      </w:r>
      <w:r w:rsidRPr="00CA1F05">
        <w:rPr>
          <w:rFonts w:ascii="Menlo" w:hAnsi="Menlo" w:cs="Menlo"/>
          <w:color w:val="A31515"/>
          <w:sz w:val="18"/>
          <w:szCs w:val="18"/>
        </w:rPr>
        <w:t>https://repo.anaconda.com/miniconda/</w:t>
      </w:r>
      <w:bookmarkStart w:id="17" w:name="OLE_LINK5"/>
      <w:r w:rsidRPr="00CA1F05">
        <w:rPr>
          <w:rFonts w:ascii="Menlo" w:hAnsi="Menlo" w:cs="Menlo"/>
          <w:color w:val="A31515"/>
          <w:sz w:val="18"/>
          <w:szCs w:val="18"/>
        </w:rPr>
        <w:t>Miniconda3-latest-MacOSX-x86_64.sh</w:t>
      </w:r>
      <w:bookmarkEnd w:id="17"/>
    </w:p>
    <w:p w14:paraId="236F5218"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运行安装脚本进行</w:t>
      </w:r>
      <w:r w:rsidRPr="00CA1F05">
        <w:rPr>
          <w:rFonts w:ascii="Menlo" w:hAnsi="Menlo" w:cs="Menlo"/>
          <w:color w:val="008000"/>
          <w:sz w:val="18"/>
          <w:szCs w:val="18"/>
        </w:rPr>
        <w:t>Miniconda</w:t>
      </w:r>
      <w:r w:rsidRPr="00CA1F05">
        <w:rPr>
          <w:rFonts w:ascii="Menlo" w:hAnsi="Menlo" w:cs="Menlo"/>
          <w:color w:val="008000"/>
          <w:sz w:val="18"/>
          <w:szCs w:val="18"/>
        </w:rPr>
        <w:t>安装（默认会安装到您的主目录）</w:t>
      </w:r>
    </w:p>
    <w:p w14:paraId="00AD23B0"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bash</w:t>
      </w:r>
      <w:r w:rsidRPr="00CA1F05">
        <w:rPr>
          <w:rFonts w:ascii="Menlo" w:hAnsi="Menlo" w:cs="Menlo"/>
          <w:color w:val="000000"/>
          <w:sz w:val="18"/>
          <w:szCs w:val="18"/>
        </w:rPr>
        <w:t xml:space="preserve"> </w:t>
      </w:r>
      <w:r w:rsidRPr="00CA1F05">
        <w:rPr>
          <w:rFonts w:ascii="Menlo" w:hAnsi="Menlo" w:cs="Menlo"/>
          <w:color w:val="A31515"/>
          <w:sz w:val="18"/>
          <w:szCs w:val="18"/>
        </w:rPr>
        <w:t>Miniconda3-latest-MacOSX-x86_64.sh</w:t>
      </w:r>
    </w:p>
    <w:p w14:paraId="0D3EB690"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如果不希望在登录时自动激活</w:t>
      </w:r>
      <w:r w:rsidRPr="00CA1F05">
        <w:rPr>
          <w:rFonts w:ascii="Menlo" w:hAnsi="Menlo" w:cs="Menlo"/>
          <w:color w:val="008000"/>
          <w:sz w:val="18"/>
          <w:szCs w:val="18"/>
        </w:rPr>
        <w:t>base</w:t>
      </w:r>
      <w:r w:rsidRPr="00CA1F05">
        <w:rPr>
          <w:rFonts w:ascii="Menlo" w:hAnsi="Menlo" w:cs="Menlo"/>
          <w:color w:val="008000"/>
          <w:sz w:val="18"/>
          <w:szCs w:val="18"/>
        </w:rPr>
        <w:t>环境，可以使用此命令</w:t>
      </w:r>
    </w:p>
    <w:p w14:paraId="39EE5874"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conda</w:t>
      </w:r>
      <w:r w:rsidRPr="00CA1F05">
        <w:rPr>
          <w:rFonts w:ascii="Menlo" w:hAnsi="Menlo" w:cs="Menlo"/>
          <w:color w:val="000000"/>
          <w:sz w:val="18"/>
          <w:szCs w:val="18"/>
        </w:rPr>
        <w:t xml:space="preserve"> </w:t>
      </w:r>
      <w:r w:rsidRPr="00CA1F05">
        <w:rPr>
          <w:rFonts w:ascii="Menlo" w:hAnsi="Menlo" w:cs="Menlo"/>
          <w:color w:val="A31515"/>
          <w:sz w:val="18"/>
          <w:szCs w:val="18"/>
        </w:rPr>
        <w:t>config</w:t>
      </w:r>
      <w:r w:rsidRPr="00CA1F05">
        <w:rPr>
          <w:rFonts w:ascii="Menlo" w:hAnsi="Menlo" w:cs="Menlo"/>
          <w:color w:val="000000"/>
          <w:sz w:val="18"/>
          <w:szCs w:val="18"/>
        </w:rPr>
        <w:t xml:space="preserve"> </w:t>
      </w:r>
      <w:r w:rsidRPr="00CA1F05">
        <w:rPr>
          <w:rFonts w:ascii="Menlo" w:hAnsi="Menlo" w:cs="Menlo"/>
          <w:color w:val="A31515"/>
          <w:sz w:val="18"/>
          <w:szCs w:val="18"/>
        </w:rPr>
        <w:t>--set</w:t>
      </w:r>
      <w:r w:rsidRPr="00CA1F05">
        <w:rPr>
          <w:rFonts w:ascii="Menlo" w:hAnsi="Menlo" w:cs="Menlo"/>
          <w:color w:val="000000"/>
          <w:sz w:val="18"/>
          <w:szCs w:val="18"/>
        </w:rPr>
        <w:t xml:space="preserve"> </w:t>
      </w:r>
      <w:r w:rsidRPr="00CA1F05">
        <w:rPr>
          <w:rFonts w:ascii="Menlo" w:hAnsi="Menlo" w:cs="Menlo"/>
          <w:color w:val="A31515"/>
          <w:sz w:val="18"/>
          <w:szCs w:val="18"/>
        </w:rPr>
        <w:t>auto_activate_base</w:t>
      </w:r>
      <w:r w:rsidRPr="00CA1F05">
        <w:rPr>
          <w:rFonts w:ascii="Menlo" w:hAnsi="Menlo" w:cs="Menlo"/>
          <w:color w:val="000000"/>
          <w:sz w:val="18"/>
          <w:szCs w:val="18"/>
        </w:rPr>
        <w:t xml:space="preserve"> </w:t>
      </w:r>
      <w:r w:rsidRPr="00CA1F05">
        <w:rPr>
          <w:rFonts w:ascii="Menlo" w:hAnsi="Menlo" w:cs="Menlo"/>
          <w:color w:val="0000FF"/>
          <w:sz w:val="18"/>
          <w:szCs w:val="18"/>
        </w:rPr>
        <w:t>false</w:t>
      </w:r>
    </w:p>
    <w:p w14:paraId="07C42A94"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重新加载</w:t>
      </w:r>
      <w:r w:rsidRPr="00CA1F05">
        <w:rPr>
          <w:rFonts w:ascii="Menlo" w:hAnsi="Menlo" w:cs="Menlo"/>
          <w:color w:val="008000"/>
          <w:sz w:val="18"/>
          <w:szCs w:val="18"/>
        </w:rPr>
        <w:t>.bash_profile</w:t>
      </w:r>
      <w:r w:rsidRPr="00CA1F05">
        <w:rPr>
          <w:rFonts w:ascii="Menlo" w:hAnsi="Menlo" w:cs="Menlo"/>
          <w:color w:val="008000"/>
          <w:sz w:val="18"/>
          <w:szCs w:val="18"/>
        </w:rPr>
        <w:t>文件，使配置变更生效</w:t>
      </w:r>
    </w:p>
    <w:p w14:paraId="0BA23620"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cd</w:t>
      </w:r>
      <w:r w:rsidRPr="00CA1F05">
        <w:rPr>
          <w:rFonts w:ascii="Menlo" w:hAnsi="Menlo" w:cs="Menlo"/>
          <w:color w:val="000000"/>
          <w:sz w:val="18"/>
          <w:szCs w:val="18"/>
        </w:rPr>
        <w:t xml:space="preserve"> </w:t>
      </w:r>
      <w:r w:rsidRPr="00CA1F05">
        <w:rPr>
          <w:rFonts w:ascii="Menlo" w:hAnsi="Menlo" w:cs="Menlo"/>
          <w:color w:val="A31515"/>
          <w:sz w:val="18"/>
          <w:szCs w:val="18"/>
        </w:rPr>
        <w:t>~</w:t>
      </w:r>
    </w:p>
    <w:p w14:paraId="6903329A"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source</w:t>
      </w:r>
      <w:r w:rsidRPr="00CA1F05">
        <w:rPr>
          <w:rFonts w:ascii="Menlo" w:hAnsi="Menlo" w:cs="Menlo"/>
          <w:color w:val="000000"/>
          <w:sz w:val="18"/>
          <w:szCs w:val="18"/>
        </w:rPr>
        <w:t xml:space="preserve"> </w:t>
      </w:r>
      <w:r w:rsidRPr="00CA1F05">
        <w:rPr>
          <w:rFonts w:ascii="Menlo" w:hAnsi="Menlo" w:cs="Menlo"/>
          <w:color w:val="A31515"/>
          <w:sz w:val="18"/>
          <w:szCs w:val="18"/>
        </w:rPr>
        <w:t>.bash_profile</w:t>
      </w:r>
    </w:p>
    <w:p w14:paraId="3AB93B00"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8000"/>
          <w:sz w:val="18"/>
          <w:szCs w:val="18"/>
        </w:rPr>
        <w:t xml:space="preserve"># </w:t>
      </w:r>
      <w:r w:rsidRPr="00CA1F05">
        <w:rPr>
          <w:rFonts w:ascii="Menlo" w:hAnsi="Menlo" w:cs="Menlo"/>
          <w:color w:val="008000"/>
          <w:sz w:val="18"/>
          <w:szCs w:val="18"/>
        </w:rPr>
        <w:t>如果需要，可以删除安装文件以节省磁盘空间</w:t>
      </w:r>
    </w:p>
    <w:p w14:paraId="6F194EE8" w14:textId="77777777" w:rsidR="00CA1F05" w:rsidRPr="00CA1F05" w:rsidRDefault="00CA1F05" w:rsidP="00CA1F05">
      <w:pPr>
        <w:shd w:val="clear" w:color="auto" w:fill="FFFFFF"/>
        <w:spacing w:line="270" w:lineRule="atLeast"/>
        <w:ind w:firstLineChars="0" w:firstLine="0"/>
        <w:jc w:val="left"/>
        <w:rPr>
          <w:rFonts w:ascii="Menlo" w:hAnsi="Menlo" w:cs="Menlo"/>
          <w:color w:val="000000"/>
          <w:sz w:val="18"/>
          <w:szCs w:val="18"/>
        </w:rPr>
      </w:pPr>
      <w:r w:rsidRPr="00CA1F05">
        <w:rPr>
          <w:rFonts w:ascii="Menlo" w:hAnsi="Menlo" w:cs="Menlo"/>
          <w:color w:val="000000"/>
          <w:sz w:val="18"/>
          <w:szCs w:val="18"/>
        </w:rPr>
        <w:t xml:space="preserve">$ </w:t>
      </w:r>
      <w:r w:rsidRPr="00CA1F05">
        <w:rPr>
          <w:rFonts w:ascii="Menlo" w:hAnsi="Menlo" w:cs="Menlo"/>
          <w:color w:val="A31515"/>
          <w:sz w:val="18"/>
          <w:szCs w:val="18"/>
        </w:rPr>
        <w:t>rm</w:t>
      </w:r>
      <w:r w:rsidRPr="00CA1F05">
        <w:rPr>
          <w:rFonts w:ascii="Menlo" w:hAnsi="Menlo" w:cs="Menlo"/>
          <w:color w:val="000000"/>
          <w:sz w:val="18"/>
          <w:szCs w:val="18"/>
        </w:rPr>
        <w:t xml:space="preserve"> </w:t>
      </w:r>
      <w:r w:rsidRPr="00CA1F05">
        <w:rPr>
          <w:rFonts w:ascii="Menlo" w:hAnsi="Menlo" w:cs="Menlo"/>
          <w:color w:val="A31515"/>
          <w:sz w:val="18"/>
          <w:szCs w:val="18"/>
        </w:rPr>
        <w:t>-r</w:t>
      </w:r>
      <w:r w:rsidRPr="00CA1F05">
        <w:rPr>
          <w:rFonts w:ascii="Menlo" w:hAnsi="Menlo" w:cs="Menlo"/>
          <w:color w:val="000000"/>
          <w:sz w:val="18"/>
          <w:szCs w:val="18"/>
        </w:rPr>
        <w:t xml:space="preserve"> </w:t>
      </w:r>
      <w:r w:rsidRPr="00CA1F05">
        <w:rPr>
          <w:rFonts w:ascii="Menlo" w:hAnsi="Menlo" w:cs="Menlo"/>
          <w:color w:val="A31515"/>
          <w:sz w:val="18"/>
          <w:szCs w:val="18"/>
        </w:rPr>
        <w:t>~/Downloads/Miniconda3-latest-MacOSX-x86_64.sh</w:t>
      </w:r>
    </w:p>
    <w:p w14:paraId="38F5074D" w14:textId="77777777" w:rsidR="00CA1F05" w:rsidRPr="00CA1F05" w:rsidRDefault="00CA1F05" w:rsidP="00CA1F05">
      <w:pPr>
        <w:shd w:val="clear" w:color="auto" w:fill="FFFFFF"/>
        <w:ind w:firstLine="420"/>
        <w:rPr>
          <w:rFonts w:ascii="Menlo" w:hAnsi="Menlo" w:cs="Menlo"/>
          <w:color w:val="000000"/>
          <w:sz w:val="18"/>
          <w:szCs w:val="18"/>
        </w:rPr>
      </w:pPr>
      <w:r>
        <w:rPr>
          <w:szCs w:val="21"/>
        </w:rPr>
        <w:t>Tips</w:t>
      </w:r>
      <w:r>
        <w:rPr>
          <w:rFonts w:hint="eastAsia"/>
          <w:szCs w:val="21"/>
        </w:rPr>
        <w:t>：如</w:t>
      </w:r>
      <w:r w:rsidRPr="00CA1F05">
        <w:rPr>
          <w:szCs w:val="21"/>
        </w:rPr>
        <w:t>果您有多个</w:t>
      </w:r>
      <w:r w:rsidRPr="00CA1F05">
        <w:rPr>
          <w:szCs w:val="21"/>
        </w:rPr>
        <w:t>fMRI</w:t>
      </w:r>
      <w:r w:rsidRPr="00CA1F05">
        <w:rPr>
          <w:szCs w:val="21"/>
        </w:rPr>
        <w:t>研究项目，建议为每个项目设置一个独立的</w:t>
      </w:r>
      <w:r w:rsidRPr="00CA1F05">
        <w:rPr>
          <w:szCs w:val="21"/>
        </w:rPr>
        <w:t>Conda</w:t>
      </w:r>
      <w:r w:rsidRPr="00CA1F05">
        <w:rPr>
          <w:szCs w:val="21"/>
        </w:rPr>
        <w:t>环境。在处理项目时，始终使用特定的</w:t>
      </w:r>
      <w:r w:rsidRPr="00CA1F05">
        <w:rPr>
          <w:szCs w:val="21"/>
        </w:rPr>
        <w:t>Conda</w:t>
      </w:r>
      <w:r w:rsidRPr="00CA1F05">
        <w:rPr>
          <w:szCs w:val="21"/>
        </w:rPr>
        <w:t>环境，以确保每个项目中所用的软件版本一致，这将有助于报告您所使用的具体版本。此外，</w:t>
      </w:r>
      <w:r w:rsidRPr="00CA1F05">
        <w:rPr>
          <w:szCs w:val="21"/>
        </w:rPr>
        <w:t>Conda</w:t>
      </w:r>
      <w:r w:rsidRPr="00CA1F05">
        <w:rPr>
          <w:szCs w:val="21"/>
        </w:rPr>
        <w:t>环境可以随时激活或停用。您只需在命令行中输入</w:t>
      </w:r>
      <w:r w:rsidRPr="00CA1F05">
        <w:rPr>
          <w:rFonts w:ascii="Menlo" w:hAnsi="Menlo" w:cs="Menlo"/>
          <w:color w:val="000000"/>
          <w:sz w:val="18"/>
          <w:szCs w:val="18"/>
        </w:rPr>
        <w:t xml:space="preserve">conda </w:t>
      </w:r>
      <w:r w:rsidRPr="00CA1F05">
        <w:rPr>
          <w:rFonts w:ascii="Menlo" w:hAnsi="Menlo" w:cs="Menlo"/>
          <w:color w:val="A31515"/>
          <w:sz w:val="18"/>
          <w:szCs w:val="18"/>
        </w:rPr>
        <w:t>activate</w:t>
      </w:r>
      <w:r w:rsidRPr="00CA1F05">
        <w:rPr>
          <w:rFonts w:ascii="Menlo" w:hAnsi="Menlo" w:cs="Menlo"/>
          <w:color w:val="000000"/>
          <w:sz w:val="18"/>
          <w:szCs w:val="18"/>
        </w:rPr>
        <w:t xml:space="preserve"> &lt;</w:t>
      </w:r>
      <w:r w:rsidRPr="00CA1F05">
        <w:rPr>
          <w:rFonts w:ascii="Menlo" w:hAnsi="Menlo" w:cs="Menlo"/>
          <w:color w:val="A31515"/>
          <w:sz w:val="18"/>
          <w:szCs w:val="18"/>
        </w:rPr>
        <w:t>环境</w:t>
      </w:r>
      <w:r w:rsidRPr="00CA1F05">
        <w:rPr>
          <w:rFonts w:ascii="Menlo" w:hAnsi="Menlo" w:cs="Menlo"/>
          <w:color w:val="000000"/>
          <w:sz w:val="18"/>
          <w:szCs w:val="18"/>
        </w:rPr>
        <w:t>名</w:t>
      </w:r>
      <w:r w:rsidRPr="00CA1F05">
        <w:rPr>
          <w:rFonts w:ascii="Menlo" w:hAnsi="Menlo" w:cs="Menlo"/>
          <w:color w:val="000000"/>
          <w:sz w:val="18"/>
          <w:szCs w:val="18"/>
        </w:rPr>
        <w:t>&gt;</w:t>
      </w:r>
      <w:r w:rsidRPr="00CA1F05">
        <w:rPr>
          <w:szCs w:val="21"/>
        </w:rPr>
        <w:t>来激活，或者输入</w:t>
      </w:r>
      <w:r w:rsidRPr="00CA1F05">
        <w:rPr>
          <w:rFonts w:ascii="Menlo" w:hAnsi="Menlo" w:cs="Menlo"/>
          <w:color w:val="000000"/>
          <w:sz w:val="18"/>
          <w:szCs w:val="18"/>
        </w:rPr>
        <w:t xml:space="preserve">conda </w:t>
      </w:r>
      <w:r w:rsidRPr="00CA1F05">
        <w:rPr>
          <w:rFonts w:ascii="Menlo" w:hAnsi="Menlo" w:cs="Menlo"/>
          <w:color w:val="A31515"/>
          <w:sz w:val="18"/>
          <w:szCs w:val="18"/>
        </w:rPr>
        <w:t>deactivate</w:t>
      </w:r>
      <w:r w:rsidRPr="00CA1F05">
        <w:rPr>
          <w:szCs w:val="21"/>
        </w:rPr>
        <w:t>来停用。</w:t>
      </w:r>
    </w:p>
    <w:p w14:paraId="2B25F9E7" w14:textId="77777777" w:rsidR="00CA1F05" w:rsidRDefault="00CA1F05" w:rsidP="00CA1F05">
      <w:pPr>
        <w:ind w:firstLine="420"/>
        <w:rPr>
          <w:szCs w:val="21"/>
        </w:rPr>
      </w:pPr>
      <w:r w:rsidRPr="0050788D">
        <w:rPr>
          <w:szCs w:val="21"/>
        </w:rPr>
        <w:t>当</w:t>
      </w:r>
      <w:r w:rsidRPr="0050788D">
        <w:rPr>
          <w:szCs w:val="21"/>
        </w:rPr>
        <w:t xml:space="preserve"> Miniconda </w:t>
      </w:r>
      <w:r w:rsidRPr="0050788D">
        <w:rPr>
          <w:szCs w:val="21"/>
        </w:rPr>
        <w:t>安装成功后，可以创建一个专门用于</w:t>
      </w:r>
      <w:r w:rsidRPr="0050788D">
        <w:rPr>
          <w:szCs w:val="21"/>
        </w:rPr>
        <w:t xml:space="preserve"> fMRI </w:t>
      </w:r>
      <w:r w:rsidRPr="0050788D">
        <w:rPr>
          <w:szCs w:val="21"/>
        </w:rPr>
        <w:t>数据分析的</w:t>
      </w:r>
      <w:r w:rsidRPr="0050788D">
        <w:rPr>
          <w:szCs w:val="21"/>
        </w:rPr>
        <w:t xml:space="preserve"> Conda </w:t>
      </w:r>
      <w:r w:rsidRPr="0050788D">
        <w:rPr>
          <w:szCs w:val="21"/>
        </w:rPr>
        <w:t>环境。</w:t>
      </w:r>
      <w:r>
        <w:rPr>
          <w:rFonts w:hint="eastAsia"/>
          <w:szCs w:val="21"/>
        </w:rPr>
        <w:t>本教程将基于</w:t>
      </w:r>
      <w:r w:rsidRPr="0050788D">
        <w:rPr>
          <w:szCs w:val="21"/>
        </w:rPr>
        <w:t>Neuroimaging Analysis Replication and Prediction Study</w:t>
      </w:r>
      <w:r w:rsidRPr="0050788D">
        <w:rPr>
          <w:szCs w:val="21"/>
        </w:rPr>
        <w:t>（</w:t>
      </w:r>
      <w:r w:rsidRPr="0050788D">
        <w:rPr>
          <w:szCs w:val="21"/>
        </w:rPr>
        <w:t>NARPS</w:t>
      </w:r>
      <w:r w:rsidRPr="0050788D">
        <w:rPr>
          <w:szCs w:val="21"/>
        </w:rPr>
        <w:t>）项目</w:t>
      </w:r>
      <w:r>
        <w:rPr>
          <w:rFonts w:hint="eastAsia"/>
          <w:szCs w:val="21"/>
        </w:rPr>
        <w:t>的</w:t>
      </w:r>
      <w:r w:rsidRPr="0050788D">
        <w:rPr>
          <w:szCs w:val="21"/>
        </w:rPr>
        <w:t>fMRI</w:t>
      </w:r>
      <w:r>
        <w:rPr>
          <w:rFonts w:hint="eastAsia"/>
          <w:szCs w:val="21"/>
        </w:rPr>
        <w:t>公开</w:t>
      </w:r>
      <w:r w:rsidRPr="0050788D">
        <w:rPr>
          <w:szCs w:val="21"/>
        </w:rPr>
        <w:t>数据</w:t>
      </w:r>
      <w:r w:rsidR="00933BB1">
        <w:rPr>
          <w:rFonts w:hint="eastAsia"/>
          <w:szCs w:val="21"/>
        </w:rPr>
        <w:t>指导您如何创建并配置环境，此处将环境命名为“</w:t>
      </w:r>
      <w:r w:rsidRPr="0050788D">
        <w:rPr>
          <w:szCs w:val="21"/>
        </w:rPr>
        <w:t>fMRI_Narps</w:t>
      </w:r>
      <w:r w:rsidR="00933BB1">
        <w:rPr>
          <w:rFonts w:hint="eastAsia"/>
          <w:szCs w:val="21"/>
        </w:rPr>
        <w:t>”。</w:t>
      </w:r>
    </w:p>
    <w:p w14:paraId="6AF0E018"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检查</w:t>
      </w:r>
      <w:r w:rsidRPr="00933BB1">
        <w:rPr>
          <w:rFonts w:ascii="Menlo" w:hAnsi="Menlo" w:cs="Menlo"/>
          <w:color w:val="008000"/>
          <w:sz w:val="18"/>
          <w:szCs w:val="18"/>
        </w:rPr>
        <w:t>conda</w:t>
      </w:r>
      <w:r w:rsidRPr="00933BB1">
        <w:rPr>
          <w:rFonts w:ascii="Menlo" w:hAnsi="Menlo" w:cs="Menlo"/>
          <w:color w:val="008000"/>
          <w:sz w:val="18"/>
          <w:szCs w:val="18"/>
        </w:rPr>
        <w:t>设置</w:t>
      </w:r>
    </w:p>
    <w:p w14:paraId="35D1D601"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cd</w:t>
      </w:r>
      <w:r w:rsidRPr="00933BB1">
        <w:rPr>
          <w:rFonts w:ascii="Menlo" w:hAnsi="Menlo" w:cs="Menlo"/>
          <w:color w:val="000000"/>
          <w:sz w:val="18"/>
          <w:szCs w:val="18"/>
        </w:rPr>
        <w:t xml:space="preserve"> </w:t>
      </w:r>
      <w:r w:rsidRPr="00933BB1">
        <w:rPr>
          <w:rFonts w:ascii="Menlo" w:hAnsi="Menlo" w:cs="Menlo"/>
          <w:color w:val="A31515"/>
          <w:sz w:val="18"/>
          <w:szCs w:val="18"/>
        </w:rPr>
        <w:t>~</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切换到当前用户的主目录</w:t>
      </w:r>
    </w:p>
    <w:p w14:paraId="4E0BC3BF"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which</w:t>
      </w: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conda</w:t>
      </w:r>
      <w:r w:rsidRPr="00933BB1">
        <w:rPr>
          <w:rFonts w:ascii="Menlo" w:hAnsi="Menlo" w:cs="Menlo"/>
          <w:color w:val="008000"/>
          <w:sz w:val="18"/>
          <w:szCs w:val="18"/>
        </w:rPr>
        <w:t>命令的安装路径，确认</w:t>
      </w:r>
      <w:r w:rsidRPr="00933BB1">
        <w:rPr>
          <w:rFonts w:ascii="Menlo" w:hAnsi="Menlo" w:cs="Menlo"/>
          <w:color w:val="008000"/>
          <w:sz w:val="18"/>
          <w:szCs w:val="18"/>
        </w:rPr>
        <w:t>conda</w:t>
      </w:r>
      <w:r w:rsidRPr="00933BB1">
        <w:rPr>
          <w:rFonts w:ascii="Menlo" w:hAnsi="Menlo" w:cs="Menlo"/>
          <w:color w:val="008000"/>
          <w:sz w:val="18"/>
          <w:szCs w:val="18"/>
        </w:rPr>
        <w:t>的安装位置</w:t>
      </w:r>
    </w:p>
    <w:p w14:paraId="346158FE"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env</w:t>
      </w:r>
      <w:r w:rsidRPr="00933BB1">
        <w:rPr>
          <w:rFonts w:ascii="Menlo" w:hAnsi="Menlo" w:cs="Menlo"/>
          <w:color w:val="000000"/>
          <w:sz w:val="18"/>
          <w:szCs w:val="18"/>
        </w:rPr>
        <w:t xml:space="preserve"> </w:t>
      </w:r>
      <w:r w:rsidRPr="00933BB1">
        <w:rPr>
          <w:rFonts w:ascii="Menlo" w:hAnsi="Menlo" w:cs="Menlo"/>
          <w:color w:val="A31515"/>
          <w:sz w:val="18"/>
          <w:szCs w:val="18"/>
        </w:rPr>
        <w:t>list</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列出所有</w:t>
      </w:r>
      <w:r w:rsidRPr="00933BB1">
        <w:rPr>
          <w:rFonts w:ascii="Menlo" w:hAnsi="Menlo" w:cs="Menlo"/>
          <w:color w:val="008000"/>
          <w:sz w:val="18"/>
          <w:szCs w:val="18"/>
        </w:rPr>
        <w:t>conda</w:t>
      </w:r>
      <w:r w:rsidRPr="00933BB1">
        <w:rPr>
          <w:rFonts w:ascii="Menlo" w:hAnsi="Menlo" w:cs="Menlo"/>
          <w:color w:val="008000"/>
          <w:sz w:val="18"/>
          <w:szCs w:val="18"/>
        </w:rPr>
        <w:t>环境，您应该看到一个名为</w:t>
      </w:r>
      <w:r w:rsidRPr="00933BB1">
        <w:rPr>
          <w:rFonts w:ascii="Menlo" w:hAnsi="Menlo" w:cs="Menlo"/>
          <w:color w:val="008000"/>
          <w:sz w:val="18"/>
          <w:szCs w:val="18"/>
        </w:rPr>
        <w:t>base</w:t>
      </w:r>
      <w:r w:rsidRPr="00933BB1">
        <w:rPr>
          <w:rFonts w:ascii="Menlo" w:hAnsi="Menlo" w:cs="Menlo"/>
          <w:color w:val="008000"/>
          <w:sz w:val="18"/>
          <w:szCs w:val="18"/>
        </w:rPr>
        <w:t>的默认环境</w:t>
      </w:r>
    </w:p>
    <w:p w14:paraId="159FE39D"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--version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查看当前安装的</w:t>
      </w:r>
      <w:r w:rsidRPr="00933BB1">
        <w:rPr>
          <w:rFonts w:ascii="Menlo" w:hAnsi="Menlo" w:cs="Menlo"/>
          <w:color w:val="008000"/>
          <w:sz w:val="18"/>
          <w:szCs w:val="18"/>
        </w:rPr>
        <w:t>conda</w:t>
      </w:r>
      <w:r w:rsidRPr="00933BB1">
        <w:rPr>
          <w:rFonts w:ascii="Menlo" w:hAnsi="Menlo" w:cs="Menlo"/>
          <w:color w:val="008000"/>
          <w:sz w:val="18"/>
          <w:szCs w:val="18"/>
        </w:rPr>
        <w:t>版本，最新版本是</w:t>
      </w:r>
      <w:r w:rsidRPr="00933BB1">
        <w:rPr>
          <w:rFonts w:ascii="Menlo" w:hAnsi="Menlo" w:cs="Menlo"/>
          <w:color w:val="008000"/>
          <w:sz w:val="18"/>
          <w:szCs w:val="18"/>
        </w:rPr>
        <w:t>24.9.2</w:t>
      </w:r>
      <w:r w:rsidRPr="00933BB1">
        <w:rPr>
          <w:rFonts w:ascii="Menlo" w:hAnsi="Menlo" w:cs="Menlo"/>
          <w:color w:val="008000"/>
          <w:sz w:val="18"/>
          <w:szCs w:val="18"/>
        </w:rPr>
        <w:t>（截至</w:t>
      </w:r>
      <w:r w:rsidRPr="00933BB1">
        <w:rPr>
          <w:rFonts w:ascii="Menlo" w:hAnsi="Menlo" w:cs="Menlo"/>
          <w:color w:val="008000"/>
          <w:sz w:val="18"/>
          <w:szCs w:val="18"/>
        </w:rPr>
        <w:t>2025</w:t>
      </w:r>
      <w:r w:rsidRPr="00933BB1">
        <w:rPr>
          <w:rFonts w:ascii="Menlo" w:hAnsi="Menlo" w:cs="Menlo"/>
          <w:color w:val="008000"/>
          <w:sz w:val="18"/>
          <w:szCs w:val="18"/>
        </w:rPr>
        <w:t>年</w:t>
      </w:r>
      <w:r w:rsidRPr="00933BB1">
        <w:rPr>
          <w:rFonts w:ascii="Menlo" w:hAnsi="Menlo" w:cs="Menlo"/>
          <w:color w:val="008000"/>
          <w:sz w:val="18"/>
          <w:szCs w:val="18"/>
        </w:rPr>
        <w:t>2</w:t>
      </w:r>
      <w:r w:rsidRPr="00933BB1">
        <w:rPr>
          <w:rFonts w:ascii="Menlo" w:hAnsi="Menlo" w:cs="Menlo"/>
          <w:color w:val="008000"/>
          <w:sz w:val="18"/>
          <w:szCs w:val="18"/>
        </w:rPr>
        <w:t>月</w:t>
      </w:r>
      <w:r w:rsidRPr="00933BB1">
        <w:rPr>
          <w:rFonts w:ascii="Menlo" w:hAnsi="Menlo" w:cs="Menlo"/>
          <w:color w:val="008000"/>
          <w:sz w:val="18"/>
          <w:szCs w:val="18"/>
        </w:rPr>
        <w:t>15</w:t>
      </w:r>
      <w:r w:rsidRPr="00933BB1">
        <w:rPr>
          <w:rFonts w:ascii="Menlo" w:hAnsi="Menlo" w:cs="Menlo"/>
          <w:color w:val="008000"/>
          <w:sz w:val="18"/>
          <w:szCs w:val="18"/>
        </w:rPr>
        <w:t>日）</w:t>
      </w:r>
    </w:p>
    <w:p w14:paraId="31EBC19F"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--help</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显示</w:t>
      </w:r>
      <w:r w:rsidRPr="00933BB1">
        <w:rPr>
          <w:rFonts w:ascii="Menlo" w:hAnsi="Menlo" w:cs="Menlo"/>
          <w:color w:val="008000"/>
          <w:sz w:val="18"/>
          <w:szCs w:val="18"/>
        </w:rPr>
        <w:t>conda</w:t>
      </w:r>
      <w:r w:rsidRPr="00933BB1">
        <w:rPr>
          <w:rFonts w:ascii="Menlo" w:hAnsi="Menlo" w:cs="Menlo"/>
          <w:color w:val="008000"/>
          <w:sz w:val="18"/>
          <w:szCs w:val="18"/>
        </w:rPr>
        <w:t>命令的帮助信息，列出所有可用命令</w:t>
      </w:r>
    </w:p>
    <w:p w14:paraId="3C6FC475"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如果需要更新</w:t>
      </w:r>
      <w:r w:rsidRPr="00933BB1">
        <w:rPr>
          <w:rFonts w:ascii="Menlo" w:hAnsi="Menlo" w:cs="Menlo"/>
          <w:color w:val="008000"/>
          <w:sz w:val="18"/>
          <w:szCs w:val="18"/>
        </w:rPr>
        <w:t>conda</w:t>
      </w:r>
    </w:p>
    <w:p w14:paraId="26D09239"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update</w:t>
      </w:r>
      <w:r w:rsidRPr="00933BB1">
        <w:rPr>
          <w:rFonts w:ascii="Menlo" w:hAnsi="Menlo" w:cs="Menlo"/>
          <w:color w:val="000000"/>
          <w:sz w:val="18"/>
          <w:szCs w:val="18"/>
        </w:rPr>
        <w:t xml:space="preserve"> </w:t>
      </w:r>
      <w:r w:rsidRPr="00933BB1">
        <w:rPr>
          <w:rFonts w:ascii="Menlo" w:hAnsi="Menlo" w:cs="Menlo"/>
          <w:color w:val="A31515"/>
          <w:sz w:val="18"/>
          <w:szCs w:val="18"/>
        </w:rPr>
        <w:t>-n</w:t>
      </w:r>
      <w:r w:rsidRPr="00933BB1">
        <w:rPr>
          <w:rFonts w:ascii="Menlo" w:hAnsi="Menlo" w:cs="Menlo"/>
          <w:color w:val="000000"/>
          <w:sz w:val="18"/>
          <w:szCs w:val="18"/>
        </w:rPr>
        <w:t xml:space="preserve"> </w:t>
      </w:r>
      <w:r w:rsidRPr="00933BB1">
        <w:rPr>
          <w:rFonts w:ascii="Menlo" w:hAnsi="Menlo" w:cs="Menlo"/>
          <w:color w:val="A31515"/>
          <w:sz w:val="18"/>
          <w:szCs w:val="18"/>
        </w:rPr>
        <w:t>base</w:t>
      </w:r>
      <w:r w:rsidRPr="00933BB1">
        <w:rPr>
          <w:rFonts w:ascii="Menlo" w:hAnsi="Menlo" w:cs="Menlo"/>
          <w:color w:val="000000"/>
          <w:sz w:val="18"/>
          <w:szCs w:val="18"/>
        </w:rPr>
        <w:t xml:space="preserve"> </w:t>
      </w:r>
      <w:r w:rsidRPr="00933BB1">
        <w:rPr>
          <w:rFonts w:ascii="Menlo" w:hAnsi="Menlo" w:cs="Menlo"/>
          <w:color w:val="A31515"/>
          <w:sz w:val="18"/>
          <w:szCs w:val="18"/>
        </w:rPr>
        <w:t>-c</w:t>
      </w:r>
      <w:r w:rsidRPr="00933BB1">
        <w:rPr>
          <w:rFonts w:ascii="Menlo" w:hAnsi="Menlo" w:cs="Menlo"/>
          <w:color w:val="000000"/>
          <w:sz w:val="18"/>
          <w:szCs w:val="18"/>
        </w:rPr>
        <w:t xml:space="preserve"> </w:t>
      </w:r>
      <w:r w:rsidRPr="00933BB1">
        <w:rPr>
          <w:rFonts w:ascii="Menlo" w:hAnsi="Menlo" w:cs="Menlo"/>
          <w:color w:val="A31515"/>
          <w:sz w:val="18"/>
          <w:szCs w:val="18"/>
        </w:rPr>
        <w:t>defaults</w:t>
      </w: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更新</w:t>
      </w:r>
      <w:r w:rsidRPr="00933BB1">
        <w:rPr>
          <w:rFonts w:ascii="Menlo" w:hAnsi="Menlo" w:cs="Menlo"/>
          <w:color w:val="008000"/>
          <w:sz w:val="18"/>
          <w:szCs w:val="18"/>
        </w:rPr>
        <w:t>base</w:t>
      </w:r>
      <w:r w:rsidRPr="00933BB1">
        <w:rPr>
          <w:rFonts w:ascii="Menlo" w:hAnsi="Menlo" w:cs="Menlo"/>
          <w:color w:val="008000"/>
          <w:sz w:val="18"/>
          <w:szCs w:val="18"/>
        </w:rPr>
        <w:t>环境中的</w:t>
      </w:r>
      <w:r w:rsidRPr="00933BB1">
        <w:rPr>
          <w:rFonts w:ascii="Menlo" w:hAnsi="Menlo" w:cs="Menlo"/>
          <w:color w:val="008000"/>
          <w:sz w:val="18"/>
          <w:szCs w:val="18"/>
        </w:rPr>
        <w:t>conda</w:t>
      </w:r>
      <w:r w:rsidRPr="00933BB1">
        <w:rPr>
          <w:rFonts w:ascii="Menlo" w:hAnsi="Menlo" w:cs="Menlo"/>
          <w:color w:val="008000"/>
          <w:sz w:val="18"/>
          <w:szCs w:val="18"/>
        </w:rPr>
        <w:t>到最新版本</w:t>
      </w:r>
    </w:p>
    <w:p w14:paraId="2A8666C1"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创建一个名为</w:t>
      </w:r>
      <w:r w:rsidRPr="00933BB1">
        <w:rPr>
          <w:rFonts w:ascii="Menlo" w:hAnsi="Menlo" w:cs="Menlo"/>
          <w:color w:val="008000"/>
          <w:sz w:val="18"/>
          <w:szCs w:val="18"/>
        </w:rPr>
        <w:t>pygers</w:t>
      </w:r>
      <w:r w:rsidRPr="00933BB1">
        <w:rPr>
          <w:rFonts w:ascii="Menlo" w:hAnsi="Menlo" w:cs="Menlo"/>
          <w:color w:val="008000"/>
          <w:sz w:val="18"/>
          <w:szCs w:val="18"/>
        </w:rPr>
        <w:t>的新环境，使用</w:t>
      </w:r>
      <w:r w:rsidRPr="00933BB1">
        <w:rPr>
          <w:rFonts w:ascii="Menlo" w:hAnsi="Menlo" w:cs="Menlo"/>
          <w:color w:val="008000"/>
          <w:sz w:val="18"/>
          <w:szCs w:val="18"/>
        </w:rPr>
        <w:t>Python 3.9</w:t>
      </w:r>
    </w:p>
    <w:p w14:paraId="0120CFFC"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lastRenderedPageBreak/>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create</w:t>
      </w:r>
      <w:r w:rsidRPr="00933BB1">
        <w:rPr>
          <w:rFonts w:ascii="Menlo" w:hAnsi="Menlo" w:cs="Menlo"/>
          <w:color w:val="000000"/>
          <w:sz w:val="18"/>
          <w:szCs w:val="18"/>
        </w:rPr>
        <w:t xml:space="preserve"> </w:t>
      </w:r>
      <w:r w:rsidRPr="00933BB1">
        <w:rPr>
          <w:rFonts w:ascii="Menlo" w:hAnsi="Menlo" w:cs="Menlo"/>
          <w:color w:val="A31515"/>
          <w:sz w:val="18"/>
          <w:szCs w:val="18"/>
        </w:rPr>
        <w:t>-n</w:t>
      </w:r>
      <w:r w:rsidRPr="00933BB1">
        <w:rPr>
          <w:rFonts w:ascii="Menlo" w:hAnsi="Menlo" w:cs="Menlo"/>
          <w:color w:val="000000"/>
          <w:sz w:val="18"/>
          <w:szCs w:val="18"/>
        </w:rPr>
        <w:t xml:space="preserve"> </w:t>
      </w:r>
      <w:r w:rsidRPr="00933BB1">
        <w:rPr>
          <w:rFonts w:ascii="Menlo" w:hAnsi="Menlo" w:cs="Menlo" w:hint="eastAsia"/>
          <w:color w:val="A31515"/>
          <w:sz w:val="18"/>
          <w:szCs w:val="18"/>
        </w:rPr>
        <w:t>f</w:t>
      </w:r>
      <w:r w:rsidRPr="00933BB1">
        <w:rPr>
          <w:rFonts w:ascii="Menlo" w:hAnsi="Menlo" w:cs="Menlo"/>
          <w:color w:val="A31515"/>
          <w:sz w:val="18"/>
          <w:szCs w:val="18"/>
        </w:rPr>
        <w:t>MRI_Narps</w:t>
      </w:r>
      <w:r w:rsidRPr="00933BB1">
        <w:rPr>
          <w:rFonts w:ascii="Menlo" w:hAnsi="Menlo" w:cs="Menlo"/>
          <w:color w:val="000000"/>
          <w:sz w:val="18"/>
          <w:szCs w:val="18"/>
        </w:rPr>
        <w:t xml:space="preserve"> </w:t>
      </w:r>
      <w:r w:rsidRPr="00933BB1">
        <w:rPr>
          <w:rFonts w:ascii="Menlo" w:hAnsi="Menlo" w:cs="Menlo"/>
          <w:color w:val="A31515"/>
          <w:sz w:val="18"/>
          <w:szCs w:val="18"/>
        </w:rPr>
        <w:t>python=</w:t>
      </w:r>
      <w:r w:rsidRPr="00933BB1">
        <w:rPr>
          <w:rFonts w:ascii="Menlo" w:hAnsi="Menlo" w:cs="Menlo"/>
          <w:color w:val="098658"/>
          <w:sz w:val="18"/>
          <w:szCs w:val="18"/>
        </w:rPr>
        <w:t>3.9</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创建一个名为</w:t>
      </w:r>
      <w:r w:rsidRPr="00933BB1">
        <w:rPr>
          <w:rFonts w:ascii="Menlo" w:hAnsi="Menlo" w:cs="Menlo"/>
          <w:color w:val="008000"/>
          <w:sz w:val="18"/>
          <w:szCs w:val="18"/>
        </w:rPr>
        <w:t>fMRI_Narps</w:t>
      </w:r>
      <w:r w:rsidRPr="00933BB1">
        <w:rPr>
          <w:rFonts w:ascii="Menlo" w:hAnsi="Menlo" w:cs="Menlo"/>
          <w:color w:val="008000"/>
          <w:sz w:val="18"/>
          <w:szCs w:val="18"/>
        </w:rPr>
        <w:t>的环境，并指定使用</w:t>
      </w:r>
      <w:r w:rsidRPr="00933BB1">
        <w:rPr>
          <w:rFonts w:ascii="Menlo" w:hAnsi="Menlo" w:cs="Menlo"/>
          <w:color w:val="008000"/>
          <w:sz w:val="18"/>
          <w:szCs w:val="18"/>
        </w:rPr>
        <w:t>Python 3.9</w:t>
      </w:r>
      <w:r w:rsidRPr="00933BB1">
        <w:rPr>
          <w:rFonts w:ascii="Menlo" w:hAnsi="Menlo" w:cs="Menlo"/>
          <w:color w:val="008000"/>
          <w:sz w:val="18"/>
          <w:szCs w:val="18"/>
        </w:rPr>
        <w:t>版本</w:t>
      </w:r>
    </w:p>
    <w:p w14:paraId="62D7B02A"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env</w:t>
      </w:r>
      <w:r w:rsidRPr="00933BB1">
        <w:rPr>
          <w:rFonts w:ascii="Menlo" w:hAnsi="Menlo" w:cs="Menlo"/>
          <w:color w:val="000000"/>
          <w:sz w:val="18"/>
          <w:szCs w:val="18"/>
        </w:rPr>
        <w:t xml:space="preserve"> </w:t>
      </w:r>
      <w:r w:rsidRPr="00933BB1">
        <w:rPr>
          <w:rFonts w:ascii="Menlo" w:hAnsi="Menlo" w:cs="Menlo"/>
          <w:color w:val="A31515"/>
          <w:sz w:val="18"/>
          <w:szCs w:val="18"/>
        </w:rPr>
        <w:t>list</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再次列出所有环境，确认</w:t>
      </w:r>
      <w:r w:rsidRPr="00933BB1">
        <w:rPr>
          <w:rFonts w:ascii="Menlo" w:hAnsi="Menlo" w:cs="Menlo"/>
          <w:color w:val="008000"/>
          <w:sz w:val="18"/>
          <w:szCs w:val="18"/>
        </w:rPr>
        <w:t>fMRI_Narps</w:t>
      </w:r>
      <w:r w:rsidRPr="00933BB1">
        <w:rPr>
          <w:rFonts w:ascii="Menlo" w:hAnsi="Menlo" w:cs="Menlo"/>
          <w:color w:val="008000"/>
          <w:sz w:val="18"/>
          <w:szCs w:val="18"/>
        </w:rPr>
        <w:t>环境已经成功创建</w:t>
      </w:r>
    </w:p>
    <w:p w14:paraId="078E2F40"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激活</w:t>
      </w:r>
      <w:r w:rsidRPr="00933BB1">
        <w:rPr>
          <w:rFonts w:ascii="Menlo" w:hAnsi="Menlo" w:cs="Menlo"/>
          <w:color w:val="008000"/>
          <w:sz w:val="18"/>
          <w:szCs w:val="18"/>
        </w:rPr>
        <w:t>pygers</w:t>
      </w:r>
      <w:r w:rsidRPr="00933BB1">
        <w:rPr>
          <w:rFonts w:ascii="Menlo" w:hAnsi="Menlo" w:cs="Menlo"/>
          <w:color w:val="008000"/>
          <w:sz w:val="18"/>
          <w:szCs w:val="18"/>
        </w:rPr>
        <w:t>环境</w:t>
      </w:r>
    </w:p>
    <w:p w14:paraId="74B77015"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activate</w:t>
      </w:r>
      <w:r w:rsidRPr="00933BB1">
        <w:rPr>
          <w:rFonts w:ascii="Menlo" w:hAnsi="Menlo" w:cs="Menlo"/>
          <w:color w:val="000000"/>
          <w:sz w:val="18"/>
          <w:szCs w:val="18"/>
        </w:rPr>
        <w:t xml:space="preserve"> </w:t>
      </w:r>
      <w:r w:rsidRPr="00933BB1">
        <w:rPr>
          <w:rFonts w:ascii="Menlo" w:hAnsi="Menlo" w:cs="Menlo"/>
          <w:color w:val="A31515"/>
          <w:sz w:val="18"/>
          <w:szCs w:val="18"/>
        </w:rPr>
        <w:t>pygers</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激活</w:t>
      </w:r>
      <w:r w:rsidRPr="00933BB1">
        <w:rPr>
          <w:rFonts w:ascii="Menlo" w:hAnsi="Menlo" w:cs="Menlo"/>
          <w:color w:val="008000"/>
          <w:sz w:val="18"/>
          <w:szCs w:val="18"/>
        </w:rPr>
        <w:t>fMRI_Narps</w:t>
      </w:r>
      <w:r w:rsidRPr="00933BB1">
        <w:rPr>
          <w:rFonts w:ascii="Menlo" w:hAnsi="Menlo" w:cs="Menlo"/>
          <w:color w:val="008000"/>
          <w:sz w:val="18"/>
          <w:szCs w:val="18"/>
        </w:rPr>
        <w:t>环境</w:t>
      </w:r>
    </w:p>
    <w:p w14:paraId="3C53BA8F"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检查当前环境中的</w:t>
      </w:r>
      <w:r w:rsidRPr="00933BB1">
        <w:rPr>
          <w:rFonts w:ascii="Menlo" w:hAnsi="Menlo" w:cs="Menlo"/>
          <w:color w:val="008000"/>
          <w:sz w:val="18"/>
          <w:szCs w:val="18"/>
        </w:rPr>
        <w:t>Python</w:t>
      </w:r>
      <w:r w:rsidRPr="00933BB1">
        <w:rPr>
          <w:rFonts w:ascii="Menlo" w:hAnsi="Menlo" w:cs="Menlo"/>
          <w:color w:val="008000"/>
          <w:sz w:val="18"/>
          <w:szCs w:val="18"/>
        </w:rPr>
        <w:t>版本</w:t>
      </w:r>
    </w:p>
    <w:p w14:paraId="7328CD33"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python</w:t>
      </w:r>
      <w:r w:rsidRPr="00933BB1">
        <w:rPr>
          <w:rFonts w:ascii="Menlo" w:hAnsi="Menlo" w:cs="Menlo"/>
          <w:color w:val="000000"/>
          <w:sz w:val="18"/>
          <w:szCs w:val="18"/>
        </w:rPr>
        <w:t xml:space="preserve"> </w:t>
      </w:r>
      <w:r w:rsidRPr="00933BB1">
        <w:rPr>
          <w:rFonts w:ascii="Menlo" w:hAnsi="Menlo" w:cs="Menlo"/>
          <w:color w:val="A31515"/>
          <w:sz w:val="18"/>
          <w:szCs w:val="18"/>
        </w:rPr>
        <w:t>--version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查看当前激活的环境中</w:t>
      </w:r>
      <w:r w:rsidRPr="00933BB1">
        <w:rPr>
          <w:rFonts w:ascii="Menlo" w:hAnsi="Menlo" w:cs="Menlo"/>
          <w:color w:val="008000"/>
          <w:sz w:val="18"/>
          <w:szCs w:val="18"/>
        </w:rPr>
        <w:t>Python</w:t>
      </w:r>
      <w:r w:rsidRPr="00933BB1">
        <w:rPr>
          <w:rFonts w:ascii="Menlo" w:hAnsi="Menlo" w:cs="Menlo"/>
          <w:color w:val="008000"/>
          <w:sz w:val="18"/>
          <w:szCs w:val="18"/>
        </w:rPr>
        <w:t>的版本</w:t>
      </w:r>
    </w:p>
    <w:p w14:paraId="7F5501C7"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如果需要更新</w:t>
      </w:r>
      <w:r w:rsidRPr="00933BB1">
        <w:rPr>
          <w:rFonts w:ascii="Menlo" w:hAnsi="Menlo" w:cs="Menlo"/>
          <w:color w:val="008000"/>
          <w:sz w:val="18"/>
          <w:szCs w:val="18"/>
        </w:rPr>
        <w:t>Python</w:t>
      </w:r>
      <w:r w:rsidRPr="00933BB1">
        <w:rPr>
          <w:rFonts w:ascii="Menlo" w:hAnsi="Menlo" w:cs="Menlo"/>
          <w:color w:val="008000"/>
          <w:sz w:val="18"/>
          <w:szCs w:val="18"/>
        </w:rPr>
        <w:t>版本</w:t>
      </w:r>
    </w:p>
    <w:p w14:paraId="7B3230D7"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update</w:t>
      </w:r>
      <w:r w:rsidRPr="00933BB1">
        <w:rPr>
          <w:rFonts w:ascii="Menlo" w:hAnsi="Menlo" w:cs="Menlo"/>
          <w:color w:val="000000"/>
          <w:sz w:val="18"/>
          <w:szCs w:val="18"/>
        </w:rPr>
        <w:t xml:space="preserve"> </w:t>
      </w:r>
      <w:r w:rsidRPr="00933BB1">
        <w:rPr>
          <w:rFonts w:ascii="Menlo" w:hAnsi="Menlo" w:cs="Menlo"/>
          <w:color w:val="A31515"/>
          <w:sz w:val="18"/>
          <w:szCs w:val="18"/>
        </w:rPr>
        <w:t>python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更新当前环境中的</w:t>
      </w:r>
      <w:r w:rsidRPr="00933BB1">
        <w:rPr>
          <w:rFonts w:ascii="Menlo" w:hAnsi="Menlo" w:cs="Menlo"/>
          <w:color w:val="008000"/>
          <w:sz w:val="18"/>
          <w:szCs w:val="18"/>
        </w:rPr>
        <w:t>Python</w:t>
      </w:r>
      <w:r w:rsidRPr="00933BB1">
        <w:rPr>
          <w:rFonts w:ascii="Menlo" w:hAnsi="Menlo" w:cs="Menlo"/>
          <w:color w:val="008000"/>
          <w:sz w:val="18"/>
          <w:szCs w:val="18"/>
        </w:rPr>
        <w:t>版本</w:t>
      </w:r>
    </w:p>
    <w:p w14:paraId="4F88AA8E"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如果想要在主版本之间升级，例如从</w:t>
      </w:r>
      <w:r w:rsidRPr="00933BB1">
        <w:rPr>
          <w:rFonts w:ascii="Menlo" w:hAnsi="Menlo" w:cs="Menlo"/>
          <w:color w:val="008000"/>
          <w:sz w:val="18"/>
          <w:szCs w:val="18"/>
        </w:rPr>
        <w:t>Python 3.9</w:t>
      </w:r>
      <w:r w:rsidRPr="00933BB1">
        <w:rPr>
          <w:rFonts w:ascii="Menlo" w:hAnsi="Menlo" w:cs="Menlo"/>
          <w:color w:val="008000"/>
          <w:sz w:val="18"/>
          <w:szCs w:val="18"/>
        </w:rPr>
        <w:t>升级到</w:t>
      </w:r>
      <w:r w:rsidRPr="00933BB1">
        <w:rPr>
          <w:rFonts w:ascii="Menlo" w:hAnsi="Menlo" w:cs="Menlo"/>
          <w:color w:val="008000"/>
          <w:sz w:val="18"/>
          <w:szCs w:val="18"/>
        </w:rPr>
        <w:t>3.12</w:t>
      </w:r>
    </w:p>
    <w:p w14:paraId="4903EC91"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python=</w:t>
      </w:r>
      <w:r w:rsidRPr="00933BB1">
        <w:rPr>
          <w:rFonts w:ascii="Menlo" w:hAnsi="Menlo" w:cs="Menlo"/>
          <w:color w:val="098658"/>
          <w:sz w:val="18"/>
          <w:szCs w:val="18"/>
        </w:rPr>
        <w:t>3.12</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安装指定版本的</w:t>
      </w:r>
      <w:r w:rsidRPr="00933BB1">
        <w:rPr>
          <w:rFonts w:ascii="Menlo" w:hAnsi="Menlo" w:cs="Menlo"/>
          <w:color w:val="008000"/>
          <w:sz w:val="18"/>
          <w:szCs w:val="18"/>
        </w:rPr>
        <w:t>Python</w:t>
      </w:r>
      <w:r w:rsidRPr="00933BB1">
        <w:rPr>
          <w:rFonts w:ascii="Menlo" w:hAnsi="Menlo" w:cs="Menlo"/>
          <w:color w:val="008000"/>
          <w:sz w:val="18"/>
          <w:szCs w:val="18"/>
        </w:rPr>
        <w:t>（例如</w:t>
      </w:r>
      <w:r w:rsidRPr="00933BB1">
        <w:rPr>
          <w:rFonts w:ascii="Menlo" w:hAnsi="Menlo" w:cs="Menlo"/>
          <w:color w:val="008000"/>
          <w:sz w:val="18"/>
          <w:szCs w:val="18"/>
        </w:rPr>
        <w:t>3.12</w:t>
      </w:r>
      <w:r w:rsidRPr="00933BB1">
        <w:rPr>
          <w:rFonts w:ascii="Menlo" w:hAnsi="Menlo" w:cs="Menlo"/>
          <w:color w:val="008000"/>
          <w:sz w:val="18"/>
          <w:szCs w:val="18"/>
        </w:rPr>
        <w:t>）</w:t>
      </w:r>
    </w:p>
    <w:p w14:paraId="36974E7E"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python</w:t>
      </w:r>
      <w:r w:rsidRPr="00933BB1">
        <w:rPr>
          <w:rFonts w:ascii="Menlo" w:hAnsi="Menlo" w:cs="Menlo"/>
          <w:color w:val="000000"/>
          <w:sz w:val="18"/>
          <w:szCs w:val="18"/>
        </w:rPr>
        <w:t xml:space="preserve"> </w:t>
      </w:r>
      <w:r w:rsidRPr="00933BB1">
        <w:rPr>
          <w:rFonts w:ascii="Menlo" w:hAnsi="Menlo" w:cs="Menlo"/>
          <w:color w:val="A31515"/>
          <w:sz w:val="18"/>
          <w:szCs w:val="18"/>
        </w:rPr>
        <w:t>--version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查看更新后的</w:t>
      </w:r>
      <w:r w:rsidRPr="00933BB1">
        <w:rPr>
          <w:rFonts w:ascii="Menlo" w:hAnsi="Menlo" w:cs="Menlo"/>
          <w:color w:val="008000"/>
          <w:sz w:val="18"/>
          <w:szCs w:val="18"/>
        </w:rPr>
        <w:t>Python</w:t>
      </w:r>
      <w:r w:rsidRPr="00933BB1">
        <w:rPr>
          <w:rFonts w:ascii="Menlo" w:hAnsi="Menlo" w:cs="Menlo"/>
          <w:color w:val="008000"/>
          <w:sz w:val="18"/>
          <w:szCs w:val="18"/>
        </w:rPr>
        <w:t>版本</w:t>
      </w:r>
    </w:p>
    <w:p w14:paraId="65AB0D1D" w14:textId="77777777" w:rsidR="00933BB1" w:rsidRDefault="00933BB1" w:rsidP="00933BB1">
      <w:pPr>
        <w:ind w:firstLine="420"/>
        <w:rPr>
          <w:szCs w:val="21"/>
        </w:rPr>
      </w:pPr>
      <w:r>
        <w:rPr>
          <w:rFonts w:hint="eastAsia"/>
          <w:szCs w:val="21"/>
        </w:rPr>
        <w:t>针对于</w:t>
      </w:r>
      <w:r>
        <w:rPr>
          <w:rFonts w:hint="eastAsia"/>
          <w:szCs w:val="21"/>
        </w:rPr>
        <w:t>f</w:t>
      </w:r>
      <w:r>
        <w:rPr>
          <w:szCs w:val="21"/>
        </w:rPr>
        <w:t>MRI</w:t>
      </w:r>
      <w:r>
        <w:rPr>
          <w:rFonts w:hint="eastAsia"/>
          <w:szCs w:val="21"/>
        </w:rPr>
        <w:t>数据分析，本教程建议安装以下软件包到已创建好的</w:t>
      </w:r>
      <w:r>
        <w:rPr>
          <w:rFonts w:hint="eastAsia"/>
          <w:szCs w:val="21"/>
        </w:rPr>
        <w:t>f</w:t>
      </w:r>
      <w:r>
        <w:rPr>
          <w:szCs w:val="21"/>
        </w:rPr>
        <w:t>MRI_Narps</w:t>
      </w:r>
      <w:r>
        <w:rPr>
          <w:rFonts w:hint="eastAsia"/>
          <w:szCs w:val="21"/>
        </w:rPr>
        <w:t>的环境中</w:t>
      </w:r>
      <w:r w:rsidRPr="0050788D">
        <w:rPr>
          <w:szCs w:val="21"/>
        </w:rPr>
        <w:t>。如果您有其他特定需求，也可以根据项目要求安装其他所需的软件包到当前环境中。</w:t>
      </w:r>
    </w:p>
    <w:p w14:paraId="6E230D77"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确保激活</w:t>
      </w:r>
      <w:r w:rsidRPr="00933BB1">
        <w:rPr>
          <w:rFonts w:ascii="Menlo" w:hAnsi="Menlo" w:cs="Menlo"/>
          <w:color w:val="008000"/>
          <w:sz w:val="18"/>
          <w:szCs w:val="18"/>
        </w:rPr>
        <w:t>fMRI_Narps</w:t>
      </w:r>
      <w:r w:rsidRPr="00933BB1">
        <w:rPr>
          <w:rFonts w:ascii="Menlo" w:hAnsi="Menlo" w:cs="Menlo"/>
          <w:color w:val="008000"/>
          <w:sz w:val="18"/>
          <w:szCs w:val="18"/>
        </w:rPr>
        <w:t>环境</w:t>
      </w:r>
    </w:p>
    <w:p w14:paraId="51C878B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activate</w:t>
      </w:r>
      <w:r w:rsidRPr="00933BB1">
        <w:rPr>
          <w:rFonts w:ascii="Menlo" w:hAnsi="Menlo" w:cs="Menlo"/>
          <w:color w:val="000000"/>
          <w:sz w:val="18"/>
          <w:szCs w:val="18"/>
        </w:rPr>
        <w:t xml:space="preserve"> </w:t>
      </w:r>
      <w:r w:rsidRPr="00933BB1">
        <w:rPr>
          <w:rFonts w:ascii="Menlo" w:hAnsi="Menlo" w:cs="Menlo" w:hint="eastAsia"/>
          <w:color w:val="A31515"/>
          <w:sz w:val="18"/>
          <w:szCs w:val="18"/>
        </w:rPr>
        <w:t>f</w:t>
      </w:r>
      <w:r w:rsidRPr="00933BB1">
        <w:rPr>
          <w:rFonts w:ascii="Menlo" w:hAnsi="Menlo" w:cs="Menlo"/>
          <w:color w:val="A31515"/>
          <w:sz w:val="18"/>
          <w:szCs w:val="18"/>
        </w:rPr>
        <w:t>MRI_Narps</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激活名为</w:t>
      </w:r>
      <w:r w:rsidRPr="00933BB1">
        <w:rPr>
          <w:rFonts w:ascii="Menlo" w:hAnsi="Menlo" w:cs="Menlo"/>
          <w:color w:val="008000"/>
          <w:sz w:val="18"/>
          <w:szCs w:val="18"/>
        </w:rPr>
        <w:t>fMRI_Narps</w:t>
      </w:r>
      <w:r w:rsidRPr="00933BB1">
        <w:rPr>
          <w:rFonts w:ascii="Menlo" w:hAnsi="Menlo" w:cs="Menlo"/>
          <w:color w:val="008000"/>
          <w:sz w:val="18"/>
          <w:szCs w:val="18"/>
        </w:rPr>
        <w:t>的</w:t>
      </w:r>
      <w:r w:rsidRPr="00933BB1">
        <w:rPr>
          <w:rFonts w:ascii="Menlo" w:hAnsi="Menlo" w:cs="Menlo"/>
          <w:color w:val="008000"/>
          <w:sz w:val="18"/>
          <w:szCs w:val="18"/>
        </w:rPr>
        <w:t>conda</w:t>
      </w:r>
      <w:r w:rsidRPr="00933BB1">
        <w:rPr>
          <w:rFonts w:ascii="Menlo" w:hAnsi="Menlo" w:cs="Menlo"/>
          <w:color w:val="008000"/>
          <w:sz w:val="18"/>
          <w:szCs w:val="18"/>
        </w:rPr>
        <w:t>环境</w:t>
      </w:r>
    </w:p>
    <w:p w14:paraId="12CB6F9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安装前四个包</w:t>
      </w:r>
    </w:p>
    <w:p w14:paraId="2184409B"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git</w:t>
      </w:r>
      <w:r w:rsidRPr="00933BB1">
        <w:rPr>
          <w:rFonts w:ascii="Menlo" w:hAnsi="Menlo" w:cs="Menlo"/>
          <w:color w:val="000000"/>
          <w:sz w:val="18"/>
          <w:szCs w:val="18"/>
        </w:rPr>
        <w:t xml:space="preserve"> </w:t>
      </w:r>
      <w:r w:rsidRPr="00933BB1">
        <w:rPr>
          <w:rFonts w:ascii="Menlo" w:hAnsi="Menlo" w:cs="Menlo"/>
          <w:color w:val="A31515"/>
          <w:sz w:val="18"/>
          <w:szCs w:val="18"/>
        </w:rPr>
        <w:t>numpy</w:t>
      </w:r>
      <w:r w:rsidRPr="00933BB1">
        <w:rPr>
          <w:rFonts w:ascii="Menlo" w:hAnsi="Menlo" w:cs="Menlo"/>
          <w:color w:val="000000"/>
          <w:sz w:val="18"/>
          <w:szCs w:val="18"/>
        </w:rPr>
        <w:t xml:space="preserve"> </w:t>
      </w:r>
      <w:r w:rsidRPr="00933BB1">
        <w:rPr>
          <w:rFonts w:ascii="Menlo" w:hAnsi="Menlo" w:cs="Menlo"/>
          <w:color w:val="A31515"/>
          <w:sz w:val="18"/>
          <w:szCs w:val="18"/>
        </w:rPr>
        <w:t>pandas</w:t>
      </w:r>
      <w:r w:rsidRPr="00933BB1">
        <w:rPr>
          <w:rFonts w:ascii="Menlo" w:hAnsi="Menlo" w:cs="Menlo"/>
          <w:color w:val="000000"/>
          <w:sz w:val="18"/>
          <w:szCs w:val="18"/>
        </w:rPr>
        <w:t xml:space="preserve"> </w:t>
      </w:r>
      <w:r w:rsidRPr="00933BB1">
        <w:rPr>
          <w:rFonts w:ascii="Menlo" w:hAnsi="Menlo" w:cs="Menlo"/>
          <w:color w:val="A31515"/>
          <w:sz w:val="18"/>
          <w:szCs w:val="18"/>
        </w:rPr>
        <w:t>jupyter</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安装</w:t>
      </w:r>
      <w:r w:rsidRPr="00933BB1">
        <w:rPr>
          <w:rFonts w:ascii="Menlo" w:hAnsi="Menlo" w:cs="Menlo"/>
          <w:color w:val="008000"/>
          <w:sz w:val="18"/>
          <w:szCs w:val="18"/>
        </w:rPr>
        <w:t>git</w:t>
      </w:r>
      <w:r w:rsidRPr="00933BB1">
        <w:rPr>
          <w:rFonts w:ascii="Menlo" w:hAnsi="Menlo" w:cs="Menlo"/>
          <w:color w:val="008000"/>
          <w:sz w:val="18"/>
          <w:szCs w:val="18"/>
        </w:rPr>
        <w:t>、</w:t>
      </w:r>
      <w:r w:rsidRPr="00933BB1">
        <w:rPr>
          <w:rFonts w:ascii="Menlo" w:hAnsi="Menlo" w:cs="Menlo"/>
          <w:color w:val="008000"/>
          <w:sz w:val="18"/>
          <w:szCs w:val="18"/>
        </w:rPr>
        <w:t>numpy</w:t>
      </w:r>
      <w:r w:rsidRPr="00933BB1">
        <w:rPr>
          <w:rFonts w:ascii="Menlo" w:hAnsi="Menlo" w:cs="Menlo"/>
          <w:color w:val="008000"/>
          <w:sz w:val="18"/>
          <w:szCs w:val="18"/>
        </w:rPr>
        <w:t>、</w:t>
      </w:r>
      <w:r w:rsidRPr="00933BB1">
        <w:rPr>
          <w:rFonts w:ascii="Menlo" w:hAnsi="Menlo" w:cs="Menlo"/>
          <w:color w:val="008000"/>
          <w:sz w:val="18"/>
          <w:szCs w:val="18"/>
        </w:rPr>
        <w:t>pandas</w:t>
      </w:r>
      <w:r w:rsidRPr="00933BB1">
        <w:rPr>
          <w:rFonts w:ascii="Menlo" w:hAnsi="Menlo" w:cs="Menlo"/>
          <w:color w:val="008000"/>
          <w:sz w:val="18"/>
          <w:szCs w:val="18"/>
        </w:rPr>
        <w:t>和</w:t>
      </w:r>
      <w:r w:rsidRPr="00933BB1">
        <w:rPr>
          <w:rFonts w:ascii="Menlo" w:hAnsi="Menlo" w:cs="Menlo"/>
          <w:color w:val="008000"/>
          <w:sz w:val="18"/>
          <w:szCs w:val="18"/>
        </w:rPr>
        <w:t>jupyter</w:t>
      </w:r>
      <w:r w:rsidRPr="00933BB1">
        <w:rPr>
          <w:rFonts w:ascii="Menlo" w:hAnsi="Menlo" w:cs="Menlo"/>
          <w:color w:val="008000"/>
          <w:sz w:val="18"/>
          <w:szCs w:val="18"/>
        </w:rPr>
        <w:t>包</w:t>
      </w:r>
    </w:p>
    <w:p w14:paraId="69AF4ADB"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检查安装情况；以下版本是截至</w:t>
      </w:r>
      <w:r w:rsidRPr="00933BB1">
        <w:rPr>
          <w:rFonts w:ascii="Menlo" w:hAnsi="Menlo" w:cs="Menlo"/>
          <w:color w:val="008000"/>
          <w:sz w:val="18"/>
          <w:szCs w:val="18"/>
        </w:rPr>
        <w:t>2025</w:t>
      </w:r>
      <w:r w:rsidRPr="00933BB1">
        <w:rPr>
          <w:rFonts w:ascii="Menlo" w:hAnsi="Menlo" w:cs="Menlo"/>
          <w:color w:val="008000"/>
          <w:sz w:val="18"/>
          <w:szCs w:val="18"/>
        </w:rPr>
        <w:t>年</w:t>
      </w:r>
      <w:r w:rsidRPr="00933BB1">
        <w:rPr>
          <w:rFonts w:ascii="Menlo" w:hAnsi="Menlo" w:cs="Menlo"/>
          <w:color w:val="008000"/>
          <w:sz w:val="18"/>
          <w:szCs w:val="18"/>
        </w:rPr>
        <w:t>2</w:t>
      </w:r>
      <w:r w:rsidRPr="00933BB1">
        <w:rPr>
          <w:rFonts w:ascii="Menlo" w:hAnsi="Menlo" w:cs="Menlo"/>
          <w:color w:val="008000"/>
          <w:sz w:val="18"/>
          <w:szCs w:val="18"/>
        </w:rPr>
        <w:t>月</w:t>
      </w:r>
      <w:r w:rsidRPr="00933BB1">
        <w:rPr>
          <w:rFonts w:ascii="Menlo" w:hAnsi="Menlo" w:cs="Menlo"/>
          <w:color w:val="008000"/>
          <w:sz w:val="18"/>
          <w:szCs w:val="18"/>
        </w:rPr>
        <w:t>15</w:t>
      </w:r>
      <w:r w:rsidRPr="00933BB1">
        <w:rPr>
          <w:rFonts w:ascii="Menlo" w:hAnsi="Menlo" w:cs="Menlo"/>
          <w:color w:val="008000"/>
          <w:sz w:val="18"/>
          <w:szCs w:val="18"/>
        </w:rPr>
        <w:t>日的最新版本</w:t>
      </w:r>
    </w:p>
    <w:p w14:paraId="04D7978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list</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列出当前环境中安装的所有包</w:t>
      </w:r>
    </w:p>
    <w:p w14:paraId="5DDC624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git</w:t>
      </w:r>
      <w:r w:rsidRPr="00933BB1">
        <w:rPr>
          <w:rFonts w:ascii="Menlo" w:hAnsi="Menlo" w:cs="Menlo"/>
          <w:color w:val="000000"/>
          <w:sz w:val="18"/>
          <w:szCs w:val="18"/>
        </w:rPr>
        <w:t xml:space="preserve"> </w:t>
      </w:r>
      <w:r w:rsidRPr="00933BB1">
        <w:rPr>
          <w:rFonts w:ascii="Menlo" w:hAnsi="Menlo" w:cs="Menlo"/>
          <w:color w:val="A31515"/>
          <w:sz w:val="18"/>
          <w:szCs w:val="18"/>
        </w:rPr>
        <w:t>--version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git</w:t>
      </w:r>
      <w:r w:rsidRPr="00933BB1">
        <w:rPr>
          <w:rFonts w:ascii="Menlo" w:hAnsi="Menlo" w:cs="Menlo"/>
          <w:color w:val="008000"/>
          <w:sz w:val="18"/>
          <w:szCs w:val="18"/>
        </w:rPr>
        <w:t>版本（例如</w:t>
      </w:r>
      <w:r w:rsidRPr="00933BB1">
        <w:rPr>
          <w:rFonts w:ascii="Menlo" w:hAnsi="Menlo" w:cs="Menlo"/>
          <w:color w:val="008000"/>
          <w:sz w:val="18"/>
          <w:szCs w:val="18"/>
        </w:rPr>
        <w:t>2.45.2</w:t>
      </w:r>
      <w:r w:rsidRPr="00933BB1">
        <w:rPr>
          <w:rFonts w:ascii="Menlo" w:hAnsi="Menlo" w:cs="Menlo"/>
          <w:color w:val="008000"/>
          <w:sz w:val="18"/>
          <w:szCs w:val="18"/>
        </w:rPr>
        <w:t>）</w:t>
      </w:r>
    </w:p>
    <w:p w14:paraId="6AB2B732"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jupyter</w:t>
      </w:r>
      <w:r w:rsidRPr="00933BB1">
        <w:rPr>
          <w:rFonts w:ascii="Menlo" w:hAnsi="Menlo" w:cs="Menlo"/>
          <w:color w:val="000000"/>
          <w:sz w:val="18"/>
          <w:szCs w:val="18"/>
        </w:rPr>
        <w:t xml:space="preserve"> </w:t>
      </w:r>
      <w:r w:rsidRPr="00933BB1">
        <w:rPr>
          <w:rFonts w:ascii="Menlo" w:hAnsi="Menlo" w:cs="Menlo"/>
          <w:color w:val="A31515"/>
          <w:sz w:val="18"/>
          <w:szCs w:val="18"/>
        </w:rPr>
        <w:t>--version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jupyter</w:t>
      </w:r>
      <w:r w:rsidRPr="00933BB1">
        <w:rPr>
          <w:rFonts w:ascii="Menlo" w:hAnsi="Menlo" w:cs="Menlo"/>
          <w:color w:val="008000"/>
          <w:sz w:val="18"/>
          <w:szCs w:val="18"/>
        </w:rPr>
        <w:t>版本（核心版本为</w:t>
      </w:r>
      <w:r w:rsidRPr="00933BB1">
        <w:rPr>
          <w:rFonts w:ascii="Menlo" w:hAnsi="Menlo" w:cs="Menlo"/>
          <w:color w:val="008000"/>
          <w:sz w:val="18"/>
          <w:szCs w:val="18"/>
        </w:rPr>
        <w:t>5.7.2</w:t>
      </w:r>
      <w:r w:rsidRPr="00933BB1">
        <w:rPr>
          <w:rFonts w:ascii="Menlo" w:hAnsi="Menlo" w:cs="Menlo"/>
          <w:color w:val="008000"/>
          <w:sz w:val="18"/>
          <w:szCs w:val="18"/>
        </w:rPr>
        <w:t>）</w:t>
      </w:r>
    </w:p>
    <w:p w14:paraId="652AF9F7"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python</w:t>
      </w:r>
      <w:r w:rsidRPr="00933BB1">
        <w:rPr>
          <w:rFonts w:ascii="Menlo" w:hAnsi="Menlo" w:cs="Menlo"/>
          <w:color w:val="000000"/>
          <w:sz w:val="18"/>
          <w:szCs w:val="18"/>
        </w:rPr>
        <w:t xml:space="preserve"> </w:t>
      </w:r>
      <w:r w:rsidRPr="00933BB1">
        <w:rPr>
          <w:rFonts w:ascii="Menlo" w:hAnsi="Menlo" w:cs="Menlo"/>
          <w:color w:val="A31515"/>
          <w:sz w:val="18"/>
          <w:szCs w:val="18"/>
        </w:rPr>
        <w:t>-c</w:t>
      </w:r>
      <w:r w:rsidRPr="00933BB1">
        <w:rPr>
          <w:rFonts w:ascii="Menlo" w:hAnsi="Menlo" w:cs="Menlo"/>
          <w:color w:val="000000"/>
          <w:sz w:val="18"/>
          <w:szCs w:val="18"/>
        </w:rPr>
        <w:t xml:space="preserve"> </w:t>
      </w:r>
      <w:r w:rsidRPr="00933BB1">
        <w:rPr>
          <w:rFonts w:ascii="Menlo" w:hAnsi="Menlo" w:cs="Menlo"/>
          <w:color w:val="A31515"/>
          <w:sz w:val="18"/>
          <w:szCs w:val="18"/>
        </w:rPr>
        <w:t>"import numpy; print(numpy.version.version)"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numpy</w:t>
      </w:r>
      <w:r w:rsidRPr="00933BB1">
        <w:rPr>
          <w:rFonts w:ascii="Menlo" w:hAnsi="Menlo" w:cs="Menlo"/>
          <w:color w:val="008000"/>
          <w:sz w:val="18"/>
          <w:szCs w:val="18"/>
        </w:rPr>
        <w:t>版本（例如</w:t>
      </w:r>
      <w:r w:rsidRPr="00933BB1">
        <w:rPr>
          <w:rFonts w:ascii="Menlo" w:hAnsi="Menlo" w:cs="Menlo"/>
          <w:color w:val="008000"/>
          <w:sz w:val="18"/>
          <w:szCs w:val="18"/>
        </w:rPr>
        <w:t>2.2.2</w:t>
      </w:r>
      <w:r w:rsidRPr="00933BB1">
        <w:rPr>
          <w:rFonts w:ascii="Menlo" w:hAnsi="Menlo" w:cs="Menlo"/>
          <w:color w:val="008000"/>
          <w:sz w:val="18"/>
          <w:szCs w:val="18"/>
        </w:rPr>
        <w:t>）</w:t>
      </w:r>
    </w:p>
    <w:p w14:paraId="3CC45BC9"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python</w:t>
      </w:r>
      <w:r w:rsidRPr="00933BB1">
        <w:rPr>
          <w:rFonts w:ascii="Menlo" w:hAnsi="Menlo" w:cs="Menlo"/>
          <w:color w:val="000000"/>
          <w:sz w:val="18"/>
          <w:szCs w:val="18"/>
        </w:rPr>
        <w:t xml:space="preserve"> </w:t>
      </w:r>
      <w:r w:rsidRPr="00933BB1">
        <w:rPr>
          <w:rFonts w:ascii="Menlo" w:hAnsi="Menlo" w:cs="Menlo"/>
          <w:color w:val="A31515"/>
          <w:sz w:val="18"/>
          <w:szCs w:val="18"/>
        </w:rPr>
        <w:t>-c</w:t>
      </w:r>
      <w:r w:rsidRPr="00933BB1">
        <w:rPr>
          <w:rFonts w:ascii="Menlo" w:hAnsi="Menlo" w:cs="Menlo"/>
          <w:color w:val="000000"/>
          <w:sz w:val="18"/>
          <w:szCs w:val="18"/>
        </w:rPr>
        <w:t xml:space="preserve"> </w:t>
      </w:r>
      <w:r w:rsidRPr="00933BB1">
        <w:rPr>
          <w:rFonts w:ascii="Menlo" w:hAnsi="Menlo" w:cs="Menlo"/>
          <w:color w:val="A31515"/>
          <w:sz w:val="18"/>
          <w:szCs w:val="18"/>
        </w:rPr>
        <w:t>"import pandas; print(pandas.__version__)"</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pandas</w:t>
      </w:r>
      <w:r w:rsidRPr="00933BB1">
        <w:rPr>
          <w:rFonts w:ascii="Menlo" w:hAnsi="Menlo" w:cs="Menlo"/>
          <w:color w:val="008000"/>
          <w:sz w:val="18"/>
          <w:szCs w:val="18"/>
        </w:rPr>
        <w:t>版本（例如</w:t>
      </w:r>
      <w:r w:rsidRPr="00933BB1">
        <w:rPr>
          <w:rFonts w:ascii="Menlo" w:hAnsi="Menlo" w:cs="Menlo"/>
          <w:color w:val="008000"/>
          <w:sz w:val="18"/>
          <w:szCs w:val="18"/>
        </w:rPr>
        <w:t>2.2.3</w:t>
      </w:r>
      <w:r w:rsidRPr="00933BB1">
        <w:rPr>
          <w:rFonts w:ascii="Menlo" w:hAnsi="Menlo" w:cs="Menlo"/>
          <w:color w:val="008000"/>
          <w:sz w:val="18"/>
          <w:szCs w:val="18"/>
        </w:rPr>
        <w:t>）</w:t>
      </w:r>
    </w:p>
    <w:p w14:paraId="54020CCE"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安装</w:t>
      </w:r>
      <w:r w:rsidRPr="00933BB1">
        <w:rPr>
          <w:rFonts w:ascii="Menlo" w:hAnsi="Menlo" w:cs="Menlo"/>
          <w:color w:val="008000"/>
          <w:sz w:val="18"/>
          <w:szCs w:val="18"/>
        </w:rPr>
        <w:t>nodejs</w:t>
      </w:r>
    </w:p>
    <w:p w14:paraId="6DB20C0E" w14:textId="77777777" w:rsidR="00933BB1" w:rsidRPr="00933BB1" w:rsidRDefault="00933BB1" w:rsidP="00933BB1">
      <w:pPr>
        <w:shd w:val="clear" w:color="auto" w:fill="FFFFFF"/>
        <w:spacing w:line="270" w:lineRule="atLeast"/>
        <w:ind w:firstLineChars="0" w:firstLine="0"/>
        <w:jc w:val="left"/>
        <w:rPr>
          <w:rFonts w:ascii="Menlo" w:hAnsi="Menlo" w:cs="Menlo"/>
          <w:color w:val="008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-c</w:t>
      </w:r>
      <w:r w:rsidRPr="00933BB1">
        <w:rPr>
          <w:rFonts w:ascii="Menlo" w:hAnsi="Menlo" w:cs="Menlo"/>
          <w:color w:val="000000"/>
          <w:sz w:val="18"/>
          <w:szCs w:val="18"/>
        </w:rPr>
        <w:t xml:space="preserve"> </w:t>
      </w:r>
      <w:r w:rsidRPr="00933BB1">
        <w:rPr>
          <w:rFonts w:ascii="Menlo" w:hAnsi="Menlo" w:cs="Menlo"/>
          <w:color w:val="A31515"/>
          <w:sz w:val="18"/>
          <w:szCs w:val="18"/>
        </w:rPr>
        <w:t>conda-forge</w:t>
      </w:r>
      <w:r w:rsidRPr="00933BB1">
        <w:rPr>
          <w:rFonts w:ascii="Menlo" w:hAnsi="Menlo" w:cs="Menlo"/>
          <w:color w:val="000000"/>
          <w:sz w:val="18"/>
          <w:szCs w:val="18"/>
        </w:rPr>
        <w:t xml:space="preserve"> </w:t>
      </w:r>
      <w:r w:rsidRPr="00933BB1">
        <w:rPr>
          <w:rFonts w:ascii="Menlo" w:hAnsi="Menlo" w:cs="Menlo"/>
          <w:color w:val="A31515"/>
          <w:sz w:val="18"/>
          <w:szCs w:val="18"/>
        </w:rPr>
        <w:t>nodejs</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安装</w:t>
      </w:r>
      <w:r w:rsidRPr="00933BB1">
        <w:rPr>
          <w:rFonts w:ascii="Menlo" w:hAnsi="Menlo" w:cs="Menlo"/>
          <w:color w:val="008000"/>
          <w:sz w:val="18"/>
          <w:szCs w:val="18"/>
        </w:rPr>
        <w:t>nodejs</w:t>
      </w:r>
    </w:p>
    <w:p w14:paraId="6285716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node</w:t>
      </w:r>
      <w:r w:rsidRPr="00933BB1">
        <w:rPr>
          <w:rFonts w:ascii="Menlo" w:hAnsi="Menlo" w:cs="Menlo"/>
          <w:color w:val="000000"/>
          <w:sz w:val="18"/>
          <w:szCs w:val="18"/>
        </w:rPr>
        <w:t xml:space="preserve"> </w:t>
      </w:r>
      <w:r w:rsidRPr="00933BB1">
        <w:rPr>
          <w:rFonts w:ascii="Menlo" w:hAnsi="Menlo" w:cs="Menlo"/>
          <w:color w:val="A31515"/>
          <w:sz w:val="18"/>
          <w:szCs w:val="18"/>
        </w:rPr>
        <w:t>-v</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检查</w:t>
      </w:r>
      <w:r w:rsidRPr="00933BB1">
        <w:rPr>
          <w:rFonts w:ascii="Menlo" w:hAnsi="Menlo" w:cs="Menlo"/>
          <w:color w:val="008000"/>
          <w:sz w:val="18"/>
          <w:szCs w:val="18"/>
        </w:rPr>
        <w:t>nodejs</w:t>
      </w:r>
      <w:r w:rsidRPr="00933BB1">
        <w:rPr>
          <w:rFonts w:ascii="Menlo" w:hAnsi="Menlo" w:cs="Menlo"/>
          <w:color w:val="008000"/>
          <w:sz w:val="18"/>
          <w:szCs w:val="18"/>
        </w:rPr>
        <w:t>的版本（例如</w:t>
      </w:r>
      <w:r w:rsidRPr="00933BB1">
        <w:rPr>
          <w:rFonts w:ascii="Menlo" w:hAnsi="Menlo" w:cs="Menlo"/>
          <w:color w:val="008000"/>
          <w:sz w:val="18"/>
          <w:szCs w:val="18"/>
        </w:rPr>
        <w:t>20.12.2</w:t>
      </w:r>
      <w:r w:rsidRPr="00933BB1">
        <w:rPr>
          <w:rFonts w:ascii="Menlo" w:hAnsi="Menlo" w:cs="Menlo"/>
          <w:color w:val="008000"/>
          <w:sz w:val="18"/>
          <w:szCs w:val="18"/>
        </w:rPr>
        <w:t>）</w:t>
      </w:r>
    </w:p>
    <w:p w14:paraId="345BF05B"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安装</w:t>
      </w:r>
      <w:r w:rsidRPr="00933BB1">
        <w:rPr>
          <w:rFonts w:ascii="Menlo" w:hAnsi="Menlo" w:cs="Menlo"/>
          <w:color w:val="008000"/>
          <w:sz w:val="18"/>
          <w:szCs w:val="18"/>
        </w:rPr>
        <w:t>bids-validator</w:t>
      </w:r>
    </w:p>
    <w:p w14:paraId="4620A388"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npm</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-g</w:t>
      </w:r>
      <w:r w:rsidRPr="00933BB1">
        <w:rPr>
          <w:rFonts w:ascii="Menlo" w:hAnsi="Menlo" w:cs="Menlo"/>
          <w:color w:val="000000"/>
          <w:sz w:val="18"/>
          <w:szCs w:val="18"/>
        </w:rPr>
        <w:t xml:space="preserve"> </w:t>
      </w:r>
      <w:r w:rsidRPr="00933BB1">
        <w:rPr>
          <w:rFonts w:ascii="Menlo" w:hAnsi="Menlo" w:cs="Menlo"/>
          <w:color w:val="A31515"/>
          <w:sz w:val="18"/>
          <w:szCs w:val="18"/>
        </w:rPr>
        <w:t>bids-validator</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使用</w:t>
      </w:r>
      <w:r w:rsidRPr="00933BB1">
        <w:rPr>
          <w:rFonts w:ascii="Menlo" w:hAnsi="Menlo" w:cs="Menlo"/>
          <w:color w:val="008000"/>
          <w:sz w:val="18"/>
          <w:szCs w:val="18"/>
        </w:rPr>
        <w:t>npm</w:t>
      </w:r>
      <w:r w:rsidRPr="00933BB1">
        <w:rPr>
          <w:rFonts w:ascii="Menlo" w:hAnsi="Menlo" w:cs="Menlo"/>
          <w:color w:val="008000"/>
          <w:sz w:val="18"/>
          <w:szCs w:val="18"/>
        </w:rPr>
        <w:t>全局安装</w:t>
      </w:r>
      <w:r w:rsidRPr="00933BB1">
        <w:rPr>
          <w:rFonts w:ascii="Menlo" w:hAnsi="Menlo" w:cs="Menlo"/>
          <w:color w:val="008000"/>
          <w:sz w:val="18"/>
          <w:szCs w:val="18"/>
        </w:rPr>
        <w:t>bids-validator</w:t>
      </w:r>
    </w:p>
    <w:p w14:paraId="6D2E756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which</w:t>
      </w:r>
      <w:r w:rsidRPr="00933BB1">
        <w:rPr>
          <w:rFonts w:ascii="Menlo" w:hAnsi="Menlo" w:cs="Menlo"/>
          <w:color w:val="000000"/>
          <w:sz w:val="18"/>
          <w:szCs w:val="18"/>
        </w:rPr>
        <w:t xml:space="preserve"> </w:t>
      </w:r>
      <w:r w:rsidRPr="00933BB1">
        <w:rPr>
          <w:rFonts w:ascii="Menlo" w:hAnsi="Menlo" w:cs="Menlo"/>
          <w:color w:val="A31515"/>
          <w:sz w:val="18"/>
          <w:szCs w:val="18"/>
        </w:rPr>
        <w:t>bids-validator</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bids-validator</w:t>
      </w:r>
      <w:r w:rsidRPr="00933BB1">
        <w:rPr>
          <w:rFonts w:ascii="Menlo" w:hAnsi="Menlo" w:cs="Menlo"/>
          <w:color w:val="008000"/>
          <w:sz w:val="18"/>
          <w:szCs w:val="18"/>
        </w:rPr>
        <w:t>的安装位置</w:t>
      </w:r>
    </w:p>
    <w:p w14:paraId="2A5A6721"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bids-validator</w:t>
      </w:r>
      <w:r w:rsidRPr="00933BB1">
        <w:rPr>
          <w:rFonts w:ascii="Menlo" w:hAnsi="Menlo" w:cs="Menlo"/>
          <w:color w:val="000000"/>
          <w:sz w:val="18"/>
          <w:szCs w:val="18"/>
        </w:rPr>
        <w:t xml:space="preserve"> </w:t>
      </w:r>
      <w:r w:rsidRPr="00933BB1">
        <w:rPr>
          <w:rFonts w:ascii="Menlo" w:hAnsi="Menlo" w:cs="Menlo"/>
          <w:color w:val="A31515"/>
          <w:sz w:val="18"/>
          <w:szCs w:val="18"/>
        </w:rPr>
        <w:t>-v</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bids-validator</w:t>
      </w:r>
      <w:r w:rsidRPr="00933BB1">
        <w:rPr>
          <w:rFonts w:ascii="Menlo" w:hAnsi="Menlo" w:cs="Menlo"/>
          <w:color w:val="008000"/>
          <w:sz w:val="18"/>
          <w:szCs w:val="18"/>
        </w:rPr>
        <w:t>的版本（例如</w:t>
      </w:r>
      <w:r w:rsidRPr="00933BB1">
        <w:rPr>
          <w:rFonts w:ascii="Menlo" w:hAnsi="Menlo" w:cs="Menlo"/>
          <w:color w:val="008000"/>
          <w:sz w:val="18"/>
          <w:szCs w:val="18"/>
        </w:rPr>
        <w:t>1.15.0</w:t>
      </w:r>
      <w:r w:rsidRPr="00933BB1">
        <w:rPr>
          <w:rFonts w:ascii="Menlo" w:hAnsi="Menlo" w:cs="Menlo"/>
          <w:color w:val="008000"/>
          <w:sz w:val="18"/>
          <w:szCs w:val="18"/>
        </w:rPr>
        <w:t>）</w:t>
      </w:r>
    </w:p>
    <w:p w14:paraId="693322BF" w14:textId="3E4BFA38" w:rsidR="00933BB1" w:rsidRPr="00876E3B"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00876E3B" w:rsidRPr="00876E3B">
        <w:rPr>
          <w:rFonts w:ascii="Menlo" w:hAnsi="Menlo" w:cs="Menlo"/>
          <w:color w:val="008000"/>
          <w:sz w:val="18"/>
          <w:szCs w:val="18"/>
        </w:rPr>
        <w:t>安装</w:t>
      </w:r>
      <w:r w:rsidR="00876E3B" w:rsidRPr="00876E3B">
        <w:rPr>
          <w:rFonts w:ascii="Menlo" w:hAnsi="Menlo" w:cs="Menlo"/>
          <w:color w:val="008000"/>
          <w:sz w:val="18"/>
          <w:szCs w:val="18"/>
        </w:rPr>
        <w:t>datalad</w:t>
      </w:r>
      <w:r w:rsidR="00876E3B" w:rsidRPr="00876E3B">
        <w:rPr>
          <w:rFonts w:ascii="Menlo" w:hAnsi="Menlo" w:cs="Menlo"/>
          <w:color w:val="008000"/>
          <w:sz w:val="18"/>
          <w:szCs w:val="18"/>
        </w:rPr>
        <w:t>（具体安装所依赖的包见</w:t>
      </w:r>
      <w:r w:rsidR="00876E3B" w:rsidRPr="00876E3B">
        <w:rPr>
          <w:rFonts w:ascii="Menlo" w:hAnsi="Menlo" w:cs="Menlo"/>
          <w:color w:val="008000"/>
          <w:sz w:val="18"/>
          <w:szCs w:val="18"/>
        </w:rPr>
        <w:t>3.1</w:t>
      </w:r>
      <w:r w:rsidR="00876E3B" w:rsidRPr="00876E3B">
        <w:rPr>
          <w:rFonts w:ascii="Menlo" w:hAnsi="Menlo" w:cs="Menlo"/>
          <w:color w:val="008000"/>
          <w:sz w:val="18"/>
          <w:szCs w:val="18"/>
        </w:rPr>
        <w:t>节）</w:t>
      </w:r>
    </w:p>
    <w:p w14:paraId="69C8D758" w14:textId="77777777" w:rsidR="00933BB1" w:rsidRDefault="00933BB1" w:rsidP="00933BB1">
      <w:pPr>
        <w:shd w:val="clear" w:color="auto" w:fill="FFFFFF"/>
        <w:spacing w:line="270" w:lineRule="atLeast"/>
        <w:ind w:firstLineChars="0" w:firstLine="0"/>
        <w:jc w:val="left"/>
        <w:rPr>
          <w:rFonts w:ascii="Menlo" w:hAnsi="Menlo" w:cs="Menlo"/>
          <w:color w:val="008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-c</w:t>
      </w:r>
      <w:r w:rsidRPr="00933BB1">
        <w:rPr>
          <w:rFonts w:ascii="Menlo" w:hAnsi="Menlo" w:cs="Menlo"/>
          <w:color w:val="000000"/>
          <w:sz w:val="18"/>
          <w:szCs w:val="18"/>
        </w:rPr>
        <w:t xml:space="preserve"> </w:t>
      </w:r>
      <w:r w:rsidRPr="00933BB1">
        <w:rPr>
          <w:rFonts w:ascii="Menlo" w:hAnsi="Menlo" w:cs="Menlo"/>
          <w:color w:val="A31515"/>
          <w:sz w:val="18"/>
          <w:szCs w:val="18"/>
        </w:rPr>
        <w:t>conda-forge</w:t>
      </w:r>
      <w:r w:rsidRPr="00933BB1">
        <w:rPr>
          <w:rFonts w:ascii="Menlo" w:hAnsi="Menlo" w:cs="Menlo"/>
          <w:color w:val="000000"/>
          <w:sz w:val="18"/>
          <w:szCs w:val="18"/>
        </w:rPr>
        <w:t xml:space="preserve"> </w:t>
      </w:r>
      <w:r w:rsidRPr="00933BB1">
        <w:rPr>
          <w:rFonts w:ascii="Menlo" w:hAnsi="Menlo" w:cs="Menlo"/>
          <w:color w:val="A31515"/>
          <w:sz w:val="18"/>
          <w:szCs w:val="18"/>
        </w:rPr>
        <w:t>datalad</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使用</w:t>
      </w:r>
      <w:r w:rsidRPr="00933BB1">
        <w:rPr>
          <w:rFonts w:ascii="Menlo" w:hAnsi="Menlo" w:cs="Menlo"/>
          <w:color w:val="008000"/>
          <w:sz w:val="18"/>
          <w:szCs w:val="18"/>
        </w:rPr>
        <w:t>conda</w:t>
      </w:r>
      <w:r w:rsidRPr="00933BB1">
        <w:rPr>
          <w:rFonts w:ascii="Menlo" w:hAnsi="Menlo" w:cs="Menlo"/>
          <w:color w:val="008000"/>
          <w:sz w:val="18"/>
          <w:szCs w:val="18"/>
        </w:rPr>
        <w:t>从</w:t>
      </w:r>
      <w:r w:rsidRPr="00933BB1">
        <w:rPr>
          <w:rFonts w:ascii="Menlo" w:hAnsi="Menlo" w:cs="Menlo"/>
          <w:color w:val="008000"/>
          <w:sz w:val="18"/>
          <w:szCs w:val="18"/>
        </w:rPr>
        <w:t>conda-forge</w:t>
      </w:r>
      <w:r w:rsidRPr="00933BB1">
        <w:rPr>
          <w:rFonts w:ascii="Menlo" w:hAnsi="Menlo" w:cs="Menlo"/>
          <w:color w:val="008000"/>
          <w:sz w:val="18"/>
          <w:szCs w:val="18"/>
        </w:rPr>
        <w:t>渠道安装</w:t>
      </w:r>
      <w:r w:rsidRPr="00933BB1">
        <w:rPr>
          <w:rFonts w:ascii="Menlo" w:hAnsi="Menlo" w:cs="Menlo"/>
          <w:color w:val="008000"/>
          <w:sz w:val="18"/>
          <w:szCs w:val="18"/>
        </w:rPr>
        <w:t>datalad</w:t>
      </w:r>
    </w:p>
    <w:p w14:paraId="73F9F655" w14:textId="71DC6C25" w:rsidR="00876E3B" w:rsidRPr="00876E3B" w:rsidRDefault="00876E3B"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datalad</w:t>
      </w:r>
      <w:r w:rsidRPr="00933BB1">
        <w:rPr>
          <w:rFonts w:ascii="Menlo" w:hAnsi="Menlo" w:cs="Menlo"/>
          <w:color w:val="008000"/>
          <w:sz w:val="18"/>
          <w:szCs w:val="18"/>
        </w:rPr>
        <w:t>的版本（例如</w:t>
      </w:r>
      <w:r w:rsidRPr="00933BB1">
        <w:rPr>
          <w:rFonts w:ascii="Menlo" w:hAnsi="Menlo" w:cs="Menlo"/>
          <w:color w:val="008000"/>
          <w:sz w:val="18"/>
          <w:szCs w:val="18"/>
        </w:rPr>
        <w:t>1.1.4</w:t>
      </w:r>
      <w:r w:rsidRPr="00933BB1">
        <w:rPr>
          <w:rFonts w:ascii="Menlo" w:hAnsi="Menlo" w:cs="Menlo"/>
          <w:color w:val="008000"/>
          <w:sz w:val="18"/>
          <w:szCs w:val="18"/>
        </w:rPr>
        <w:t>）</w:t>
      </w:r>
      <w:commentRangeStart w:id="18"/>
      <w:commentRangeEnd w:id="18"/>
      <w:r>
        <w:rPr>
          <w:rStyle w:val="af7"/>
        </w:rPr>
        <w:commentReference w:id="18"/>
      </w:r>
    </w:p>
    <w:p w14:paraId="58FA42A1" w14:textId="2071F1FF"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datalad</w:t>
      </w:r>
      <w:r w:rsidRPr="00933BB1">
        <w:rPr>
          <w:rFonts w:ascii="Menlo" w:hAnsi="Menlo" w:cs="Menlo"/>
          <w:color w:val="000000"/>
          <w:sz w:val="18"/>
          <w:szCs w:val="18"/>
        </w:rPr>
        <w:t xml:space="preserve"> </w:t>
      </w:r>
      <w:r w:rsidRPr="00933BB1">
        <w:rPr>
          <w:rFonts w:ascii="Menlo" w:hAnsi="Menlo" w:cs="Menlo"/>
          <w:color w:val="A31515"/>
          <w:sz w:val="18"/>
          <w:szCs w:val="18"/>
        </w:rPr>
        <w:t>--version</w:t>
      </w:r>
      <w:r w:rsidRPr="00933BB1">
        <w:rPr>
          <w:rFonts w:ascii="Menlo" w:hAnsi="Menlo" w:cs="Menlo"/>
          <w:color w:val="000000"/>
          <w:sz w:val="18"/>
          <w:szCs w:val="18"/>
        </w:rPr>
        <w:t xml:space="preserve">  </w:t>
      </w:r>
    </w:p>
    <w:p w14:paraId="13DAF767"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安装</w:t>
      </w:r>
      <w:r w:rsidRPr="00933BB1">
        <w:rPr>
          <w:rFonts w:ascii="Menlo" w:hAnsi="Menlo" w:cs="Menlo"/>
          <w:color w:val="008000"/>
          <w:sz w:val="18"/>
          <w:szCs w:val="18"/>
        </w:rPr>
        <w:t>pydeface</w:t>
      </w:r>
      <w:r w:rsidRPr="00933BB1">
        <w:rPr>
          <w:rFonts w:ascii="Menlo" w:hAnsi="Menlo" w:cs="Menlo"/>
          <w:color w:val="008000"/>
          <w:sz w:val="18"/>
          <w:szCs w:val="18"/>
        </w:rPr>
        <w:t>和</w:t>
      </w:r>
      <w:r w:rsidRPr="00933BB1">
        <w:rPr>
          <w:rFonts w:ascii="Menlo" w:hAnsi="Menlo" w:cs="Menlo"/>
          <w:color w:val="008000"/>
          <w:sz w:val="18"/>
          <w:szCs w:val="18"/>
        </w:rPr>
        <w:t>fsleyes</w:t>
      </w:r>
      <w:r w:rsidRPr="00933BB1">
        <w:rPr>
          <w:rFonts w:ascii="Menlo" w:hAnsi="Menlo" w:cs="Menlo"/>
          <w:color w:val="008000"/>
          <w:sz w:val="18"/>
          <w:szCs w:val="18"/>
        </w:rPr>
        <w:t>（仅限本地环境）</w:t>
      </w:r>
    </w:p>
    <w:p w14:paraId="5251E6E2"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pip</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pydeface</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使用</w:t>
      </w:r>
      <w:r w:rsidRPr="00933BB1">
        <w:rPr>
          <w:rFonts w:ascii="Menlo" w:hAnsi="Menlo" w:cs="Menlo"/>
          <w:color w:val="008000"/>
          <w:sz w:val="18"/>
          <w:szCs w:val="18"/>
        </w:rPr>
        <w:t>pip</w:t>
      </w:r>
      <w:r w:rsidRPr="00933BB1">
        <w:rPr>
          <w:rFonts w:ascii="Menlo" w:hAnsi="Menlo" w:cs="Menlo"/>
          <w:color w:val="008000"/>
          <w:sz w:val="18"/>
          <w:szCs w:val="18"/>
        </w:rPr>
        <w:t>安装</w:t>
      </w:r>
      <w:r w:rsidRPr="00933BB1">
        <w:rPr>
          <w:rFonts w:ascii="Menlo" w:hAnsi="Menlo" w:cs="Menlo"/>
          <w:color w:val="008000"/>
          <w:sz w:val="18"/>
          <w:szCs w:val="18"/>
        </w:rPr>
        <w:t>pydeface</w:t>
      </w:r>
      <w:r w:rsidRPr="00933BB1">
        <w:rPr>
          <w:rFonts w:ascii="Menlo" w:hAnsi="Menlo" w:cs="Menlo"/>
          <w:color w:val="008000"/>
          <w:sz w:val="18"/>
          <w:szCs w:val="18"/>
        </w:rPr>
        <w:t>包</w:t>
      </w:r>
    </w:p>
    <w:p w14:paraId="2B135C59"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pydeface</w:t>
      </w:r>
      <w:r w:rsidRPr="00933BB1">
        <w:rPr>
          <w:rFonts w:ascii="Menlo" w:hAnsi="Menlo" w:cs="Menlo"/>
          <w:color w:val="000000"/>
          <w:sz w:val="18"/>
          <w:szCs w:val="18"/>
        </w:rPr>
        <w:t xml:space="preserve"> </w:t>
      </w:r>
      <w:r w:rsidRPr="00933BB1">
        <w:rPr>
          <w:rFonts w:ascii="Menlo" w:hAnsi="Menlo" w:cs="Menlo"/>
          <w:color w:val="A31515"/>
          <w:sz w:val="18"/>
          <w:szCs w:val="18"/>
        </w:rPr>
        <w:t>--help</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pydeface</w:t>
      </w:r>
      <w:r w:rsidRPr="00933BB1">
        <w:rPr>
          <w:rFonts w:ascii="Menlo" w:hAnsi="Menlo" w:cs="Menlo"/>
          <w:color w:val="008000"/>
          <w:sz w:val="18"/>
          <w:szCs w:val="18"/>
        </w:rPr>
        <w:t>的帮助信息</w:t>
      </w:r>
    </w:p>
    <w:p w14:paraId="20CA798E"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-c</w:t>
      </w:r>
      <w:r w:rsidRPr="00933BB1">
        <w:rPr>
          <w:rFonts w:ascii="Menlo" w:hAnsi="Menlo" w:cs="Menlo"/>
          <w:color w:val="000000"/>
          <w:sz w:val="18"/>
          <w:szCs w:val="18"/>
        </w:rPr>
        <w:t xml:space="preserve"> </w:t>
      </w:r>
      <w:r w:rsidRPr="00933BB1">
        <w:rPr>
          <w:rFonts w:ascii="Menlo" w:hAnsi="Menlo" w:cs="Menlo"/>
          <w:color w:val="A31515"/>
          <w:sz w:val="18"/>
          <w:szCs w:val="18"/>
        </w:rPr>
        <w:t>conda-forge</w:t>
      </w:r>
      <w:r w:rsidRPr="00933BB1">
        <w:rPr>
          <w:rFonts w:ascii="Menlo" w:hAnsi="Menlo" w:cs="Menlo"/>
          <w:color w:val="000000"/>
          <w:sz w:val="18"/>
          <w:szCs w:val="18"/>
        </w:rPr>
        <w:t xml:space="preserve"> </w:t>
      </w:r>
      <w:r w:rsidRPr="00933BB1">
        <w:rPr>
          <w:rFonts w:ascii="Menlo" w:hAnsi="Menlo" w:cs="Menlo"/>
          <w:color w:val="A31515"/>
          <w:sz w:val="18"/>
          <w:szCs w:val="18"/>
        </w:rPr>
        <w:t>fsleyes</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使用</w:t>
      </w:r>
      <w:r w:rsidRPr="00933BB1">
        <w:rPr>
          <w:rFonts w:ascii="Menlo" w:hAnsi="Menlo" w:cs="Menlo"/>
          <w:color w:val="008000"/>
          <w:sz w:val="18"/>
          <w:szCs w:val="18"/>
        </w:rPr>
        <w:t>conda</w:t>
      </w:r>
      <w:r w:rsidRPr="00933BB1">
        <w:rPr>
          <w:rFonts w:ascii="Menlo" w:hAnsi="Menlo" w:cs="Menlo"/>
          <w:color w:val="008000"/>
          <w:sz w:val="18"/>
          <w:szCs w:val="18"/>
        </w:rPr>
        <w:t>从</w:t>
      </w:r>
      <w:r w:rsidRPr="00933BB1">
        <w:rPr>
          <w:rFonts w:ascii="Menlo" w:hAnsi="Menlo" w:cs="Menlo"/>
          <w:color w:val="008000"/>
          <w:sz w:val="18"/>
          <w:szCs w:val="18"/>
        </w:rPr>
        <w:t>conda-forge</w:t>
      </w:r>
      <w:r w:rsidRPr="00933BB1">
        <w:rPr>
          <w:rFonts w:ascii="Menlo" w:hAnsi="Menlo" w:cs="Menlo"/>
          <w:color w:val="008000"/>
          <w:sz w:val="18"/>
          <w:szCs w:val="18"/>
        </w:rPr>
        <w:t>安装</w:t>
      </w:r>
      <w:r w:rsidRPr="00933BB1">
        <w:rPr>
          <w:rFonts w:ascii="Menlo" w:hAnsi="Menlo" w:cs="Menlo"/>
          <w:color w:val="008000"/>
          <w:sz w:val="18"/>
          <w:szCs w:val="18"/>
        </w:rPr>
        <w:t>fsleyes</w:t>
      </w:r>
    </w:p>
    <w:p w14:paraId="12A61168"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fsleyes</w:t>
      </w:r>
      <w:r w:rsidRPr="00933BB1">
        <w:rPr>
          <w:rFonts w:ascii="Menlo" w:hAnsi="Menlo" w:cs="Menlo"/>
          <w:color w:val="000000"/>
          <w:sz w:val="18"/>
          <w:szCs w:val="18"/>
        </w:rPr>
        <w:t xml:space="preserve"> </w:t>
      </w:r>
      <w:r w:rsidRPr="00933BB1">
        <w:rPr>
          <w:rFonts w:ascii="Menlo" w:hAnsi="Menlo" w:cs="Menlo"/>
          <w:color w:val="A31515"/>
          <w:sz w:val="18"/>
          <w:szCs w:val="18"/>
        </w:rPr>
        <w:t>--version</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查看</w:t>
      </w:r>
      <w:r w:rsidRPr="00933BB1">
        <w:rPr>
          <w:rFonts w:ascii="Menlo" w:hAnsi="Menlo" w:cs="Menlo"/>
          <w:color w:val="008000"/>
          <w:sz w:val="18"/>
          <w:szCs w:val="18"/>
        </w:rPr>
        <w:t>fsleyes</w:t>
      </w:r>
      <w:r w:rsidRPr="00933BB1">
        <w:rPr>
          <w:rFonts w:ascii="Menlo" w:hAnsi="Menlo" w:cs="Menlo"/>
          <w:color w:val="008000"/>
          <w:sz w:val="18"/>
          <w:szCs w:val="18"/>
        </w:rPr>
        <w:t>的版本（例如</w:t>
      </w:r>
      <w:r w:rsidRPr="00933BB1">
        <w:rPr>
          <w:rFonts w:ascii="Menlo" w:hAnsi="Menlo" w:cs="Menlo"/>
          <w:color w:val="008000"/>
          <w:sz w:val="18"/>
          <w:szCs w:val="18"/>
        </w:rPr>
        <w:t>1.13.0</w:t>
      </w:r>
      <w:r w:rsidRPr="00933BB1">
        <w:rPr>
          <w:rFonts w:ascii="Menlo" w:hAnsi="Menlo" w:cs="Menlo"/>
          <w:color w:val="008000"/>
          <w:sz w:val="18"/>
          <w:szCs w:val="18"/>
        </w:rPr>
        <w:t>）</w:t>
      </w:r>
    </w:p>
    <w:p w14:paraId="07F68DF0"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lastRenderedPageBreak/>
        <w:t xml:space="preserve"># </w:t>
      </w:r>
      <w:r w:rsidRPr="00933BB1">
        <w:rPr>
          <w:rFonts w:ascii="Menlo" w:hAnsi="Menlo" w:cs="Menlo"/>
          <w:color w:val="008000"/>
          <w:sz w:val="18"/>
          <w:szCs w:val="18"/>
        </w:rPr>
        <w:t>查看</w:t>
      </w:r>
      <w:r w:rsidRPr="00933BB1">
        <w:rPr>
          <w:rFonts w:ascii="Menlo" w:hAnsi="Menlo" w:cs="Menlo"/>
          <w:color w:val="008000"/>
          <w:sz w:val="18"/>
          <w:szCs w:val="18"/>
        </w:rPr>
        <w:t>fMRI_Narps</w:t>
      </w:r>
      <w:r w:rsidRPr="00933BB1">
        <w:rPr>
          <w:rFonts w:ascii="Menlo" w:hAnsi="Menlo" w:cs="Menlo"/>
          <w:color w:val="008000"/>
          <w:sz w:val="18"/>
          <w:szCs w:val="18"/>
        </w:rPr>
        <w:t>环境中已安装的所有包</w:t>
      </w:r>
    </w:p>
    <w:p w14:paraId="18AFEAC9"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conda</w:t>
      </w:r>
      <w:r w:rsidRPr="00933BB1">
        <w:rPr>
          <w:rFonts w:ascii="Menlo" w:hAnsi="Menlo" w:cs="Menlo"/>
          <w:color w:val="000000"/>
          <w:sz w:val="18"/>
          <w:szCs w:val="18"/>
        </w:rPr>
        <w:t xml:space="preserve"> </w:t>
      </w:r>
      <w:r w:rsidRPr="00933BB1">
        <w:rPr>
          <w:rFonts w:ascii="Menlo" w:hAnsi="Menlo" w:cs="Menlo"/>
          <w:color w:val="A31515"/>
          <w:sz w:val="18"/>
          <w:szCs w:val="18"/>
        </w:rPr>
        <w:t>list</w:t>
      </w:r>
      <w:r w:rsidRPr="00933BB1">
        <w:rPr>
          <w:rFonts w:ascii="Menlo" w:hAnsi="Menlo" w:cs="Menlo"/>
          <w:color w:val="000000"/>
          <w:sz w:val="18"/>
          <w:szCs w:val="18"/>
        </w:rPr>
        <w:t xml:space="preserve">  </w:t>
      </w:r>
      <w:r w:rsidRPr="00933BB1">
        <w:rPr>
          <w:rFonts w:ascii="Menlo" w:hAnsi="Menlo" w:cs="Menlo"/>
          <w:color w:val="008000"/>
          <w:sz w:val="18"/>
          <w:szCs w:val="18"/>
        </w:rPr>
        <w:t xml:space="preserve"># </w:t>
      </w:r>
      <w:r w:rsidRPr="00933BB1">
        <w:rPr>
          <w:rFonts w:ascii="Menlo" w:hAnsi="Menlo" w:cs="Menlo"/>
          <w:color w:val="008000"/>
          <w:sz w:val="18"/>
          <w:szCs w:val="18"/>
        </w:rPr>
        <w:t>列出</w:t>
      </w:r>
      <w:r w:rsidRPr="00933BB1">
        <w:rPr>
          <w:rFonts w:ascii="Menlo" w:hAnsi="Menlo" w:cs="Menlo"/>
          <w:color w:val="008000"/>
          <w:sz w:val="18"/>
          <w:szCs w:val="18"/>
        </w:rPr>
        <w:t>fMRI_Narps</w:t>
      </w:r>
      <w:r w:rsidRPr="00933BB1">
        <w:rPr>
          <w:rFonts w:ascii="Menlo" w:hAnsi="Menlo" w:cs="Menlo"/>
          <w:color w:val="008000"/>
          <w:sz w:val="18"/>
          <w:szCs w:val="18"/>
        </w:rPr>
        <w:t>环境中已安装的所有包</w:t>
      </w:r>
    </w:p>
    <w:p w14:paraId="2FCED625" w14:textId="77777777" w:rsidR="00933BB1" w:rsidRPr="00CA1F05" w:rsidRDefault="00933BB1" w:rsidP="00933BB1">
      <w:pPr>
        <w:pStyle w:val="2"/>
      </w:pPr>
      <w:r w:rsidRPr="00CA1F05">
        <w:rPr>
          <w:rFonts w:hint="eastAsia"/>
        </w:rPr>
        <w:t>2.</w:t>
      </w:r>
      <w:r>
        <w:rPr>
          <w:rFonts w:hint="eastAsia"/>
        </w:rPr>
        <w:t>2</w:t>
      </w:r>
      <w:r w:rsidRPr="00CA1F05">
        <w:rPr>
          <w:rFonts w:hint="eastAsia"/>
        </w:rPr>
        <w:t xml:space="preserve"> </w:t>
      </w:r>
      <w:r>
        <w:t>D</w:t>
      </w:r>
      <w:r>
        <w:rPr>
          <w:rFonts w:hint="eastAsia"/>
        </w:rPr>
        <w:t>ocker</w:t>
      </w:r>
    </w:p>
    <w:p w14:paraId="2CFA1AF7" w14:textId="77777777" w:rsidR="00933BB1" w:rsidRDefault="00933BB1" w:rsidP="00933BB1">
      <w:pPr>
        <w:ind w:firstLine="420"/>
        <w:rPr>
          <w:rFonts w:cs="Times New Roman (正文 CS 字体)"/>
          <w:szCs w:val="21"/>
        </w:rPr>
      </w:pPr>
      <w:r w:rsidRPr="001F2036">
        <w:rPr>
          <w:rFonts w:cs="Times New Roman (正文 CS 字体)"/>
          <w:szCs w:val="21"/>
        </w:rPr>
        <w:t>Docker</w:t>
      </w:r>
      <w:r w:rsidRPr="00016072">
        <w:rPr>
          <w:rFonts w:cs="Times New Roman (正文 CS 字体)"/>
          <w:szCs w:val="21"/>
        </w:rPr>
        <w:t>是一个用于虚拟化和容器化复杂数据处理环境的工具，类似于</w:t>
      </w:r>
      <w:r w:rsidRPr="00016072">
        <w:rPr>
          <w:rFonts w:cs="Times New Roman (正文 CS 字体)"/>
          <w:szCs w:val="21"/>
        </w:rPr>
        <w:t>Conda</w:t>
      </w:r>
      <w:r w:rsidRPr="00016072">
        <w:rPr>
          <w:rFonts w:cs="Times New Roman (正文 CS 字体)"/>
          <w:szCs w:val="21"/>
        </w:rPr>
        <w:t>和</w:t>
      </w:r>
      <w:r w:rsidRPr="00016072">
        <w:rPr>
          <w:rFonts w:cs="Times New Roman (正文 CS 字体)"/>
          <w:szCs w:val="21"/>
        </w:rPr>
        <w:t>renv</w:t>
      </w:r>
      <w:r w:rsidRPr="00016072">
        <w:rPr>
          <w:rFonts w:cs="Times New Roman (正文 CS 字体)"/>
          <w:szCs w:val="21"/>
        </w:rPr>
        <w:t>，</w:t>
      </w:r>
      <w:r w:rsidRPr="00016072">
        <w:rPr>
          <w:rFonts w:cs="Times New Roman (正文 CS 字体)"/>
          <w:szCs w:val="21"/>
        </w:rPr>
        <w:t>Docker</w:t>
      </w:r>
      <w:r w:rsidRPr="00016072">
        <w:rPr>
          <w:rFonts w:cs="Times New Roman (正文 CS 字体)"/>
          <w:szCs w:val="21"/>
        </w:rPr>
        <w:t>允许创建和管理隔离的软件环境。</w:t>
      </w:r>
      <w:r w:rsidRPr="00016072">
        <w:rPr>
          <w:rFonts w:cs="Times New Roman (正文 CS 字体)"/>
          <w:szCs w:val="21"/>
        </w:rPr>
        <w:t>Docker</w:t>
      </w:r>
      <w:r w:rsidRPr="00016072">
        <w:rPr>
          <w:rFonts w:cs="Times New Roman (正文 CS 字体)"/>
          <w:szCs w:val="21"/>
        </w:rPr>
        <w:t>容器在概念上与</w:t>
      </w:r>
      <w:r w:rsidRPr="00016072">
        <w:rPr>
          <w:rFonts w:cs="Times New Roman (正文 CS 字体)"/>
          <w:szCs w:val="21"/>
        </w:rPr>
        <w:t>Conda</w:t>
      </w:r>
      <w:r w:rsidRPr="00016072">
        <w:rPr>
          <w:rFonts w:cs="Times New Roman (正文 CS 字体)"/>
          <w:szCs w:val="21"/>
        </w:rPr>
        <w:t>和</w:t>
      </w:r>
      <w:r w:rsidRPr="00016072">
        <w:rPr>
          <w:rFonts w:cs="Times New Roman (正文 CS 字体)"/>
          <w:szCs w:val="21"/>
        </w:rPr>
        <w:t>renv</w:t>
      </w:r>
      <w:r w:rsidRPr="00016072">
        <w:rPr>
          <w:rFonts w:cs="Times New Roman (正文 CS 字体)"/>
          <w:szCs w:val="21"/>
        </w:rPr>
        <w:t>环境类似：它们可以在不影响系统中其他进程的情况下，使用一组单独的软件包，并允许其他人在他们的机器上重现这些环境。</w:t>
      </w:r>
      <w:r>
        <w:rPr>
          <w:rFonts w:cs="Times New Roman (正文 CS 字体)" w:hint="eastAsia"/>
          <w:szCs w:val="21"/>
        </w:rPr>
        <w:t>与</w:t>
      </w:r>
      <w:r w:rsidRPr="00016072">
        <w:rPr>
          <w:rFonts w:cs="Times New Roman (正文 CS 字体)"/>
          <w:szCs w:val="21"/>
        </w:rPr>
        <w:t>Conda</w:t>
      </w:r>
      <w:r w:rsidRPr="00016072">
        <w:rPr>
          <w:rFonts w:cs="Times New Roman (正文 CS 字体)"/>
          <w:szCs w:val="21"/>
        </w:rPr>
        <w:t>和</w:t>
      </w:r>
      <w:r w:rsidRPr="00016072">
        <w:rPr>
          <w:rFonts w:cs="Times New Roman (正文 CS 字体)"/>
          <w:szCs w:val="21"/>
        </w:rPr>
        <w:t>renv</w:t>
      </w:r>
      <w:r w:rsidRPr="00016072">
        <w:rPr>
          <w:rFonts w:cs="Times New Roman (正文 CS 字体)"/>
          <w:szCs w:val="21"/>
        </w:rPr>
        <w:t>不同，</w:t>
      </w:r>
      <w:r w:rsidRPr="00016072">
        <w:rPr>
          <w:rFonts w:cs="Times New Roman (正文 CS 字体)"/>
          <w:szCs w:val="21"/>
        </w:rPr>
        <w:t>Docker</w:t>
      </w:r>
      <w:r w:rsidRPr="00016072">
        <w:rPr>
          <w:rFonts w:cs="Times New Roman (正文 CS 字体)"/>
          <w:szCs w:val="21"/>
        </w:rPr>
        <w:t>容器提供了更深层次的隔离，且支持安装几乎任何软件（需要相应的安装文件，以便未来可供下载）。从某种意义上说，</w:t>
      </w:r>
      <w:r w:rsidRPr="00016072">
        <w:rPr>
          <w:rFonts w:cs="Times New Roman (正文 CS 字体)"/>
          <w:szCs w:val="21"/>
        </w:rPr>
        <w:t xml:space="preserve">Docker </w:t>
      </w:r>
      <w:r w:rsidRPr="00016072">
        <w:rPr>
          <w:rFonts w:cs="Times New Roman (正文 CS 字体)"/>
          <w:szCs w:val="21"/>
        </w:rPr>
        <w:t>模拟了计算机中的计算机，使其类似于虚拟机。然而，</w:t>
      </w:r>
      <w:r w:rsidRPr="00016072">
        <w:rPr>
          <w:rFonts w:cs="Times New Roman (正文 CS 字体)"/>
          <w:szCs w:val="21"/>
        </w:rPr>
        <w:t>Docker</w:t>
      </w:r>
      <w:r w:rsidRPr="00016072">
        <w:rPr>
          <w:rFonts w:cs="Times New Roman (正文 CS 字体)"/>
          <w:szCs w:val="21"/>
        </w:rPr>
        <w:t>容器与虚拟机之间存在一些技术差异，使得</w:t>
      </w:r>
      <w:r w:rsidRPr="00016072">
        <w:rPr>
          <w:rFonts w:cs="Times New Roman (正文 CS 字体)"/>
          <w:szCs w:val="21"/>
        </w:rPr>
        <w:t>Docker</w:t>
      </w:r>
      <w:r w:rsidRPr="00016072">
        <w:rPr>
          <w:rFonts w:cs="Times New Roman (正文 CS 字体)"/>
          <w:szCs w:val="21"/>
        </w:rPr>
        <w:t>更加易于使用，并在实际工作中具有更高的实用性。</w:t>
      </w:r>
      <w:r w:rsidRPr="00016072">
        <w:rPr>
          <w:rFonts w:cs="Times New Roman (正文 CS 字体)"/>
          <w:szCs w:val="21"/>
        </w:rPr>
        <w:t>Docker</w:t>
      </w:r>
      <w:r w:rsidRPr="00016072">
        <w:rPr>
          <w:rFonts w:cs="Times New Roman (正文 CS 字体)"/>
          <w:szCs w:val="21"/>
        </w:rPr>
        <w:t>提供了两个显著优势：更深层次的环境复现性，以及在日常工作中的便捷使用，使其成为理想的软件环境可重复性解决方案。</w:t>
      </w:r>
    </w:p>
    <w:p w14:paraId="11E94130" w14:textId="77777777" w:rsidR="00933BB1" w:rsidRPr="00016072" w:rsidRDefault="00933BB1" w:rsidP="00933BB1">
      <w:pPr>
        <w:ind w:firstLine="420"/>
        <w:rPr>
          <w:rFonts w:cs="Times New Roman (正文 CS 字体)"/>
          <w:szCs w:val="21"/>
        </w:rPr>
      </w:pPr>
      <w:r w:rsidRPr="00016072">
        <w:rPr>
          <w:rFonts w:cs="Times New Roman (正文 CS 字体)"/>
          <w:szCs w:val="21"/>
        </w:rPr>
        <w:t>Docker</w:t>
      </w:r>
      <w:r w:rsidRPr="00016072">
        <w:rPr>
          <w:rFonts w:cs="Times New Roman (正文 CS 字体)"/>
          <w:szCs w:val="21"/>
        </w:rPr>
        <w:t>特别适合虚拟化和容器化复杂的工作流程，尤其是在数据科学和医学成像（如</w:t>
      </w:r>
      <w:r w:rsidRPr="00016072">
        <w:rPr>
          <w:rFonts w:cs="Times New Roman (正文 CS 字体)"/>
          <w:szCs w:val="21"/>
        </w:rPr>
        <w:t xml:space="preserve"> fMRI </w:t>
      </w:r>
      <w:r w:rsidRPr="00016072">
        <w:rPr>
          <w:rFonts w:cs="Times New Roman (正文 CS 字体)"/>
          <w:szCs w:val="21"/>
        </w:rPr>
        <w:t>数据处理）领域，</w:t>
      </w:r>
      <w:r w:rsidRPr="00016072">
        <w:rPr>
          <w:rFonts w:cs="Times New Roman (正文 CS 字体)"/>
          <w:szCs w:val="21"/>
        </w:rPr>
        <w:t>Docker</w:t>
      </w:r>
      <w:r w:rsidRPr="00016072">
        <w:rPr>
          <w:rFonts w:cs="Times New Roman (正文 CS 字体)"/>
          <w:szCs w:val="21"/>
        </w:rPr>
        <w:t>解决了配置环境的繁琐问题，对初学者也极为友好。因此，本教程将重点介绍如何使用</w:t>
      </w:r>
      <w:r w:rsidRPr="00016072">
        <w:rPr>
          <w:rFonts w:cs="Times New Roman (正文 CS 字体)"/>
          <w:szCs w:val="21"/>
        </w:rPr>
        <w:t xml:space="preserve"> Docker</w:t>
      </w:r>
      <w:r w:rsidRPr="00016072">
        <w:rPr>
          <w:rFonts w:cs="Times New Roman (正文 CS 字体)"/>
          <w:szCs w:val="21"/>
        </w:rPr>
        <w:t>镜像运行工具，如</w:t>
      </w:r>
      <w:r w:rsidRPr="00016072">
        <w:rPr>
          <w:rFonts w:cs="Times New Roman (正文 CS 字体)"/>
          <w:szCs w:val="21"/>
        </w:rPr>
        <w:t>MRIQC</w:t>
      </w:r>
      <w:r w:rsidRPr="00016072">
        <w:rPr>
          <w:rFonts w:cs="Times New Roman (正文 CS 字体)"/>
          <w:szCs w:val="21"/>
        </w:rPr>
        <w:t>和</w:t>
      </w:r>
      <w:r w:rsidRPr="00016072">
        <w:rPr>
          <w:rFonts w:cs="Times New Roman (正文 CS 字体)"/>
          <w:szCs w:val="21"/>
        </w:rPr>
        <w:t>fMRIPrep</w:t>
      </w:r>
      <w:r w:rsidRPr="00016072">
        <w:rPr>
          <w:rFonts w:cs="Times New Roman (正文 CS 字体)"/>
          <w:szCs w:val="21"/>
        </w:rPr>
        <w:t>等</w:t>
      </w:r>
      <w:r w:rsidRPr="00016072">
        <w:rPr>
          <w:rFonts w:cs="Times New Roman (正文 CS 字体)"/>
          <w:szCs w:val="21"/>
        </w:rPr>
        <w:t>fMRI</w:t>
      </w:r>
      <w:r w:rsidRPr="00016072">
        <w:rPr>
          <w:rFonts w:cs="Times New Roman (正文 CS 字体)"/>
          <w:szCs w:val="21"/>
        </w:rPr>
        <w:t>数据预处理工具。</w:t>
      </w:r>
    </w:p>
    <w:p w14:paraId="3C767E8B" w14:textId="77777777" w:rsidR="00933BB1" w:rsidRDefault="00933BB1" w:rsidP="00933BB1">
      <w:pPr>
        <w:ind w:firstLine="420"/>
        <w:rPr>
          <w:rFonts w:cs="Times New Roman (正文 CS 字体)"/>
          <w:szCs w:val="21"/>
        </w:rPr>
      </w:pPr>
      <w:r w:rsidRPr="00016072">
        <w:rPr>
          <w:rFonts w:cs="Times New Roman (正文 CS 字体)"/>
          <w:szCs w:val="21"/>
        </w:rPr>
        <w:t>本节将介绍如何在</w:t>
      </w:r>
      <w:r w:rsidRPr="00016072">
        <w:rPr>
          <w:rFonts w:cs="Times New Roman (正文 CS 字体)"/>
          <w:szCs w:val="21"/>
        </w:rPr>
        <w:t xml:space="preserve"> Linux</w:t>
      </w:r>
      <w:r w:rsidRPr="00016072">
        <w:rPr>
          <w:rFonts w:cs="Times New Roman (正文 CS 字体)"/>
          <w:szCs w:val="21"/>
        </w:rPr>
        <w:t>、</w:t>
      </w:r>
      <w:r w:rsidRPr="00016072">
        <w:rPr>
          <w:rFonts w:cs="Times New Roman (正文 CS 字体)"/>
          <w:szCs w:val="21"/>
        </w:rPr>
        <w:t xml:space="preserve">Windows </w:t>
      </w:r>
      <w:r w:rsidRPr="00016072">
        <w:rPr>
          <w:rFonts w:cs="Times New Roman (正文 CS 字体)"/>
          <w:szCs w:val="21"/>
        </w:rPr>
        <w:t>和</w:t>
      </w:r>
      <w:r w:rsidRPr="00016072">
        <w:rPr>
          <w:rFonts w:cs="Times New Roman (正文 CS 字体)"/>
          <w:szCs w:val="21"/>
        </w:rPr>
        <w:t xml:space="preserve"> macOS </w:t>
      </w:r>
      <w:r w:rsidRPr="00016072">
        <w:rPr>
          <w:rFonts w:cs="Times New Roman (正文 CS 字体)"/>
          <w:szCs w:val="21"/>
        </w:rPr>
        <w:t>系统上安装</w:t>
      </w:r>
      <w:r w:rsidRPr="00016072">
        <w:rPr>
          <w:rFonts w:cs="Times New Roman (正文 CS 字体)"/>
          <w:szCs w:val="21"/>
        </w:rPr>
        <w:t xml:space="preserve"> Docker</w:t>
      </w:r>
      <w:r w:rsidRPr="00016072">
        <w:rPr>
          <w:rFonts w:cs="Times New Roman (正文 CS 字体)"/>
          <w:szCs w:val="21"/>
        </w:rPr>
        <w:t>。</w:t>
      </w:r>
    </w:p>
    <w:p w14:paraId="28E16580" w14:textId="77777777" w:rsidR="00933BB1" w:rsidRDefault="00933BB1" w:rsidP="005B4481">
      <w:pPr>
        <w:pStyle w:val="3"/>
        <w:rPr>
          <w:b/>
        </w:rPr>
      </w:pPr>
      <w:r w:rsidRPr="00CA1F05">
        <w:rPr>
          <w:rFonts w:hint="eastAsia"/>
        </w:rPr>
        <w:t>2.</w:t>
      </w:r>
      <w:r>
        <w:rPr>
          <w:rFonts w:hint="eastAsia"/>
        </w:rPr>
        <w:t>2</w:t>
      </w:r>
      <w:r w:rsidRPr="00CA1F05">
        <w:t>.1</w:t>
      </w:r>
      <w:r w:rsidRPr="00CA1F05">
        <w:rPr>
          <w:rFonts w:hint="eastAsia"/>
        </w:rPr>
        <w:t xml:space="preserve"> </w:t>
      </w:r>
      <w:r w:rsidRPr="00CA1F05">
        <w:t>L</w:t>
      </w:r>
      <w:r w:rsidRPr="00CA1F05">
        <w:rPr>
          <w:rFonts w:hint="eastAsia"/>
        </w:rPr>
        <w:t>inux系统</w:t>
      </w:r>
    </w:p>
    <w:p w14:paraId="69FFB285" w14:textId="77777777" w:rsidR="00BA44A9" w:rsidRDefault="00933BB1" w:rsidP="00933BB1">
      <w:pPr>
        <w:ind w:firstLine="420"/>
      </w:pPr>
      <w:r>
        <w:rPr>
          <w:rFonts w:hint="eastAsia"/>
        </w:rPr>
        <w:t>在</w:t>
      </w:r>
      <w:r>
        <w:t>L</w:t>
      </w:r>
      <w:r>
        <w:rPr>
          <w:rFonts w:hint="eastAsia"/>
        </w:rPr>
        <w:t>inux</w:t>
      </w:r>
      <w:r>
        <w:rPr>
          <w:rFonts w:hint="eastAsia"/>
        </w:rPr>
        <w:t>系统下有两种安装方式，可以选择</w:t>
      </w:r>
      <w:r>
        <w:t>APT</w:t>
      </w:r>
      <w:r>
        <w:rPr>
          <w:rFonts w:hint="eastAsia"/>
        </w:rPr>
        <w:t>或者手动安装。</w:t>
      </w:r>
    </w:p>
    <w:p w14:paraId="11707C0D" w14:textId="77777777" w:rsidR="00933BB1" w:rsidRDefault="00933BB1" w:rsidP="00933BB1">
      <w:pPr>
        <w:ind w:firstLine="420"/>
      </w:pPr>
      <w:r>
        <w:rPr>
          <w:rFonts w:hint="eastAsia"/>
        </w:rPr>
        <w:t>前情提示：</w:t>
      </w:r>
      <w:r w:rsidRPr="00016072">
        <w:t>请勿在未配置</w:t>
      </w:r>
      <w:r w:rsidRPr="00016072">
        <w:t xml:space="preserve"> Docker APT </w:t>
      </w:r>
      <w:r w:rsidRPr="00016072">
        <w:t>源的情况下直接使用</w:t>
      </w:r>
      <w:r w:rsidRPr="00016072">
        <w:t xml:space="preserve"> apt </w:t>
      </w:r>
      <w:r w:rsidRPr="00016072">
        <w:t>命令安装</w:t>
      </w:r>
      <w:r w:rsidRPr="00016072">
        <w:t xml:space="preserve"> Docker</w:t>
      </w:r>
      <w:r w:rsidRPr="00016072">
        <w:t>。</w:t>
      </w:r>
    </w:p>
    <w:p w14:paraId="2353A922" w14:textId="77777777" w:rsidR="00933BB1" w:rsidRDefault="00933BB1" w:rsidP="00933BB1">
      <w:pPr>
        <w:ind w:firstLine="420"/>
        <w:rPr>
          <w:rFonts w:cs="Times New Roman (正文 CS 字体)"/>
          <w:szCs w:val="21"/>
        </w:rPr>
      </w:pPr>
      <w:r w:rsidRPr="00016072">
        <w:rPr>
          <w:rFonts w:cs="Times New Roman (正文 CS 字体)"/>
          <w:szCs w:val="21"/>
        </w:rPr>
        <w:t>由于</w:t>
      </w:r>
      <w:r w:rsidRPr="00016072">
        <w:rPr>
          <w:rFonts w:cs="Times New Roman (正文 CS 字体)"/>
          <w:szCs w:val="21"/>
        </w:rPr>
        <w:t xml:space="preserve"> APT </w:t>
      </w:r>
      <w:r w:rsidRPr="00016072">
        <w:rPr>
          <w:rFonts w:cs="Times New Roman (正文 CS 字体)"/>
          <w:szCs w:val="21"/>
        </w:rPr>
        <w:t>源使用</w:t>
      </w:r>
      <w:r w:rsidRPr="00016072">
        <w:rPr>
          <w:rFonts w:cs="Times New Roman (正文 CS 字体)"/>
          <w:szCs w:val="21"/>
        </w:rPr>
        <w:t xml:space="preserve"> HTTPS </w:t>
      </w:r>
      <w:r w:rsidRPr="00016072">
        <w:rPr>
          <w:rFonts w:cs="Times New Roman (正文 CS 字体)"/>
          <w:szCs w:val="21"/>
        </w:rPr>
        <w:t>进行安全传输，首先需要添加支持</w:t>
      </w:r>
      <w:r w:rsidRPr="00016072">
        <w:rPr>
          <w:rFonts w:cs="Times New Roman (正文 CS 字体)"/>
          <w:szCs w:val="21"/>
        </w:rPr>
        <w:t xml:space="preserve"> HTTPS </w:t>
      </w:r>
      <w:r w:rsidRPr="00016072">
        <w:rPr>
          <w:rFonts w:cs="Times New Roman (正文 CS 字体)"/>
          <w:szCs w:val="21"/>
        </w:rPr>
        <w:t>的软件包和</w:t>
      </w:r>
      <w:r w:rsidRPr="00016072">
        <w:rPr>
          <w:rFonts w:cs="Times New Roman (正文 CS 字体)"/>
          <w:szCs w:val="21"/>
        </w:rPr>
        <w:t xml:space="preserve"> CA </w:t>
      </w:r>
      <w:r w:rsidRPr="00016072">
        <w:rPr>
          <w:rFonts w:cs="Times New Roman (正文 CS 字体)"/>
          <w:szCs w:val="21"/>
        </w:rPr>
        <w:t>证书。</w:t>
      </w:r>
      <w:r>
        <w:rPr>
          <w:rFonts w:cs="Times New Roman (正文 CS 字体)" w:hint="eastAsia"/>
          <w:szCs w:val="21"/>
        </w:rPr>
        <w:t>可</w:t>
      </w:r>
      <w:r w:rsidRPr="00016072">
        <w:rPr>
          <w:rFonts w:cs="Times New Roman (正文 CS 字体)"/>
          <w:szCs w:val="21"/>
        </w:rPr>
        <w:t>执行以下命令来进行配置：</w:t>
      </w:r>
    </w:p>
    <w:p w14:paraId="5B8C4FD9"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更新</w:t>
      </w:r>
      <w:r w:rsidRPr="00933BB1">
        <w:rPr>
          <w:rFonts w:ascii="Menlo" w:hAnsi="Menlo" w:cs="Menlo"/>
          <w:color w:val="008000"/>
          <w:sz w:val="18"/>
          <w:szCs w:val="18"/>
        </w:rPr>
        <w:t xml:space="preserve"> apt </w:t>
      </w:r>
      <w:r w:rsidRPr="00933BB1">
        <w:rPr>
          <w:rFonts w:ascii="Menlo" w:hAnsi="Menlo" w:cs="Menlo"/>
          <w:color w:val="008000"/>
          <w:sz w:val="18"/>
          <w:szCs w:val="18"/>
        </w:rPr>
        <w:t>包索引</w:t>
      </w:r>
    </w:p>
    <w:p w14:paraId="30E01126"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sudo </w:t>
      </w:r>
      <w:r w:rsidRPr="00933BB1">
        <w:rPr>
          <w:rFonts w:ascii="Menlo" w:hAnsi="Menlo" w:cs="Menlo"/>
          <w:color w:val="A31515"/>
          <w:sz w:val="18"/>
          <w:szCs w:val="18"/>
        </w:rPr>
        <w:t>apt</w:t>
      </w:r>
      <w:r w:rsidRPr="00933BB1">
        <w:rPr>
          <w:rFonts w:ascii="Menlo" w:hAnsi="Menlo" w:cs="Menlo"/>
          <w:color w:val="000000"/>
          <w:sz w:val="18"/>
          <w:szCs w:val="18"/>
        </w:rPr>
        <w:t xml:space="preserve"> </w:t>
      </w:r>
      <w:r w:rsidRPr="00933BB1">
        <w:rPr>
          <w:rFonts w:ascii="Menlo" w:hAnsi="Menlo" w:cs="Menlo"/>
          <w:color w:val="A31515"/>
          <w:sz w:val="18"/>
          <w:szCs w:val="18"/>
        </w:rPr>
        <w:t>update</w:t>
      </w:r>
    </w:p>
    <w:p w14:paraId="1EFEA610"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安装必要的工具和证书</w:t>
      </w:r>
    </w:p>
    <w:p w14:paraId="2A3583B0"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sudo </w:t>
      </w:r>
      <w:r w:rsidRPr="00933BB1">
        <w:rPr>
          <w:rFonts w:ascii="Menlo" w:hAnsi="Menlo" w:cs="Menlo"/>
          <w:color w:val="A31515"/>
          <w:sz w:val="18"/>
          <w:szCs w:val="18"/>
        </w:rPr>
        <w:t>apt</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p>
    <w:p w14:paraId="6209C28A"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apt-transport-https \</w:t>
      </w:r>
    </w:p>
    <w:p w14:paraId="2B790C8A"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ca-certificates</w:t>
      </w:r>
      <w:r w:rsidRPr="00933BB1">
        <w:rPr>
          <w:rFonts w:ascii="Menlo" w:hAnsi="Menlo" w:cs="Menlo"/>
          <w:color w:val="000000"/>
          <w:sz w:val="18"/>
          <w:szCs w:val="18"/>
        </w:rPr>
        <w:t xml:space="preserve"> \</w:t>
      </w:r>
    </w:p>
    <w:p w14:paraId="5DE2CCE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curl \</w:t>
      </w:r>
    </w:p>
    <w:p w14:paraId="60DB40F6"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w:t>
      </w:r>
      <w:r w:rsidRPr="00933BB1">
        <w:rPr>
          <w:rFonts w:ascii="Menlo" w:hAnsi="Menlo" w:cs="Menlo"/>
          <w:color w:val="A31515"/>
          <w:sz w:val="18"/>
          <w:szCs w:val="18"/>
        </w:rPr>
        <w:t>gnupg</w:t>
      </w:r>
      <w:r w:rsidRPr="00933BB1">
        <w:rPr>
          <w:rFonts w:ascii="Menlo" w:hAnsi="Menlo" w:cs="Menlo"/>
          <w:color w:val="000000"/>
          <w:sz w:val="18"/>
          <w:szCs w:val="18"/>
        </w:rPr>
        <w:t xml:space="preserve"> \</w:t>
      </w:r>
    </w:p>
    <w:p w14:paraId="5657FA0D"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lsb-release</w:t>
      </w:r>
    </w:p>
    <w:p w14:paraId="0820B904" w14:textId="77777777" w:rsidR="00933BB1" w:rsidRDefault="00933BB1" w:rsidP="00933BB1">
      <w:pPr>
        <w:ind w:firstLine="420"/>
        <w:rPr>
          <w:rFonts w:cs="Times New Roman (正文 CS 字体)"/>
          <w:szCs w:val="21"/>
        </w:rPr>
      </w:pPr>
      <w:r>
        <w:rPr>
          <w:rFonts w:cs="Times New Roman (正文 CS 字体)" w:hint="eastAsia"/>
          <w:szCs w:val="21"/>
        </w:rPr>
        <w:lastRenderedPageBreak/>
        <w:t>鉴于</w:t>
      </w:r>
      <w:r w:rsidRPr="00016072">
        <w:rPr>
          <w:rFonts w:cs="Times New Roman (正文 CS 字体)"/>
          <w:szCs w:val="21"/>
        </w:rPr>
        <w:t>国内网络问题，推荐使用国内源。为了验证下载软件包的合法性，需要添加</w:t>
      </w:r>
      <w:r w:rsidRPr="00016072">
        <w:rPr>
          <w:rFonts w:cs="Times New Roman (正文 CS 字体)"/>
          <w:szCs w:val="21"/>
        </w:rPr>
        <w:t xml:space="preserve"> GPG </w:t>
      </w:r>
      <w:r w:rsidRPr="00016072">
        <w:rPr>
          <w:rFonts w:cs="Times New Roman (正文 CS 字体)"/>
          <w:szCs w:val="21"/>
        </w:rPr>
        <w:t>密钥</w:t>
      </w:r>
      <w:r>
        <w:rPr>
          <w:rFonts w:cs="Times New Roman (正文 CS 字体)" w:hint="eastAsia"/>
          <w:szCs w:val="21"/>
        </w:rPr>
        <w:t>，如下：</w:t>
      </w:r>
    </w:p>
    <w:p w14:paraId="6A667E5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添加阿里云源的</w:t>
      </w:r>
      <w:r w:rsidRPr="00933BB1">
        <w:rPr>
          <w:rFonts w:ascii="Menlo" w:hAnsi="Menlo" w:cs="Menlo"/>
          <w:color w:val="008000"/>
          <w:sz w:val="18"/>
          <w:szCs w:val="18"/>
        </w:rPr>
        <w:t xml:space="preserve"> GPG </w:t>
      </w:r>
      <w:r w:rsidRPr="00933BB1">
        <w:rPr>
          <w:rFonts w:ascii="Menlo" w:hAnsi="Menlo" w:cs="Menlo"/>
          <w:color w:val="008000"/>
          <w:sz w:val="18"/>
          <w:szCs w:val="18"/>
        </w:rPr>
        <w:t>密钥</w:t>
      </w:r>
    </w:p>
    <w:p w14:paraId="79095F56"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curl </w:t>
      </w:r>
      <w:r w:rsidRPr="00933BB1">
        <w:rPr>
          <w:rFonts w:ascii="Menlo" w:hAnsi="Menlo" w:cs="Menlo"/>
          <w:color w:val="A31515"/>
          <w:sz w:val="18"/>
          <w:szCs w:val="18"/>
        </w:rPr>
        <w:t>-fsSL</w:t>
      </w:r>
      <w:r w:rsidRPr="00933BB1">
        <w:rPr>
          <w:rFonts w:ascii="Menlo" w:hAnsi="Menlo" w:cs="Menlo"/>
          <w:color w:val="000000"/>
          <w:sz w:val="18"/>
          <w:szCs w:val="18"/>
        </w:rPr>
        <w:t xml:space="preserve"> </w:t>
      </w:r>
      <w:r w:rsidRPr="00933BB1">
        <w:rPr>
          <w:rFonts w:ascii="Menlo" w:hAnsi="Menlo" w:cs="Menlo"/>
          <w:color w:val="A31515"/>
          <w:sz w:val="18"/>
          <w:szCs w:val="18"/>
        </w:rPr>
        <w:t>https://mirrors.aliyun.com/docker-ce/linux/ubuntu/gpg</w:t>
      </w:r>
      <w:r w:rsidRPr="00933BB1">
        <w:rPr>
          <w:rFonts w:ascii="Menlo" w:hAnsi="Menlo" w:cs="Menlo"/>
          <w:color w:val="000000"/>
          <w:sz w:val="18"/>
          <w:szCs w:val="18"/>
        </w:rPr>
        <w:t xml:space="preserve"> | sudo </w:t>
      </w:r>
      <w:r w:rsidRPr="00933BB1">
        <w:rPr>
          <w:rFonts w:ascii="Menlo" w:hAnsi="Menlo" w:cs="Menlo"/>
          <w:color w:val="A31515"/>
          <w:sz w:val="18"/>
          <w:szCs w:val="18"/>
        </w:rPr>
        <w:t>gpg</w:t>
      </w:r>
      <w:r w:rsidRPr="00933BB1">
        <w:rPr>
          <w:rFonts w:ascii="Menlo" w:hAnsi="Menlo" w:cs="Menlo"/>
          <w:color w:val="000000"/>
          <w:sz w:val="18"/>
          <w:szCs w:val="18"/>
        </w:rPr>
        <w:t xml:space="preserve"> </w:t>
      </w:r>
      <w:r w:rsidRPr="00933BB1">
        <w:rPr>
          <w:rFonts w:ascii="Menlo" w:hAnsi="Menlo" w:cs="Menlo"/>
          <w:color w:val="A31515"/>
          <w:sz w:val="18"/>
          <w:szCs w:val="18"/>
        </w:rPr>
        <w:t>--dearmor</w:t>
      </w:r>
      <w:r w:rsidRPr="00933BB1">
        <w:rPr>
          <w:rFonts w:ascii="Menlo" w:hAnsi="Menlo" w:cs="Menlo"/>
          <w:color w:val="000000"/>
          <w:sz w:val="18"/>
          <w:szCs w:val="18"/>
        </w:rPr>
        <w:t xml:space="preserve"> </w:t>
      </w:r>
      <w:r w:rsidRPr="00933BB1">
        <w:rPr>
          <w:rFonts w:ascii="Menlo" w:hAnsi="Menlo" w:cs="Menlo"/>
          <w:color w:val="A31515"/>
          <w:sz w:val="18"/>
          <w:szCs w:val="18"/>
        </w:rPr>
        <w:t>-o</w:t>
      </w:r>
      <w:r w:rsidRPr="00933BB1">
        <w:rPr>
          <w:rFonts w:ascii="Menlo" w:hAnsi="Menlo" w:cs="Menlo"/>
          <w:color w:val="000000"/>
          <w:sz w:val="18"/>
          <w:szCs w:val="18"/>
        </w:rPr>
        <w:t xml:space="preserve"> </w:t>
      </w:r>
      <w:r w:rsidRPr="00933BB1">
        <w:rPr>
          <w:rFonts w:ascii="Menlo" w:hAnsi="Menlo" w:cs="Menlo"/>
          <w:color w:val="A31515"/>
          <w:sz w:val="18"/>
          <w:szCs w:val="18"/>
        </w:rPr>
        <w:t>/usr/share/keyrings/docker-archive-keyring.gpg</w:t>
      </w:r>
    </w:p>
    <w:p w14:paraId="779B6BFC"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添加</w:t>
      </w:r>
      <w:r w:rsidRPr="00933BB1">
        <w:rPr>
          <w:rFonts w:ascii="Menlo" w:hAnsi="Menlo" w:cs="Menlo"/>
          <w:color w:val="008000"/>
          <w:sz w:val="18"/>
          <w:szCs w:val="18"/>
        </w:rPr>
        <w:t xml:space="preserve"> Docker </w:t>
      </w:r>
      <w:r w:rsidRPr="00933BB1">
        <w:rPr>
          <w:rFonts w:ascii="Menlo" w:hAnsi="Menlo" w:cs="Menlo"/>
          <w:color w:val="008000"/>
          <w:sz w:val="18"/>
          <w:szCs w:val="18"/>
        </w:rPr>
        <w:t>官方源（如果需要使用官方源，请将下面注释取消）</w:t>
      </w:r>
    </w:p>
    <w:p w14:paraId="208AAB98"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curl -fsSL https://download.docker.com/linux/ubuntu/gpg | sudo gpg --dearmor -o /usr/share/keyrings/docker-archive-keyring.gpg</w:t>
      </w:r>
    </w:p>
    <w:p w14:paraId="02E5A23E" w14:textId="77777777" w:rsidR="00933BB1" w:rsidRPr="00933BB1" w:rsidRDefault="00933BB1" w:rsidP="00933BB1">
      <w:pPr>
        <w:shd w:val="clear" w:color="auto" w:fill="FFFFFF"/>
        <w:ind w:firstLine="420"/>
        <w:jc w:val="left"/>
        <w:rPr>
          <w:rFonts w:ascii="Menlo" w:hAnsi="Menlo" w:cs="Menlo"/>
          <w:color w:val="000000"/>
          <w:sz w:val="18"/>
          <w:szCs w:val="18"/>
        </w:rPr>
      </w:pPr>
      <w:r w:rsidRPr="00933BB1">
        <w:rPr>
          <w:rFonts w:hint="eastAsia"/>
        </w:rPr>
        <w:t>接下来，向</w:t>
      </w:r>
      <w:r>
        <w:t>`</w:t>
      </w:r>
      <w:r w:rsidRPr="00933BB1">
        <w:rPr>
          <w:rFonts w:ascii="Menlo" w:hAnsi="Menlo" w:cs="Menlo"/>
          <w:color w:val="000000"/>
          <w:sz w:val="18"/>
          <w:szCs w:val="18"/>
        </w:rPr>
        <w:t>source</w:t>
      </w:r>
      <w:r w:rsidRPr="00933BB1">
        <w:rPr>
          <w:rFonts w:ascii="Menlo" w:hAnsi="Menlo" w:cs="Menlo"/>
          <w:color w:val="A31515"/>
          <w:sz w:val="18"/>
          <w:szCs w:val="18"/>
        </w:rPr>
        <w:t>.list</w:t>
      </w:r>
      <w:r>
        <w:rPr>
          <w:rFonts w:ascii="Menlo" w:hAnsi="Menlo" w:cs="Menlo"/>
          <w:color w:val="A31515"/>
          <w:sz w:val="18"/>
          <w:szCs w:val="18"/>
        </w:rPr>
        <w:t>`</w:t>
      </w:r>
      <w:r w:rsidRPr="00933BB1">
        <w:rPr>
          <w:rFonts w:hint="eastAsia"/>
        </w:rPr>
        <w:t>中添加</w:t>
      </w:r>
      <w:r w:rsidRPr="00933BB1">
        <w:t>D</w:t>
      </w:r>
      <w:r w:rsidRPr="00933BB1">
        <w:rPr>
          <w:rFonts w:hint="eastAsia"/>
        </w:rPr>
        <w:t>ocker</w:t>
      </w:r>
      <w:r w:rsidRPr="00933BB1">
        <w:rPr>
          <w:rFonts w:hint="eastAsia"/>
        </w:rPr>
        <w:t>软件源</w:t>
      </w:r>
      <w:r>
        <w:rPr>
          <w:rFonts w:hint="eastAsia"/>
        </w:rPr>
        <w:t>，执行命令如下：</w:t>
      </w:r>
    </w:p>
    <w:p w14:paraId="3E8DC498"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添加阿里云</w:t>
      </w:r>
      <w:r w:rsidRPr="00933BB1">
        <w:rPr>
          <w:rFonts w:ascii="Menlo" w:hAnsi="Menlo" w:cs="Menlo"/>
          <w:color w:val="008000"/>
          <w:sz w:val="18"/>
          <w:szCs w:val="18"/>
        </w:rPr>
        <w:t xml:space="preserve"> Docker </w:t>
      </w:r>
      <w:r w:rsidRPr="00933BB1">
        <w:rPr>
          <w:rFonts w:ascii="Menlo" w:hAnsi="Menlo" w:cs="Menlo"/>
          <w:color w:val="008000"/>
          <w:sz w:val="18"/>
          <w:szCs w:val="18"/>
        </w:rPr>
        <w:t>镜像源</w:t>
      </w:r>
    </w:p>
    <w:p w14:paraId="5FBBCB2B"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echo \</w:t>
      </w:r>
    </w:p>
    <w:p w14:paraId="426E1A32"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"deb [arch=amd64 signed-by=/usr/share/keyrings/docker-archive-keyring.gpg] https://mirrors.aliyun.com/docker-ce/linux/ubuntu \</w:t>
      </w:r>
    </w:p>
    <w:p w14:paraId="14EFC762"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  $(lsb_release </w:t>
      </w:r>
      <w:r w:rsidRPr="00933BB1">
        <w:rPr>
          <w:rFonts w:ascii="Menlo" w:hAnsi="Menlo" w:cs="Menlo"/>
          <w:color w:val="A31515"/>
          <w:sz w:val="18"/>
          <w:szCs w:val="18"/>
        </w:rPr>
        <w:t>-cs</w:t>
      </w:r>
      <w:r w:rsidRPr="00933BB1">
        <w:rPr>
          <w:rFonts w:ascii="Menlo" w:hAnsi="Menlo" w:cs="Menlo"/>
          <w:color w:val="000000"/>
          <w:sz w:val="18"/>
          <w:szCs w:val="18"/>
        </w:rPr>
        <w:t xml:space="preserve">) </w:t>
      </w:r>
      <w:r w:rsidRPr="00933BB1">
        <w:rPr>
          <w:rFonts w:ascii="Menlo" w:hAnsi="Menlo" w:cs="Menlo"/>
          <w:color w:val="A31515"/>
          <w:sz w:val="18"/>
          <w:szCs w:val="18"/>
        </w:rPr>
        <w:t>stable" | sudo tee /etc/apt/sources.list.d/docker.list &gt; /dev/null</w:t>
      </w:r>
    </w:p>
    <w:p w14:paraId="4DC0BE90"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A31515"/>
          <w:sz w:val="18"/>
          <w:szCs w:val="18"/>
        </w:rPr>
        <w:t xml:space="preserve"># </w:t>
      </w:r>
      <w:r w:rsidRPr="00933BB1">
        <w:rPr>
          <w:rFonts w:ascii="Menlo" w:hAnsi="Menlo" w:cs="Menlo"/>
          <w:color w:val="A31515"/>
          <w:sz w:val="18"/>
          <w:szCs w:val="18"/>
        </w:rPr>
        <w:t>如果需要使用官方源，请取消以下注释</w:t>
      </w:r>
    </w:p>
    <w:p w14:paraId="765B6A7C"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A31515"/>
          <w:sz w:val="18"/>
          <w:szCs w:val="18"/>
        </w:rPr>
        <w:t># echo \</w:t>
      </w:r>
    </w:p>
    <w:p w14:paraId="2C10FE86"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A31515"/>
          <w:sz w:val="18"/>
          <w:szCs w:val="18"/>
        </w:rPr>
        <w:t>#   "deb</w:t>
      </w:r>
      <w:r w:rsidRPr="00933BB1">
        <w:rPr>
          <w:rFonts w:ascii="Menlo" w:hAnsi="Menlo" w:cs="Menlo"/>
          <w:color w:val="000000"/>
          <w:sz w:val="18"/>
          <w:szCs w:val="18"/>
        </w:rPr>
        <w:t xml:space="preserve"> [arch=amd64 </w:t>
      </w:r>
      <w:r w:rsidRPr="00933BB1">
        <w:rPr>
          <w:rFonts w:ascii="Menlo" w:hAnsi="Menlo" w:cs="Menlo"/>
          <w:color w:val="A31515"/>
          <w:sz w:val="18"/>
          <w:szCs w:val="18"/>
        </w:rPr>
        <w:t>signed-by=/usr/share/keyrings/docker-archive-keyring.gpg]</w:t>
      </w:r>
      <w:r w:rsidRPr="00933BB1">
        <w:rPr>
          <w:rFonts w:ascii="Menlo" w:hAnsi="Menlo" w:cs="Menlo"/>
          <w:color w:val="000000"/>
          <w:sz w:val="18"/>
          <w:szCs w:val="18"/>
        </w:rPr>
        <w:t xml:space="preserve"> </w:t>
      </w:r>
      <w:r w:rsidRPr="00933BB1">
        <w:rPr>
          <w:rFonts w:ascii="Menlo" w:hAnsi="Menlo" w:cs="Menlo"/>
          <w:color w:val="A31515"/>
          <w:sz w:val="18"/>
          <w:szCs w:val="18"/>
        </w:rPr>
        <w:t>https://download.docker.com/linux/ubuntu</w:t>
      </w:r>
      <w:r w:rsidRPr="00933BB1">
        <w:rPr>
          <w:rFonts w:ascii="Menlo" w:hAnsi="Menlo" w:cs="Menlo"/>
          <w:color w:val="000000"/>
          <w:sz w:val="18"/>
          <w:szCs w:val="18"/>
        </w:rPr>
        <w:t xml:space="preserve"> \</w:t>
      </w:r>
    </w:p>
    <w:p w14:paraId="23012EAD"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$(lsb_release -cs) stable" | sudo tee /etc/apt/sources.list.d/docker.list &gt; /dev/null</w:t>
      </w:r>
    </w:p>
    <w:p w14:paraId="7F686E12" w14:textId="77777777" w:rsidR="00933BB1" w:rsidRPr="00933BB1" w:rsidRDefault="00933BB1" w:rsidP="00933BB1">
      <w:pPr>
        <w:shd w:val="clear" w:color="auto" w:fill="FFFFFF"/>
        <w:ind w:firstLine="420"/>
        <w:jc w:val="left"/>
        <w:rPr>
          <w:rFonts w:ascii="Menlo" w:hAnsi="Menlo" w:cs="Menlo"/>
          <w:color w:val="000000"/>
          <w:sz w:val="18"/>
          <w:szCs w:val="18"/>
        </w:rPr>
      </w:pPr>
      <w:r>
        <w:rPr>
          <w:rFonts w:cs="Times New Roman (正文 CS 字体)" w:hint="eastAsia"/>
          <w:szCs w:val="21"/>
        </w:rPr>
        <w:t>上述命令会将</w:t>
      </w:r>
      <w:r>
        <w:rPr>
          <w:rFonts w:cs="Times New Roman (正文 CS 字体)"/>
          <w:szCs w:val="21"/>
        </w:rPr>
        <w:t>D</w:t>
      </w:r>
      <w:r>
        <w:rPr>
          <w:rFonts w:cs="Times New Roman (正文 CS 字体)" w:hint="eastAsia"/>
          <w:szCs w:val="21"/>
        </w:rPr>
        <w:t xml:space="preserve">ocker </w:t>
      </w:r>
      <w:r>
        <w:rPr>
          <w:rFonts w:cs="Times New Roman (正文 CS 字体)"/>
          <w:szCs w:val="21"/>
        </w:rPr>
        <w:t>APT</w:t>
      </w:r>
      <w:r>
        <w:rPr>
          <w:rFonts w:cs="Times New Roman (正文 CS 字体)" w:hint="eastAsia"/>
          <w:szCs w:val="21"/>
        </w:rPr>
        <w:t>镜像源添加为稳定版本。如果需要安装测试版</w:t>
      </w:r>
      <w:r>
        <w:rPr>
          <w:rFonts w:cs="Times New Roman (正文 CS 字体)"/>
          <w:szCs w:val="21"/>
        </w:rPr>
        <w:t>D</w:t>
      </w:r>
      <w:r>
        <w:rPr>
          <w:rFonts w:cs="Times New Roman (正文 CS 字体)" w:hint="eastAsia"/>
          <w:szCs w:val="21"/>
        </w:rPr>
        <w:t>ocker</w:t>
      </w:r>
      <w:r>
        <w:rPr>
          <w:rFonts w:cs="Times New Roman (正文 CS 字体)" w:hint="eastAsia"/>
          <w:szCs w:val="21"/>
        </w:rPr>
        <w:t>，即将</w:t>
      </w:r>
      <w:r w:rsidRPr="00933BB1">
        <w:rPr>
          <w:rFonts w:ascii="Menlo" w:hAnsi="Menlo" w:cs="Menlo"/>
          <w:color w:val="000000"/>
          <w:sz w:val="18"/>
          <w:szCs w:val="18"/>
        </w:rPr>
        <w:t>stable</w:t>
      </w:r>
      <w:r>
        <w:rPr>
          <w:rFonts w:cs="Times New Roman (正文 CS 字体)" w:hint="eastAsia"/>
          <w:szCs w:val="21"/>
        </w:rPr>
        <w:t>改为</w:t>
      </w:r>
      <w:r>
        <w:rPr>
          <w:rFonts w:ascii="Menlo" w:hAnsi="Menlo" w:cs="Menlo"/>
          <w:color w:val="000000"/>
          <w:sz w:val="18"/>
          <w:szCs w:val="18"/>
        </w:rPr>
        <w:t>test</w:t>
      </w:r>
      <w:r>
        <w:rPr>
          <w:rFonts w:cs="Times New Roman (正文 CS 字体)" w:hint="eastAsia"/>
          <w:szCs w:val="21"/>
        </w:rPr>
        <w:t>。</w:t>
      </w:r>
    </w:p>
    <w:p w14:paraId="6453B6D3" w14:textId="77777777" w:rsidR="00933BB1" w:rsidRDefault="00933BB1" w:rsidP="00933BB1">
      <w:pPr>
        <w:ind w:firstLine="420"/>
        <w:rPr>
          <w:rFonts w:cs="Times New Roman (正文 CS 字体)"/>
          <w:szCs w:val="21"/>
        </w:rPr>
      </w:pPr>
      <w:r>
        <w:rPr>
          <w:rFonts w:hint="eastAsia"/>
        </w:rPr>
        <w:t>其次，更新</w:t>
      </w:r>
      <w:r>
        <w:rPr>
          <w:rFonts w:cs="Times New Roman (正文 CS 字体)" w:hint="eastAsia"/>
          <w:szCs w:val="21"/>
        </w:rPr>
        <w:t>apt</w:t>
      </w:r>
      <w:r>
        <w:rPr>
          <w:rFonts w:cs="Times New Roman (正文 CS 字体)" w:hint="eastAsia"/>
          <w:szCs w:val="21"/>
        </w:rPr>
        <w:t>包缓存并安装</w:t>
      </w:r>
      <w:r>
        <w:rPr>
          <w:rFonts w:cs="Times New Roman (正文 CS 字体)"/>
          <w:szCs w:val="21"/>
        </w:rPr>
        <w:t>D</w:t>
      </w:r>
      <w:r>
        <w:rPr>
          <w:rFonts w:cs="Times New Roman (正文 CS 字体)" w:hint="eastAsia"/>
          <w:szCs w:val="21"/>
        </w:rPr>
        <w:t>ocker</w:t>
      </w:r>
      <w:r>
        <w:rPr>
          <w:rFonts w:cs="Times New Roman (正文 CS 字体)" w:hint="eastAsia"/>
          <w:szCs w:val="21"/>
        </w:rPr>
        <w:t>，命令如下：</w:t>
      </w:r>
    </w:p>
    <w:p w14:paraId="7A99BA74"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更新</w:t>
      </w:r>
      <w:r w:rsidRPr="00933BB1">
        <w:rPr>
          <w:rFonts w:ascii="Menlo" w:hAnsi="Menlo" w:cs="Menlo"/>
          <w:color w:val="008000"/>
          <w:sz w:val="18"/>
          <w:szCs w:val="18"/>
        </w:rPr>
        <w:t xml:space="preserve"> apt </w:t>
      </w:r>
      <w:r w:rsidRPr="00933BB1">
        <w:rPr>
          <w:rFonts w:ascii="Menlo" w:hAnsi="Menlo" w:cs="Menlo"/>
          <w:color w:val="008000"/>
          <w:sz w:val="18"/>
          <w:szCs w:val="18"/>
        </w:rPr>
        <w:t>包缓存</w:t>
      </w:r>
    </w:p>
    <w:p w14:paraId="7692F35E"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sudo </w:t>
      </w:r>
      <w:r w:rsidRPr="00933BB1">
        <w:rPr>
          <w:rFonts w:ascii="Menlo" w:hAnsi="Menlo" w:cs="Menlo"/>
          <w:color w:val="A31515"/>
          <w:sz w:val="18"/>
          <w:szCs w:val="18"/>
        </w:rPr>
        <w:t>apt</w:t>
      </w:r>
      <w:r w:rsidRPr="00933BB1">
        <w:rPr>
          <w:rFonts w:ascii="Menlo" w:hAnsi="Menlo" w:cs="Menlo"/>
          <w:color w:val="000000"/>
          <w:sz w:val="18"/>
          <w:szCs w:val="18"/>
        </w:rPr>
        <w:t xml:space="preserve"> </w:t>
      </w:r>
      <w:r w:rsidRPr="00933BB1">
        <w:rPr>
          <w:rFonts w:ascii="Menlo" w:hAnsi="Menlo" w:cs="Menlo"/>
          <w:color w:val="A31515"/>
          <w:sz w:val="18"/>
          <w:szCs w:val="18"/>
        </w:rPr>
        <w:t>update</w:t>
      </w:r>
    </w:p>
    <w:p w14:paraId="7E8F4751"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8000"/>
          <w:sz w:val="18"/>
          <w:szCs w:val="18"/>
        </w:rPr>
        <w:t xml:space="preserve"># </w:t>
      </w:r>
      <w:r w:rsidRPr="00933BB1">
        <w:rPr>
          <w:rFonts w:ascii="Menlo" w:hAnsi="Menlo" w:cs="Menlo"/>
          <w:color w:val="008000"/>
          <w:sz w:val="18"/>
          <w:szCs w:val="18"/>
        </w:rPr>
        <w:t>安装</w:t>
      </w:r>
      <w:r w:rsidRPr="00933BB1">
        <w:rPr>
          <w:rFonts w:ascii="Menlo" w:hAnsi="Menlo" w:cs="Menlo"/>
          <w:color w:val="008000"/>
          <w:sz w:val="18"/>
          <w:szCs w:val="18"/>
        </w:rPr>
        <w:t xml:space="preserve"> Docker </w:t>
      </w:r>
      <w:r w:rsidRPr="00933BB1">
        <w:rPr>
          <w:rFonts w:ascii="Menlo" w:hAnsi="Menlo" w:cs="Menlo"/>
          <w:color w:val="008000"/>
          <w:sz w:val="18"/>
          <w:szCs w:val="18"/>
        </w:rPr>
        <w:t>及相关工具</w:t>
      </w:r>
    </w:p>
    <w:p w14:paraId="59AFFD76" w14:textId="77777777" w:rsidR="00933BB1" w:rsidRPr="00933BB1" w:rsidRDefault="00933BB1" w:rsidP="00933BB1">
      <w:pPr>
        <w:shd w:val="clear" w:color="auto" w:fill="FFFFFF"/>
        <w:spacing w:line="270" w:lineRule="atLeast"/>
        <w:ind w:firstLineChars="0" w:firstLine="0"/>
        <w:jc w:val="left"/>
        <w:rPr>
          <w:rFonts w:ascii="Menlo" w:hAnsi="Menlo" w:cs="Menlo"/>
          <w:color w:val="000000"/>
          <w:sz w:val="18"/>
          <w:szCs w:val="18"/>
        </w:rPr>
      </w:pPr>
      <w:r w:rsidRPr="00933BB1">
        <w:rPr>
          <w:rFonts w:ascii="Menlo" w:hAnsi="Menlo" w:cs="Menlo"/>
          <w:color w:val="000000"/>
          <w:sz w:val="18"/>
          <w:szCs w:val="18"/>
        </w:rPr>
        <w:t xml:space="preserve">sudo </w:t>
      </w:r>
      <w:r w:rsidRPr="00933BB1">
        <w:rPr>
          <w:rFonts w:ascii="Menlo" w:hAnsi="Menlo" w:cs="Menlo"/>
          <w:color w:val="A31515"/>
          <w:sz w:val="18"/>
          <w:szCs w:val="18"/>
        </w:rPr>
        <w:t>apt</w:t>
      </w:r>
      <w:r w:rsidRPr="00933BB1">
        <w:rPr>
          <w:rFonts w:ascii="Menlo" w:hAnsi="Menlo" w:cs="Menlo"/>
          <w:color w:val="000000"/>
          <w:sz w:val="18"/>
          <w:szCs w:val="18"/>
        </w:rPr>
        <w:t xml:space="preserve"> </w:t>
      </w:r>
      <w:r w:rsidRPr="00933BB1">
        <w:rPr>
          <w:rFonts w:ascii="Menlo" w:hAnsi="Menlo" w:cs="Menlo"/>
          <w:color w:val="A31515"/>
          <w:sz w:val="18"/>
          <w:szCs w:val="18"/>
        </w:rPr>
        <w:t>install</w:t>
      </w:r>
      <w:r w:rsidRPr="00933BB1">
        <w:rPr>
          <w:rFonts w:ascii="Menlo" w:hAnsi="Menlo" w:cs="Menlo"/>
          <w:color w:val="000000"/>
          <w:sz w:val="18"/>
          <w:szCs w:val="18"/>
        </w:rPr>
        <w:t xml:space="preserve"> </w:t>
      </w:r>
      <w:r w:rsidRPr="00933BB1">
        <w:rPr>
          <w:rFonts w:ascii="Menlo" w:hAnsi="Menlo" w:cs="Menlo"/>
          <w:color w:val="A31515"/>
          <w:sz w:val="18"/>
          <w:szCs w:val="18"/>
        </w:rPr>
        <w:t>docker-ce</w:t>
      </w:r>
      <w:r w:rsidRPr="00933BB1">
        <w:rPr>
          <w:rFonts w:ascii="Menlo" w:hAnsi="Menlo" w:cs="Menlo"/>
          <w:color w:val="000000"/>
          <w:sz w:val="18"/>
          <w:szCs w:val="18"/>
        </w:rPr>
        <w:t xml:space="preserve"> </w:t>
      </w:r>
      <w:r w:rsidRPr="00933BB1">
        <w:rPr>
          <w:rFonts w:ascii="Menlo" w:hAnsi="Menlo" w:cs="Menlo"/>
          <w:color w:val="A31515"/>
          <w:sz w:val="18"/>
          <w:szCs w:val="18"/>
        </w:rPr>
        <w:t>docker-ce-cli</w:t>
      </w:r>
      <w:r w:rsidRPr="00933BB1">
        <w:rPr>
          <w:rFonts w:ascii="Menlo" w:hAnsi="Menlo" w:cs="Menlo"/>
          <w:color w:val="000000"/>
          <w:sz w:val="18"/>
          <w:szCs w:val="18"/>
        </w:rPr>
        <w:t xml:space="preserve"> </w:t>
      </w:r>
      <w:r w:rsidRPr="00933BB1">
        <w:rPr>
          <w:rFonts w:ascii="Menlo" w:hAnsi="Menlo" w:cs="Menlo"/>
          <w:color w:val="A31515"/>
          <w:sz w:val="18"/>
          <w:szCs w:val="18"/>
        </w:rPr>
        <w:t>containerd.io</w:t>
      </w:r>
    </w:p>
    <w:p w14:paraId="4F9B8EA1" w14:textId="77777777" w:rsidR="00933BB1" w:rsidRPr="00933BB1" w:rsidRDefault="00933BB1" w:rsidP="00933BB1">
      <w:pPr>
        <w:shd w:val="clear" w:color="auto" w:fill="FFFFFF"/>
        <w:ind w:firstLine="420"/>
        <w:rPr>
          <w:rFonts w:ascii="Menlo" w:hAnsi="Menlo" w:cs="Menlo"/>
          <w:color w:val="000000"/>
          <w:szCs w:val="21"/>
        </w:rPr>
      </w:pPr>
      <w:r w:rsidRPr="00933BB1">
        <w:rPr>
          <w:rFonts w:cs="Times New Roman (正文 CS 字体)" w:hint="eastAsia"/>
          <w:szCs w:val="21"/>
        </w:rPr>
        <w:t>为了简化安装流程，</w:t>
      </w:r>
      <w:r w:rsidRPr="00933BB1">
        <w:rPr>
          <w:rFonts w:ascii="Menlo" w:hAnsi="Menlo" w:cs="Menlo"/>
          <w:color w:val="000000"/>
          <w:szCs w:val="21"/>
        </w:rPr>
        <w:t>在测试或开发环境中</w:t>
      </w:r>
      <w:r w:rsidRPr="00933BB1">
        <w:rPr>
          <w:rFonts w:ascii="Menlo" w:hAnsi="Menlo" w:cs="Menlo"/>
          <w:color w:val="000000"/>
          <w:szCs w:val="21"/>
        </w:rPr>
        <w:t xml:space="preserve"> Docker</w:t>
      </w:r>
      <w:r w:rsidRPr="00933BB1">
        <w:rPr>
          <w:rFonts w:ascii="Menlo" w:hAnsi="Menlo" w:cs="Menlo"/>
          <w:color w:val="000000"/>
          <w:szCs w:val="21"/>
        </w:rPr>
        <w:t>提供了一套便捷的安装脚本</w:t>
      </w:r>
      <w:r w:rsidRPr="00933BB1">
        <w:rPr>
          <w:rFonts w:cs="Times New Roman (正文 CS 字体)" w:hint="eastAsia"/>
          <w:szCs w:val="21"/>
        </w:rPr>
        <w:t>，另外可以通过</w:t>
      </w:r>
      <w:r w:rsidRPr="00933BB1">
        <w:rPr>
          <w:rFonts w:ascii="Menlo" w:hAnsi="Menlo" w:cs="Menlo"/>
          <w:color w:val="000000"/>
          <w:szCs w:val="21"/>
        </w:rPr>
        <w:t>—mirror</w:t>
      </w:r>
      <w:r w:rsidRPr="00933BB1">
        <w:rPr>
          <w:rFonts w:ascii="Menlo" w:hAnsi="Menlo" w:cs="Menlo" w:hint="eastAsia"/>
          <w:color w:val="000000"/>
          <w:szCs w:val="21"/>
        </w:rPr>
        <w:t>选项使用国内源进行安装（若需要安装</w:t>
      </w:r>
      <w:r w:rsidRPr="00933BB1">
        <w:rPr>
          <w:rFonts w:ascii="Menlo" w:hAnsi="Menlo" w:cs="Menlo"/>
          <w:color w:val="000000"/>
          <w:szCs w:val="21"/>
        </w:rPr>
        <w:t>测试版的</w:t>
      </w:r>
      <w:r w:rsidRPr="00933BB1">
        <w:rPr>
          <w:rFonts w:ascii="Menlo" w:hAnsi="Menlo" w:cs="Menlo"/>
          <w:color w:val="000000"/>
          <w:szCs w:val="21"/>
        </w:rPr>
        <w:t xml:space="preserve"> Docker, </w:t>
      </w:r>
      <w:r w:rsidRPr="00933BB1">
        <w:rPr>
          <w:rFonts w:ascii="Menlo" w:hAnsi="Menlo" w:cs="Menlo" w:hint="eastAsia"/>
          <w:color w:val="000000"/>
          <w:szCs w:val="21"/>
        </w:rPr>
        <w:t>可</w:t>
      </w:r>
      <w:r w:rsidRPr="00933BB1">
        <w:rPr>
          <w:rFonts w:ascii="Menlo" w:hAnsi="Menlo" w:cs="Menlo"/>
          <w:color w:val="000000"/>
          <w:szCs w:val="21"/>
        </w:rPr>
        <w:t>从</w:t>
      </w:r>
      <w:r w:rsidRPr="00933BB1">
        <w:rPr>
          <w:rFonts w:ascii="Menlo" w:hAnsi="Menlo" w:cs="Menlo"/>
          <w:color w:val="000000"/>
          <w:szCs w:val="21"/>
        </w:rPr>
        <w:t xml:space="preserve"> test.docker.com </w:t>
      </w:r>
      <w:r w:rsidRPr="00933BB1">
        <w:rPr>
          <w:rFonts w:ascii="Menlo" w:hAnsi="Menlo" w:cs="Menlo"/>
          <w:color w:val="000000"/>
          <w:szCs w:val="21"/>
        </w:rPr>
        <w:t>获取脚本</w:t>
      </w:r>
      <w:r w:rsidRPr="00933BB1">
        <w:rPr>
          <w:rFonts w:ascii="Menlo" w:hAnsi="Menlo" w:cs="Menlo" w:hint="eastAsia"/>
          <w:color w:val="000000"/>
          <w:szCs w:val="21"/>
        </w:rPr>
        <w:t>）。</w:t>
      </w:r>
    </w:p>
    <w:p w14:paraId="1DBB8C82"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8000"/>
          <w:sz w:val="18"/>
          <w:szCs w:val="18"/>
        </w:rPr>
        <w:t xml:space="preserve"># </w:t>
      </w:r>
      <w:r w:rsidRPr="00C53C97">
        <w:rPr>
          <w:rFonts w:ascii="Menlo" w:hAnsi="Menlo" w:cs="Menlo"/>
          <w:color w:val="008000"/>
          <w:sz w:val="18"/>
          <w:szCs w:val="18"/>
        </w:rPr>
        <w:t>使用阿里云镜像安装</w:t>
      </w:r>
      <w:r w:rsidRPr="00C53C97">
        <w:rPr>
          <w:rFonts w:ascii="Menlo" w:hAnsi="Menlo" w:cs="Menlo"/>
          <w:color w:val="008000"/>
          <w:sz w:val="18"/>
          <w:szCs w:val="18"/>
        </w:rPr>
        <w:t xml:space="preserve"> Docker</w:t>
      </w:r>
    </w:p>
    <w:p w14:paraId="3F0A1EC9"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curl </w:t>
      </w:r>
      <w:r w:rsidRPr="00C53C97">
        <w:rPr>
          <w:rFonts w:ascii="Menlo" w:hAnsi="Menlo" w:cs="Menlo"/>
          <w:color w:val="A31515"/>
          <w:sz w:val="18"/>
          <w:szCs w:val="18"/>
        </w:rPr>
        <w:t>-fsSL</w:t>
      </w:r>
      <w:r w:rsidRPr="00C53C97">
        <w:rPr>
          <w:rFonts w:ascii="Menlo" w:hAnsi="Menlo" w:cs="Menlo"/>
          <w:color w:val="000000"/>
          <w:sz w:val="18"/>
          <w:szCs w:val="18"/>
        </w:rPr>
        <w:t xml:space="preserve"> </w:t>
      </w:r>
      <w:r w:rsidRPr="00C53C97">
        <w:rPr>
          <w:rFonts w:ascii="Menlo" w:hAnsi="Menlo" w:cs="Menlo"/>
          <w:color w:val="A31515"/>
          <w:sz w:val="18"/>
          <w:szCs w:val="18"/>
        </w:rPr>
        <w:t>get.docker.com</w:t>
      </w:r>
      <w:r w:rsidRPr="00C53C97">
        <w:rPr>
          <w:rFonts w:ascii="Menlo" w:hAnsi="Menlo" w:cs="Menlo"/>
          <w:color w:val="000000"/>
          <w:sz w:val="18"/>
          <w:szCs w:val="18"/>
        </w:rPr>
        <w:t xml:space="preserve"> </w:t>
      </w:r>
      <w:r w:rsidRPr="00C53C97">
        <w:rPr>
          <w:rFonts w:ascii="Menlo" w:hAnsi="Menlo" w:cs="Menlo"/>
          <w:color w:val="A31515"/>
          <w:sz w:val="18"/>
          <w:szCs w:val="18"/>
        </w:rPr>
        <w:t>-o</w:t>
      </w:r>
      <w:r w:rsidRPr="00C53C97">
        <w:rPr>
          <w:rFonts w:ascii="Menlo" w:hAnsi="Menlo" w:cs="Menlo"/>
          <w:color w:val="000000"/>
          <w:sz w:val="18"/>
          <w:szCs w:val="18"/>
        </w:rPr>
        <w:t xml:space="preserve"> </w:t>
      </w:r>
      <w:r w:rsidRPr="00C53C97">
        <w:rPr>
          <w:rFonts w:ascii="Menlo" w:hAnsi="Menlo" w:cs="Menlo"/>
          <w:color w:val="A31515"/>
          <w:sz w:val="18"/>
          <w:szCs w:val="18"/>
        </w:rPr>
        <w:t>get-docker.sh</w:t>
      </w:r>
    </w:p>
    <w:p w14:paraId="024BCA68"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sudo </w:t>
      </w:r>
      <w:r w:rsidRPr="00C53C97">
        <w:rPr>
          <w:rFonts w:ascii="Menlo" w:hAnsi="Menlo" w:cs="Menlo"/>
          <w:color w:val="A31515"/>
          <w:sz w:val="18"/>
          <w:szCs w:val="18"/>
        </w:rPr>
        <w:t>sh</w:t>
      </w:r>
      <w:r w:rsidRPr="00C53C97">
        <w:rPr>
          <w:rFonts w:ascii="Menlo" w:hAnsi="Menlo" w:cs="Menlo"/>
          <w:color w:val="000000"/>
          <w:sz w:val="18"/>
          <w:szCs w:val="18"/>
        </w:rPr>
        <w:t xml:space="preserve"> </w:t>
      </w:r>
      <w:r w:rsidRPr="00C53C97">
        <w:rPr>
          <w:rFonts w:ascii="Menlo" w:hAnsi="Menlo" w:cs="Menlo"/>
          <w:color w:val="A31515"/>
          <w:sz w:val="18"/>
          <w:szCs w:val="18"/>
        </w:rPr>
        <w:t>get-docker.sh</w:t>
      </w:r>
      <w:r w:rsidRPr="00C53C97">
        <w:rPr>
          <w:rFonts w:ascii="Menlo" w:hAnsi="Menlo" w:cs="Menlo"/>
          <w:color w:val="000000"/>
          <w:sz w:val="18"/>
          <w:szCs w:val="18"/>
        </w:rPr>
        <w:t xml:space="preserve"> </w:t>
      </w:r>
      <w:r w:rsidRPr="00C53C97">
        <w:rPr>
          <w:rFonts w:ascii="Menlo" w:hAnsi="Menlo" w:cs="Menlo"/>
          <w:color w:val="A31515"/>
          <w:sz w:val="18"/>
          <w:szCs w:val="18"/>
        </w:rPr>
        <w:t>--mirror</w:t>
      </w:r>
      <w:r w:rsidRPr="00C53C97">
        <w:rPr>
          <w:rFonts w:ascii="Menlo" w:hAnsi="Menlo" w:cs="Menlo"/>
          <w:color w:val="000000"/>
          <w:sz w:val="18"/>
          <w:szCs w:val="18"/>
        </w:rPr>
        <w:t xml:space="preserve"> </w:t>
      </w:r>
      <w:r w:rsidRPr="00C53C97">
        <w:rPr>
          <w:rFonts w:ascii="Menlo" w:hAnsi="Menlo" w:cs="Menlo"/>
          <w:color w:val="A31515"/>
          <w:sz w:val="18"/>
          <w:szCs w:val="18"/>
        </w:rPr>
        <w:t>Aliyun</w:t>
      </w:r>
    </w:p>
    <w:p w14:paraId="30A0B2E7" w14:textId="77777777" w:rsidR="00C53C97" w:rsidRPr="00C53C97" w:rsidRDefault="00C53C97" w:rsidP="00C53C97">
      <w:pPr>
        <w:spacing w:line="240" w:lineRule="auto"/>
        <w:ind w:firstLineChars="0" w:firstLine="0"/>
        <w:jc w:val="left"/>
        <w:rPr>
          <w:rFonts w:cs="Times New Roman (正文 CS 字体)"/>
          <w:szCs w:val="21"/>
        </w:rPr>
      </w:pPr>
      <w:r w:rsidRPr="00C53C97">
        <w:rPr>
          <w:rFonts w:cs="Times New Roman (正文 CS 字体)" w:hint="eastAsia"/>
          <w:szCs w:val="21"/>
        </w:rPr>
        <w:t>安装完成后，启动</w:t>
      </w:r>
      <w:r w:rsidRPr="00C53C97">
        <w:rPr>
          <w:rFonts w:cs="Times New Roman (正文 CS 字体)"/>
          <w:szCs w:val="21"/>
        </w:rPr>
        <w:t>D</w:t>
      </w:r>
      <w:r w:rsidRPr="00C53C97">
        <w:rPr>
          <w:rFonts w:cs="Times New Roman (正文 CS 字体)" w:hint="eastAsia"/>
          <w:szCs w:val="21"/>
        </w:rPr>
        <w:t>ocker</w:t>
      </w:r>
      <w:r w:rsidRPr="00C53C97">
        <w:rPr>
          <w:rFonts w:cs="Times New Roman (正文 CS 字体)" w:hint="eastAsia"/>
          <w:szCs w:val="21"/>
        </w:rPr>
        <w:t>服务并设置开机自启：</w:t>
      </w:r>
    </w:p>
    <w:p w14:paraId="1FFC0776"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8000"/>
          <w:sz w:val="18"/>
          <w:szCs w:val="18"/>
        </w:rPr>
        <w:t xml:space="preserve"># </w:t>
      </w:r>
      <w:r w:rsidRPr="00C53C97">
        <w:rPr>
          <w:rFonts w:ascii="Menlo" w:hAnsi="Menlo" w:cs="Menlo"/>
          <w:color w:val="008000"/>
          <w:sz w:val="18"/>
          <w:szCs w:val="18"/>
        </w:rPr>
        <w:t>启动</w:t>
      </w:r>
      <w:r w:rsidRPr="00C53C97">
        <w:rPr>
          <w:rFonts w:ascii="Menlo" w:hAnsi="Menlo" w:cs="Menlo"/>
          <w:color w:val="008000"/>
          <w:sz w:val="18"/>
          <w:szCs w:val="18"/>
        </w:rPr>
        <w:t xml:space="preserve"> Docker </w:t>
      </w:r>
      <w:r w:rsidRPr="00C53C97">
        <w:rPr>
          <w:rFonts w:ascii="Menlo" w:hAnsi="Menlo" w:cs="Menlo"/>
          <w:color w:val="008000"/>
          <w:sz w:val="18"/>
          <w:szCs w:val="18"/>
        </w:rPr>
        <w:t>并设置为开机启动</w:t>
      </w:r>
    </w:p>
    <w:p w14:paraId="22B7058C"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sudo </w:t>
      </w:r>
      <w:r w:rsidRPr="00C53C97">
        <w:rPr>
          <w:rFonts w:ascii="Menlo" w:hAnsi="Menlo" w:cs="Menlo"/>
          <w:color w:val="A31515"/>
          <w:sz w:val="18"/>
          <w:szCs w:val="18"/>
        </w:rPr>
        <w:t>systemctl</w:t>
      </w:r>
      <w:r w:rsidRPr="00C53C97">
        <w:rPr>
          <w:rFonts w:ascii="Menlo" w:hAnsi="Menlo" w:cs="Menlo"/>
          <w:color w:val="000000"/>
          <w:sz w:val="18"/>
          <w:szCs w:val="18"/>
        </w:rPr>
        <w:t xml:space="preserve"> </w:t>
      </w:r>
      <w:r w:rsidRPr="00C53C97">
        <w:rPr>
          <w:rFonts w:ascii="Menlo" w:hAnsi="Menlo" w:cs="Menlo"/>
          <w:color w:val="A31515"/>
          <w:sz w:val="18"/>
          <w:szCs w:val="18"/>
        </w:rPr>
        <w:t>enable</w:t>
      </w:r>
      <w:r w:rsidRPr="00C53C97">
        <w:rPr>
          <w:rFonts w:ascii="Menlo" w:hAnsi="Menlo" w:cs="Menlo"/>
          <w:color w:val="000000"/>
          <w:sz w:val="18"/>
          <w:szCs w:val="18"/>
        </w:rPr>
        <w:t xml:space="preserve"> </w:t>
      </w:r>
      <w:r w:rsidRPr="00C53C97">
        <w:rPr>
          <w:rFonts w:ascii="Menlo" w:hAnsi="Menlo" w:cs="Menlo"/>
          <w:color w:val="A31515"/>
          <w:sz w:val="18"/>
          <w:szCs w:val="18"/>
        </w:rPr>
        <w:t>docker</w:t>
      </w:r>
    </w:p>
    <w:p w14:paraId="625C90DE" w14:textId="77777777" w:rsidR="00933BB1"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sudo </w:t>
      </w:r>
      <w:r w:rsidRPr="00C53C97">
        <w:rPr>
          <w:rFonts w:ascii="Menlo" w:hAnsi="Menlo" w:cs="Menlo"/>
          <w:color w:val="A31515"/>
          <w:sz w:val="18"/>
          <w:szCs w:val="18"/>
        </w:rPr>
        <w:t>systemctl</w:t>
      </w:r>
      <w:r w:rsidRPr="00C53C97">
        <w:rPr>
          <w:rFonts w:ascii="Menlo" w:hAnsi="Menlo" w:cs="Menlo"/>
          <w:color w:val="000000"/>
          <w:sz w:val="18"/>
          <w:szCs w:val="18"/>
        </w:rPr>
        <w:t xml:space="preserve"> </w:t>
      </w:r>
      <w:r w:rsidRPr="00C53C97">
        <w:rPr>
          <w:rFonts w:ascii="Menlo" w:hAnsi="Menlo" w:cs="Menlo"/>
          <w:color w:val="A31515"/>
          <w:sz w:val="18"/>
          <w:szCs w:val="18"/>
        </w:rPr>
        <w:t>start</w:t>
      </w:r>
      <w:r w:rsidRPr="00C53C97">
        <w:rPr>
          <w:rFonts w:ascii="Menlo" w:hAnsi="Menlo" w:cs="Menlo"/>
          <w:color w:val="000000"/>
          <w:sz w:val="18"/>
          <w:szCs w:val="18"/>
        </w:rPr>
        <w:t xml:space="preserve"> </w:t>
      </w:r>
      <w:r w:rsidRPr="00C53C97">
        <w:rPr>
          <w:rFonts w:ascii="Menlo" w:hAnsi="Menlo" w:cs="Menlo"/>
          <w:color w:val="A31515"/>
          <w:sz w:val="18"/>
          <w:szCs w:val="18"/>
        </w:rPr>
        <w:t>docker</w:t>
      </w:r>
    </w:p>
    <w:p w14:paraId="142E79A8" w14:textId="77777777" w:rsidR="00C53C97" w:rsidRDefault="00C53C97" w:rsidP="00C53C97">
      <w:pPr>
        <w:ind w:firstLine="420"/>
      </w:pPr>
      <w:r>
        <w:rPr>
          <w:rFonts w:hint="eastAsia"/>
        </w:rPr>
        <w:lastRenderedPageBreak/>
        <w:t>默认情况下，</w:t>
      </w:r>
      <w:r>
        <w:t>D</w:t>
      </w:r>
      <w:r>
        <w:rPr>
          <w:rFonts w:hint="eastAsia"/>
        </w:rPr>
        <w:t>ocker</w:t>
      </w:r>
      <w:r>
        <w:rPr>
          <w:rFonts w:hint="eastAsia"/>
        </w:rPr>
        <w:t>命令会使用</w:t>
      </w:r>
      <w:r>
        <w:t>U</w:t>
      </w:r>
      <w:r>
        <w:rPr>
          <w:rFonts w:hint="eastAsia"/>
        </w:rPr>
        <w:t xml:space="preserve">nix </w:t>
      </w:r>
      <w:r>
        <w:t>S</w:t>
      </w:r>
      <w:r>
        <w:rPr>
          <w:rFonts w:hint="eastAsia"/>
        </w:rPr>
        <w:t>ocket</w:t>
      </w:r>
      <w:r>
        <w:rPr>
          <w:rFonts w:hint="eastAsia"/>
        </w:rPr>
        <w:t>与</w:t>
      </w:r>
      <w:r>
        <w:t>D</w:t>
      </w:r>
      <w:r>
        <w:rPr>
          <w:rFonts w:hint="eastAsia"/>
        </w:rPr>
        <w:t>ocker</w:t>
      </w:r>
      <w:r>
        <w:rPr>
          <w:rFonts w:hint="eastAsia"/>
        </w:rPr>
        <w:t>引擎通讯，只有</w:t>
      </w:r>
      <w:r>
        <w:rPr>
          <w:rFonts w:hint="eastAsia"/>
        </w:rPr>
        <w:t>root</w:t>
      </w:r>
      <w:r>
        <w:rPr>
          <w:rFonts w:hint="eastAsia"/>
        </w:rPr>
        <w:t>用户和</w:t>
      </w:r>
      <w:r>
        <w:rPr>
          <w:rFonts w:hint="eastAsia"/>
        </w:rPr>
        <w:t>docker</w:t>
      </w:r>
      <w:r>
        <w:rPr>
          <w:rFonts w:hint="eastAsia"/>
        </w:rPr>
        <w:t>组成员才可以访问</w:t>
      </w:r>
      <w:r>
        <w:t>D</w:t>
      </w:r>
      <w:r>
        <w:rPr>
          <w:rFonts w:hint="eastAsia"/>
        </w:rPr>
        <w:t>ocker</w:t>
      </w:r>
      <w:r>
        <w:rPr>
          <w:rFonts w:hint="eastAsia"/>
        </w:rPr>
        <w:t>引擎的</w:t>
      </w:r>
      <w:r>
        <w:t>U</w:t>
      </w:r>
      <w:r>
        <w:rPr>
          <w:rFonts w:hint="eastAsia"/>
        </w:rPr>
        <w:t xml:space="preserve">nix </w:t>
      </w:r>
      <w:r>
        <w:t>S</w:t>
      </w:r>
      <w:r>
        <w:rPr>
          <w:rFonts w:hint="eastAsia"/>
        </w:rPr>
        <w:t>ocket</w:t>
      </w:r>
      <w:r>
        <w:rPr>
          <w:rFonts w:hint="eastAsia"/>
        </w:rPr>
        <w:t>。出于安全考虑，一般</w:t>
      </w:r>
      <w:r>
        <w:t>L</w:t>
      </w:r>
      <w:r>
        <w:rPr>
          <w:rFonts w:hint="eastAsia"/>
        </w:rPr>
        <w:t>inux</w:t>
      </w:r>
      <w:r>
        <w:rPr>
          <w:rFonts w:hint="eastAsia"/>
        </w:rPr>
        <w:t>系统上不会直接使用</w:t>
      </w:r>
      <w:r>
        <w:rPr>
          <w:rFonts w:hint="eastAsia"/>
        </w:rPr>
        <w:t>root</w:t>
      </w:r>
      <w:r>
        <w:rPr>
          <w:rFonts w:hint="eastAsia"/>
        </w:rPr>
        <w:t>用户。因此，更好地做法是将需要使用</w:t>
      </w:r>
      <w:r>
        <w:rPr>
          <w:rFonts w:hint="eastAsia"/>
        </w:rPr>
        <w:t>docker</w:t>
      </w:r>
      <w:r>
        <w:rPr>
          <w:rFonts w:hint="eastAsia"/>
        </w:rPr>
        <w:t>的用户加入</w:t>
      </w:r>
      <w:r>
        <w:rPr>
          <w:rFonts w:hint="eastAsia"/>
        </w:rPr>
        <w:t>docker</w:t>
      </w:r>
      <w:r>
        <w:rPr>
          <w:rFonts w:hint="eastAsia"/>
        </w:rPr>
        <w:t>用户组。可在命令行执行以下命令：</w:t>
      </w:r>
    </w:p>
    <w:p w14:paraId="55FDCFD0"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8000"/>
          <w:sz w:val="18"/>
          <w:szCs w:val="18"/>
        </w:rPr>
        <w:t xml:space="preserve"># </w:t>
      </w:r>
      <w:r w:rsidRPr="00C53C97">
        <w:rPr>
          <w:rFonts w:ascii="Menlo" w:hAnsi="Menlo" w:cs="Menlo"/>
          <w:color w:val="008000"/>
          <w:sz w:val="18"/>
          <w:szCs w:val="18"/>
        </w:rPr>
        <w:t>创建</w:t>
      </w:r>
      <w:r w:rsidRPr="00C53C97">
        <w:rPr>
          <w:rFonts w:ascii="Menlo" w:hAnsi="Menlo" w:cs="Menlo"/>
          <w:color w:val="008000"/>
          <w:sz w:val="18"/>
          <w:szCs w:val="18"/>
        </w:rPr>
        <w:t xml:space="preserve"> Docker </w:t>
      </w:r>
      <w:r w:rsidRPr="00C53C97">
        <w:rPr>
          <w:rFonts w:ascii="Menlo" w:hAnsi="Menlo" w:cs="Menlo"/>
          <w:color w:val="008000"/>
          <w:sz w:val="18"/>
          <w:szCs w:val="18"/>
        </w:rPr>
        <w:t>组</w:t>
      </w:r>
    </w:p>
    <w:p w14:paraId="051A37BB"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sudo </w:t>
      </w:r>
      <w:r w:rsidRPr="00C53C97">
        <w:rPr>
          <w:rFonts w:ascii="Menlo" w:hAnsi="Menlo" w:cs="Menlo"/>
          <w:color w:val="A31515"/>
          <w:sz w:val="18"/>
          <w:szCs w:val="18"/>
        </w:rPr>
        <w:t>groupadd</w:t>
      </w:r>
      <w:r w:rsidRPr="00C53C97">
        <w:rPr>
          <w:rFonts w:ascii="Menlo" w:hAnsi="Menlo" w:cs="Menlo"/>
          <w:color w:val="000000"/>
          <w:sz w:val="18"/>
          <w:szCs w:val="18"/>
        </w:rPr>
        <w:t xml:space="preserve"> </w:t>
      </w:r>
      <w:r w:rsidRPr="00C53C97">
        <w:rPr>
          <w:rFonts w:ascii="Menlo" w:hAnsi="Menlo" w:cs="Menlo"/>
          <w:color w:val="A31515"/>
          <w:sz w:val="18"/>
          <w:szCs w:val="18"/>
        </w:rPr>
        <w:t>docker</w:t>
      </w:r>
    </w:p>
    <w:p w14:paraId="59D8BA41"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8000"/>
          <w:sz w:val="18"/>
          <w:szCs w:val="18"/>
        </w:rPr>
        <w:t xml:space="preserve"># </w:t>
      </w:r>
      <w:r w:rsidRPr="00C53C97">
        <w:rPr>
          <w:rFonts w:ascii="Menlo" w:hAnsi="Menlo" w:cs="Menlo"/>
          <w:color w:val="008000"/>
          <w:sz w:val="18"/>
          <w:szCs w:val="18"/>
        </w:rPr>
        <w:t>将当前用户添加到</w:t>
      </w:r>
      <w:r w:rsidRPr="00C53C97">
        <w:rPr>
          <w:rFonts w:ascii="Menlo" w:hAnsi="Menlo" w:cs="Menlo"/>
          <w:color w:val="008000"/>
          <w:sz w:val="18"/>
          <w:szCs w:val="18"/>
        </w:rPr>
        <w:t xml:space="preserve"> Docker </w:t>
      </w:r>
      <w:r w:rsidRPr="00C53C97">
        <w:rPr>
          <w:rFonts w:ascii="Menlo" w:hAnsi="Menlo" w:cs="Menlo"/>
          <w:color w:val="008000"/>
          <w:sz w:val="18"/>
          <w:szCs w:val="18"/>
        </w:rPr>
        <w:t>组</w:t>
      </w:r>
    </w:p>
    <w:p w14:paraId="6A6E27BA"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sudo </w:t>
      </w:r>
      <w:r w:rsidRPr="00C53C97">
        <w:rPr>
          <w:rFonts w:ascii="Menlo" w:hAnsi="Menlo" w:cs="Menlo"/>
          <w:color w:val="A31515"/>
          <w:sz w:val="18"/>
          <w:szCs w:val="18"/>
        </w:rPr>
        <w:t>usermod</w:t>
      </w:r>
      <w:r w:rsidRPr="00C53C97">
        <w:rPr>
          <w:rFonts w:ascii="Menlo" w:hAnsi="Menlo" w:cs="Menlo"/>
          <w:color w:val="000000"/>
          <w:sz w:val="18"/>
          <w:szCs w:val="18"/>
        </w:rPr>
        <w:t xml:space="preserve"> </w:t>
      </w:r>
      <w:r w:rsidRPr="00C53C97">
        <w:rPr>
          <w:rFonts w:ascii="Menlo" w:hAnsi="Menlo" w:cs="Menlo"/>
          <w:color w:val="A31515"/>
          <w:sz w:val="18"/>
          <w:szCs w:val="18"/>
        </w:rPr>
        <w:t>-aG</w:t>
      </w:r>
      <w:r w:rsidRPr="00C53C97">
        <w:rPr>
          <w:rFonts w:ascii="Menlo" w:hAnsi="Menlo" w:cs="Menlo"/>
          <w:color w:val="000000"/>
          <w:sz w:val="18"/>
          <w:szCs w:val="18"/>
        </w:rPr>
        <w:t xml:space="preserve"> </w:t>
      </w:r>
      <w:r w:rsidRPr="00C53C97">
        <w:rPr>
          <w:rFonts w:ascii="Menlo" w:hAnsi="Menlo" w:cs="Menlo"/>
          <w:color w:val="A31515"/>
          <w:sz w:val="18"/>
          <w:szCs w:val="18"/>
        </w:rPr>
        <w:t>docker</w:t>
      </w:r>
      <w:r w:rsidRPr="00C53C97">
        <w:rPr>
          <w:rFonts w:ascii="Menlo" w:hAnsi="Menlo" w:cs="Menlo"/>
          <w:color w:val="000000"/>
          <w:sz w:val="18"/>
          <w:szCs w:val="18"/>
        </w:rPr>
        <w:t xml:space="preserve"> $USER</w:t>
      </w:r>
    </w:p>
    <w:p w14:paraId="1EF6FBCA" w14:textId="77777777" w:rsidR="00C53C97" w:rsidRPr="00C53C97" w:rsidRDefault="00C53C97" w:rsidP="00C53C97">
      <w:pPr>
        <w:ind w:firstLineChars="95" w:firstLine="199"/>
      </w:pPr>
      <w:r>
        <w:rPr>
          <w:rFonts w:hint="eastAsia"/>
        </w:rPr>
        <w:t>执行上述命令后，请退出当前终端并重新登陆。其次，使用以下命令验证</w:t>
      </w:r>
      <w:r>
        <w:t>D</w:t>
      </w:r>
      <w:r>
        <w:rPr>
          <w:rFonts w:hint="eastAsia"/>
        </w:rPr>
        <w:t>ocker</w:t>
      </w:r>
      <w:r>
        <w:rPr>
          <w:rFonts w:hint="eastAsia"/>
        </w:rPr>
        <w:t>是否安装成功：</w:t>
      </w:r>
    </w:p>
    <w:p w14:paraId="04263978"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8000"/>
          <w:sz w:val="18"/>
          <w:szCs w:val="18"/>
        </w:rPr>
        <w:t xml:space="preserve"># </w:t>
      </w:r>
      <w:r w:rsidRPr="00C53C97">
        <w:rPr>
          <w:rFonts w:ascii="Menlo" w:hAnsi="Menlo" w:cs="Menlo"/>
          <w:color w:val="008000"/>
          <w:sz w:val="18"/>
          <w:szCs w:val="18"/>
        </w:rPr>
        <w:t>测试</w:t>
      </w:r>
      <w:r w:rsidRPr="00C53C97">
        <w:rPr>
          <w:rFonts w:ascii="Menlo" w:hAnsi="Menlo" w:cs="Menlo"/>
          <w:color w:val="008000"/>
          <w:sz w:val="18"/>
          <w:szCs w:val="18"/>
        </w:rPr>
        <w:t xml:space="preserve"> Docker </w:t>
      </w:r>
      <w:r w:rsidRPr="00C53C97">
        <w:rPr>
          <w:rFonts w:ascii="Menlo" w:hAnsi="Menlo" w:cs="Menlo"/>
          <w:color w:val="008000"/>
          <w:sz w:val="18"/>
          <w:szCs w:val="18"/>
        </w:rPr>
        <w:t>安装是否成功</w:t>
      </w:r>
    </w:p>
    <w:p w14:paraId="49777634"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docker </w:t>
      </w:r>
      <w:r w:rsidRPr="00C53C97">
        <w:rPr>
          <w:rFonts w:ascii="Menlo" w:hAnsi="Menlo" w:cs="Menlo"/>
          <w:color w:val="A31515"/>
          <w:sz w:val="18"/>
          <w:szCs w:val="18"/>
        </w:rPr>
        <w:t>run</w:t>
      </w:r>
      <w:r w:rsidRPr="00C53C97">
        <w:rPr>
          <w:rFonts w:ascii="Menlo" w:hAnsi="Menlo" w:cs="Menlo"/>
          <w:color w:val="000000"/>
          <w:sz w:val="18"/>
          <w:szCs w:val="18"/>
        </w:rPr>
        <w:t xml:space="preserve"> </w:t>
      </w:r>
      <w:r w:rsidRPr="00C53C97">
        <w:rPr>
          <w:rFonts w:ascii="Menlo" w:hAnsi="Menlo" w:cs="Menlo"/>
          <w:color w:val="A31515"/>
          <w:sz w:val="18"/>
          <w:szCs w:val="18"/>
        </w:rPr>
        <w:t>--rm</w:t>
      </w:r>
      <w:r w:rsidRPr="00C53C97">
        <w:rPr>
          <w:rFonts w:ascii="Menlo" w:hAnsi="Menlo" w:cs="Menlo"/>
          <w:color w:val="000000"/>
          <w:sz w:val="18"/>
          <w:szCs w:val="18"/>
        </w:rPr>
        <w:t xml:space="preserve"> </w:t>
      </w:r>
      <w:r w:rsidRPr="00C53C97">
        <w:rPr>
          <w:rFonts w:ascii="Menlo" w:hAnsi="Menlo" w:cs="Menlo"/>
          <w:color w:val="A31515"/>
          <w:sz w:val="18"/>
          <w:szCs w:val="18"/>
        </w:rPr>
        <w:t>hello-world</w:t>
      </w:r>
    </w:p>
    <w:p w14:paraId="06FE78EB" w14:textId="77777777" w:rsidR="00C53C97" w:rsidRDefault="00C53C97" w:rsidP="00C53C97">
      <w:pPr>
        <w:ind w:firstLine="420"/>
      </w:pPr>
      <w:r>
        <w:rPr>
          <w:rFonts w:hint="eastAsia"/>
        </w:rPr>
        <w:t>如果输出以下类似内容，则说明</w:t>
      </w:r>
      <w:r>
        <w:t>D</w:t>
      </w:r>
      <w:r>
        <w:rPr>
          <w:rFonts w:hint="eastAsia"/>
        </w:rPr>
        <w:t>ocker</w:t>
      </w:r>
      <w:r>
        <w:rPr>
          <w:rFonts w:hint="eastAsia"/>
        </w:rPr>
        <w:t>安装成功：</w:t>
      </w:r>
    </w:p>
    <w:p w14:paraId="6B71828B"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Hello </w:t>
      </w:r>
      <w:r w:rsidRPr="00C53C97">
        <w:rPr>
          <w:rFonts w:ascii="Menlo" w:hAnsi="Menlo" w:cs="Menlo"/>
          <w:color w:val="A31515"/>
          <w:sz w:val="18"/>
          <w:szCs w:val="18"/>
        </w:rPr>
        <w:t>from</w:t>
      </w:r>
      <w:r w:rsidRPr="00C53C97">
        <w:rPr>
          <w:rFonts w:ascii="Menlo" w:hAnsi="Menlo" w:cs="Menlo"/>
          <w:color w:val="000000"/>
          <w:sz w:val="18"/>
          <w:szCs w:val="18"/>
        </w:rPr>
        <w:t xml:space="preserve"> </w:t>
      </w:r>
      <w:r w:rsidRPr="00C53C97">
        <w:rPr>
          <w:rFonts w:ascii="Menlo" w:hAnsi="Menlo" w:cs="Menlo"/>
          <w:color w:val="A31515"/>
          <w:sz w:val="18"/>
          <w:szCs w:val="18"/>
        </w:rPr>
        <w:t>Docker!</w:t>
      </w:r>
    </w:p>
    <w:p w14:paraId="7CAA1105"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This </w:t>
      </w:r>
      <w:r w:rsidRPr="00C53C97">
        <w:rPr>
          <w:rFonts w:ascii="Menlo" w:hAnsi="Menlo" w:cs="Menlo"/>
          <w:color w:val="A31515"/>
          <w:sz w:val="18"/>
          <w:szCs w:val="18"/>
        </w:rPr>
        <w:t>message</w:t>
      </w:r>
      <w:r w:rsidRPr="00C53C97">
        <w:rPr>
          <w:rFonts w:ascii="Menlo" w:hAnsi="Menlo" w:cs="Menlo"/>
          <w:color w:val="000000"/>
          <w:sz w:val="18"/>
          <w:szCs w:val="18"/>
        </w:rPr>
        <w:t xml:space="preserve"> </w:t>
      </w:r>
      <w:r w:rsidRPr="00C53C97">
        <w:rPr>
          <w:rFonts w:ascii="Menlo" w:hAnsi="Menlo" w:cs="Menlo"/>
          <w:color w:val="A31515"/>
          <w:sz w:val="18"/>
          <w:szCs w:val="18"/>
        </w:rPr>
        <w:t>shows</w:t>
      </w:r>
      <w:r w:rsidRPr="00C53C97">
        <w:rPr>
          <w:rFonts w:ascii="Menlo" w:hAnsi="Menlo" w:cs="Menlo"/>
          <w:color w:val="000000"/>
          <w:sz w:val="18"/>
          <w:szCs w:val="18"/>
        </w:rPr>
        <w:t xml:space="preserve"> </w:t>
      </w:r>
      <w:r w:rsidRPr="00C53C97">
        <w:rPr>
          <w:rFonts w:ascii="Menlo" w:hAnsi="Menlo" w:cs="Menlo"/>
          <w:color w:val="A31515"/>
          <w:sz w:val="18"/>
          <w:szCs w:val="18"/>
        </w:rPr>
        <w:t>that</w:t>
      </w:r>
      <w:r w:rsidRPr="00C53C97">
        <w:rPr>
          <w:rFonts w:ascii="Menlo" w:hAnsi="Menlo" w:cs="Menlo"/>
          <w:color w:val="000000"/>
          <w:sz w:val="18"/>
          <w:szCs w:val="18"/>
        </w:rPr>
        <w:t xml:space="preserve"> </w:t>
      </w:r>
      <w:r w:rsidRPr="00C53C97">
        <w:rPr>
          <w:rFonts w:ascii="Menlo" w:hAnsi="Menlo" w:cs="Menlo"/>
          <w:color w:val="A31515"/>
          <w:sz w:val="18"/>
          <w:szCs w:val="18"/>
        </w:rPr>
        <w:t>your</w:t>
      </w:r>
      <w:r w:rsidRPr="00C53C97">
        <w:rPr>
          <w:rFonts w:ascii="Menlo" w:hAnsi="Menlo" w:cs="Menlo"/>
          <w:color w:val="000000"/>
          <w:sz w:val="18"/>
          <w:szCs w:val="18"/>
        </w:rPr>
        <w:t xml:space="preserve"> </w:t>
      </w:r>
      <w:r w:rsidRPr="00C53C97">
        <w:rPr>
          <w:rFonts w:ascii="Menlo" w:hAnsi="Menlo" w:cs="Menlo"/>
          <w:color w:val="A31515"/>
          <w:sz w:val="18"/>
          <w:szCs w:val="18"/>
        </w:rPr>
        <w:t>installation</w:t>
      </w:r>
      <w:r w:rsidRPr="00C53C97">
        <w:rPr>
          <w:rFonts w:ascii="Menlo" w:hAnsi="Menlo" w:cs="Menlo"/>
          <w:color w:val="000000"/>
          <w:sz w:val="18"/>
          <w:szCs w:val="18"/>
        </w:rPr>
        <w:t xml:space="preserve"> </w:t>
      </w:r>
      <w:r w:rsidRPr="00C53C97">
        <w:rPr>
          <w:rFonts w:ascii="Menlo" w:hAnsi="Menlo" w:cs="Menlo"/>
          <w:color w:val="A31515"/>
          <w:sz w:val="18"/>
          <w:szCs w:val="18"/>
        </w:rPr>
        <w:t>appears</w:t>
      </w:r>
      <w:r w:rsidRPr="00C53C97">
        <w:rPr>
          <w:rFonts w:ascii="Menlo" w:hAnsi="Menlo" w:cs="Menlo"/>
          <w:color w:val="000000"/>
          <w:sz w:val="18"/>
          <w:szCs w:val="18"/>
        </w:rPr>
        <w:t xml:space="preserve"> </w:t>
      </w:r>
      <w:r w:rsidRPr="00C53C97">
        <w:rPr>
          <w:rFonts w:ascii="Menlo" w:hAnsi="Menlo" w:cs="Menlo"/>
          <w:color w:val="A31515"/>
          <w:sz w:val="18"/>
          <w:szCs w:val="18"/>
        </w:rPr>
        <w:t>to</w:t>
      </w:r>
      <w:r w:rsidRPr="00C53C97">
        <w:rPr>
          <w:rFonts w:ascii="Menlo" w:hAnsi="Menlo" w:cs="Menlo"/>
          <w:color w:val="000000"/>
          <w:sz w:val="18"/>
          <w:szCs w:val="18"/>
        </w:rPr>
        <w:t xml:space="preserve"> </w:t>
      </w:r>
      <w:r w:rsidRPr="00C53C97">
        <w:rPr>
          <w:rFonts w:ascii="Menlo" w:hAnsi="Menlo" w:cs="Menlo"/>
          <w:color w:val="A31515"/>
          <w:sz w:val="18"/>
          <w:szCs w:val="18"/>
        </w:rPr>
        <w:t>be</w:t>
      </w:r>
      <w:r w:rsidRPr="00C53C97">
        <w:rPr>
          <w:rFonts w:ascii="Menlo" w:hAnsi="Menlo" w:cs="Menlo"/>
          <w:color w:val="000000"/>
          <w:sz w:val="18"/>
          <w:szCs w:val="18"/>
        </w:rPr>
        <w:t xml:space="preserve"> </w:t>
      </w:r>
      <w:r w:rsidRPr="00C53C97">
        <w:rPr>
          <w:rFonts w:ascii="Menlo" w:hAnsi="Menlo" w:cs="Menlo"/>
          <w:color w:val="A31515"/>
          <w:sz w:val="18"/>
          <w:szCs w:val="18"/>
        </w:rPr>
        <w:t>working</w:t>
      </w:r>
      <w:r w:rsidRPr="00C53C97">
        <w:rPr>
          <w:rFonts w:ascii="Menlo" w:hAnsi="Menlo" w:cs="Menlo"/>
          <w:color w:val="000000"/>
          <w:sz w:val="18"/>
          <w:szCs w:val="18"/>
        </w:rPr>
        <w:t xml:space="preserve"> </w:t>
      </w:r>
      <w:r w:rsidRPr="00C53C97">
        <w:rPr>
          <w:rFonts w:ascii="Menlo" w:hAnsi="Menlo" w:cs="Menlo"/>
          <w:color w:val="A31515"/>
          <w:sz w:val="18"/>
          <w:szCs w:val="18"/>
        </w:rPr>
        <w:t>correctly.</w:t>
      </w:r>
    </w:p>
    <w:p w14:paraId="235BD6B1" w14:textId="77777777" w:rsidR="00C53C97" w:rsidRPr="00C53C97" w:rsidRDefault="00C53C97" w:rsidP="00C53C97">
      <w:pPr>
        <w:ind w:firstLine="420"/>
      </w:pPr>
      <w:r>
        <w:rPr>
          <w:rFonts w:hint="eastAsia"/>
        </w:rPr>
        <w:t>注意，如果在使用过程中发现拉取</w:t>
      </w:r>
      <w:r>
        <w:t>D</w:t>
      </w:r>
      <w:r>
        <w:rPr>
          <w:rFonts w:hint="eastAsia"/>
        </w:rPr>
        <w:t>ocker</w:t>
      </w:r>
      <w:r>
        <w:rPr>
          <w:rFonts w:hint="eastAsia"/>
        </w:rPr>
        <w:t>镜像十分缓慢，可以配置</w:t>
      </w:r>
      <w:r>
        <w:rPr>
          <w:rFonts w:hint="eastAsia"/>
        </w:rPr>
        <w:t>docker</w:t>
      </w:r>
      <w:r>
        <w:rPr>
          <w:rFonts w:hint="eastAsia"/>
        </w:rPr>
        <w:t>国内镜像加速。</w:t>
      </w:r>
    </w:p>
    <w:p w14:paraId="1548111B" w14:textId="77777777" w:rsidR="00933BB1" w:rsidRDefault="00933BB1" w:rsidP="005B4481">
      <w:pPr>
        <w:pStyle w:val="3"/>
        <w:rPr>
          <w:b/>
        </w:rPr>
      </w:pPr>
      <w:r w:rsidRPr="00CA1F05">
        <w:rPr>
          <w:rFonts w:hint="eastAsia"/>
        </w:rPr>
        <w:t>2.</w:t>
      </w:r>
      <w:r>
        <w:rPr>
          <w:rFonts w:hint="eastAsia"/>
        </w:rPr>
        <w:t>2</w:t>
      </w:r>
      <w:r w:rsidRPr="00CA1F05">
        <w:t>.</w:t>
      </w:r>
      <w:r>
        <w:rPr>
          <w:rFonts w:hint="eastAsia"/>
        </w:rPr>
        <w:t>2</w:t>
      </w:r>
      <w:r w:rsidRPr="00CA1F05">
        <w:rPr>
          <w:rFonts w:hint="eastAsia"/>
        </w:rPr>
        <w:t xml:space="preserve"> </w:t>
      </w:r>
      <w:r w:rsidRPr="00CA1F05">
        <w:t>W</w:t>
      </w:r>
      <w:r w:rsidRPr="00CA1F05">
        <w:rPr>
          <w:rFonts w:hint="eastAsia"/>
        </w:rPr>
        <w:t>indows系统</w:t>
      </w:r>
    </w:p>
    <w:p w14:paraId="08C4F342" w14:textId="77777777" w:rsidR="00C53C97" w:rsidRDefault="00C53C97" w:rsidP="00C53C97">
      <w:pPr>
        <w:ind w:firstLine="420"/>
      </w:pPr>
      <w:r>
        <w:rPr>
          <w:rFonts w:hint="eastAsia"/>
        </w:rPr>
        <w:t>在</w:t>
      </w:r>
      <w:r>
        <w:rPr>
          <w:rFonts w:hint="eastAsia"/>
        </w:rPr>
        <w:t>Windows</w:t>
      </w:r>
      <w:r>
        <w:rPr>
          <w:rFonts w:hint="eastAsia"/>
        </w:rPr>
        <w:t>系统下安装</w:t>
      </w:r>
      <w:r>
        <w:rPr>
          <w:rFonts w:hint="eastAsia"/>
        </w:rPr>
        <w:t>docker</w:t>
      </w:r>
      <w:r>
        <w:rPr>
          <w:rFonts w:hint="eastAsia"/>
        </w:rPr>
        <w:t>，一般会有系统要求，</w:t>
      </w:r>
      <w:r w:rsidRPr="00C53C97">
        <w:rPr>
          <w:rFonts w:hint="eastAsia"/>
        </w:rPr>
        <w:t xml:space="preserve">Docker Desktop for Windows </w:t>
      </w:r>
      <w:r w:rsidRPr="00C53C97">
        <w:rPr>
          <w:rFonts w:hint="eastAsia"/>
        </w:rPr>
        <w:t>支持</w:t>
      </w:r>
      <w:r w:rsidRPr="00C53C97">
        <w:rPr>
          <w:rFonts w:hint="eastAsia"/>
        </w:rPr>
        <w:t xml:space="preserve"> 64 </w:t>
      </w:r>
      <w:r w:rsidRPr="00C53C97">
        <w:rPr>
          <w:rFonts w:hint="eastAsia"/>
        </w:rPr>
        <w:t>位版本的</w:t>
      </w:r>
      <w:r w:rsidRPr="00C53C97">
        <w:rPr>
          <w:rFonts w:hint="eastAsia"/>
        </w:rPr>
        <w:t>Windows 10 Pro</w:t>
      </w:r>
      <w:r w:rsidRPr="00C53C97">
        <w:rPr>
          <w:rFonts w:hint="eastAsia"/>
        </w:rPr>
        <w:t>，且必须开启</w:t>
      </w:r>
      <w:r w:rsidRPr="00C53C97">
        <w:rPr>
          <w:rFonts w:hint="eastAsia"/>
        </w:rPr>
        <w:t>Hyper-V</w:t>
      </w:r>
      <w:r w:rsidRPr="00C53C97">
        <w:rPr>
          <w:rFonts w:hint="eastAsia"/>
        </w:rPr>
        <w:t>（若版本为</w:t>
      </w:r>
      <w:r w:rsidRPr="00C53C97">
        <w:rPr>
          <w:rFonts w:hint="eastAsia"/>
        </w:rPr>
        <w:t>v1903</w:t>
      </w:r>
      <w:r w:rsidRPr="00C53C97">
        <w:rPr>
          <w:rFonts w:hint="eastAsia"/>
        </w:rPr>
        <w:t>及以上则无需开启</w:t>
      </w:r>
      <w:r w:rsidRPr="00C53C97">
        <w:rPr>
          <w:rFonts w:hint="eastAsia"/>
        </w:rPr>
        <w:t xml:space="preserve"> Hyper-V</w:t>
      </w:r>
      <w:r w:rsidRPr="00C53C97">
        <w:rPr>
          <w:rFonts w:hint="eastAsia"/>
        </w:rPr>
        <w:t>），或者</w:t>
      </w:r>
      <w:r w:rsidRPr="00C53C97">
        <w:rPr>
          <w:rFonts w:hint="eastAsia"/>
        </w:rPr>
        <w:t>64</w:t>
      </w:r>
      <w:r w:rsidRPr="00C53C97">
        <w:rPr>
          <w:rFonts w:hint="eastAsia"/>
        </w:rPr>
        <w:t>位版本的</w:t>
      </w:r>
      <w:r w:rsidRPr="00C53C97">
        <w:rPr>
          <w:rFonts w:hint="eastAsia"/>
        </w:rPr>
        <w:t>Windows 10 Home v1903</w:t>
      </w:r>
      <w:r w:rsidRPr="00C53C97">
        <w:rPr>
          <w:rFonts w:hint="eastAsia"/>
        </w:rPr>
        <w:t>及以上版本。</w:t>
      </w:r>
    </w:p>
    <w:p w14:paraId="06B4D22B" w14:textId="77777777" w:rsidR="00C53C97" w:rsidRDefault="00C53C97" w:rsidP="00C53C97">
      <w:pPr>
        <w:ind w:firstLine="420"/>
      </w:pPr>
      <w:r>
        <w:rPr>
          <w:rFonts w:hint="eastAsia"/>
        </w:rPr>
        <w:t>若系统满足要求，可</w:t>
      </w:r>
      <w:r w:rsidRPr="00C53C97">
        <w:rPr>
          <w:rFonts w:hint="eastAsia"/>
        </w:rPr>
        <w:t>选择手动下载安装，也可以通过</w:t>
      </w:r>
      <w:r w:rsidRPr="00C53C97">
        <w:rPr>
          <w:rFonts w:hint="eastAsia"/>
        </w:rPr>
        <w:t>winget</w:t>
      </w:r>
      <w:r w:rsidRPr="00C53C97">
        <w:rPr>
          <w:rFonts w:hint="eastAsia"/>
        </w:rPr>
        <w:t>安装。访问</w:t>
      </w:r>
      <w:r w:rsidRPr="00C53C97">
        <w:rPr>
          <w:rFonts w:hint="eastAsia"/>
        </w:rPr>
        <w:t>docker</w:t>
      </w:r>
      <w:r w:rsidRPr="00C53C97">
        <w:rPr>
          <w:rFonts w:hint="eastAsia"/>
        </w:rPr>
        <w:t>官网下载</w:t>
      </w:r>
      <w:r w:rsidRPr="00C53C97">
        <w:rPr>
          <w:rFonts w:hint="eastAsia"/>
        </w:rPr>
        <w:t>Docker Desktop for Windows</w:t>
      </w:r>
      <w:r w:rsidRPr="00C53C97">
        <w:rPr>
          <w:rFonts w:hint="eastAsia"/>
        </w:rPr>
        <w:t>（</w:t>
      </w:r>
      <w:r w:rsidRPr="00C53C97">
        <w:rPr>
          <w:rFonts w:hint="eastAsia"/>
        </w:rPr>
        <w:t>https://www.docker.com/products/docker-desktop/</w:t>
      </w:r>
      <w:r w:rsidRPr="00C53C97">
        <w:rPr>
          <w:rFonts w:hint="eastAsia"/>
        </w:rPr>
        <w:t>）。下载完成后，双击</w:t>
      </w:r>
      <w:r>
        <w:t>`</w:t>
      </w:r>
      <w:r w:rsidRPr="00C53C97">
        <w:rPr>
          <w:rFonts w:hint="eastAsia"/>
        </w:rPr>
        <w:t>Docker Desktop Installer.exe</w:t>
      </w:r>
      <w:r>
        <w:t>`</w:t>
      </w:r>
      <w:r w:rsidRPr="00C53C97">
        <w:rPr>
          <w:rFonts w:hint="eastAsia"/>
        </w:rPr>
        <w:t>开始安装</w:t>
      </w:r>
      <w:r>
        <w:rPr>
          <w:rFonts w:hint="eastAsia"/>
        </w:rPr>
        <w:t>。若使用</w:t>
      </w:r>
      <w:r>
        <w:rPr>
          <w:rFonts w:hint="eastAsia"/>
        </w:rPr>
        <w:t>winget</w:t>
      </w:r>
      <w:r>
        <w:rPr>
          <w:rFonts w:hint="eastAsia"/>
        </w:rPr>
        <w:t>进行安装，可在命令行执行以下命令：</w:t>
      </w:r>
    </w:p>
    <w:p w14:paraId="61EF6F05" w14:textId="77777777" w:rsidR="00C53C97" w:rsidRPr="00C53C97" w:rsidRDefault="00C53C97" w:rsidP="00C53C97">
      <w:pPr>
        <w:shd w:val="clear" w:color="auto" w:fill="FFFFFF"/>
        <w:spacing w:line="270" w:lineRule="atLeast"/>
        <w:ind w:firstLineChars="0" w:firstLine="0"/>
        <w:jc w:val="left"/>
        <w:rPr>
          <w:rFonts w:ascii="Menlo" w:hAnsi="Menlo" w:cs="Menlo"/>
          <w:color w:val="000000"/>
          <w:sz w:val="18"/>
          <w:szCs w:val="18"/>
        </w:rPr>
      </w:pPr>
      <w:r w:rsidRPr="00C53C97">
        <w:rPr>
          <w:rFonts w:ascii="Menlo" w:hAnsi="Menlo" w:cs="Menlo"/>
          <w:color w:val="000000"/>
          <w:sz w:val="18"/>
          <w:szCs w:val="18"/>
        </w:rPr>
        <w:t xml:space="preserve">$ </w:t>
      </w:r>
      <w:r w:rsidRPr="00C53C97">
        <w:rPr>
          <w:rFonts w:ascii="Menlo" w:hAnsi="Menlo" w:cs="Menlo"/>
          <w:color w:val="A31515"/>
          <w:sz w:val="18"/>
          <w:szCs w:val="18"/>
        </w:rPr>
        <w:t>winget</w:t>
      </w:r>
      <w:r w:rsidRPr="00C53C97">
        <w:rPr>
          <w:rFonts w:ascii="Menlo" w:hAnsi="Menlo" w:cs="Menlo"/>
          <w:color w:val="000000"/>
          <w:sz w:val="18"/>
          <w:szCs w:val="18"/>
        </w:rPr>
        <w:t xml:space="preserve"> </w:t>
      </w:r>
      <w:r w:rsidRPr="00C53C97">
        <w:rPr>
          <w:rFonts w:ascii="Menlo" w:hAnsi="Menlo" w:cs="Menlo"/>
          <w:color w:val="A31515"/>
          <w:sz w:val="18"/>
          <w:szCs w:val="18"/>
        </w:rPr>
        <w:t>install</w:t>
      </w:r>
      <w:r w:rsidRPr="00C53C97">
        <w:rPr>
          <w:rFonts w:ascii="Menlo" w:hAnsi="Menlo" w:cs="Menlo"/>
          <w:color w:val="000000"/>
          <w:sz w:val="18"/>
          <w:szCs w:val="18"/>
        </w:rPr>
        <w:t xml:space="preserve"> </w:t>
      </w:r>
      <w:r w:rsidRPr="00C53C97">
        <w:rPr>
          <w:rFonts w:ascii="Menlo" w:hAnsi="Menlo" w:cs="Menlo"/>
          <w:color w:val="A31515"/>
          <w:sz w:val="18"/>
          <w:szCs w:val="18"/>
        </w:rPr>
        <w:t>Docker.DockerDesktop</w:t>
      </w:r>
    </w:p>
    <w:p w14:paraId="398303E2" w14:textId="77777777" w:rsidR="00C53C97" w:rsidRPr="00EF7EB5" w:rsidRDefault="00C53C97" w:rsidP="005C274E">
      <w:pPr>
        <w:shd w:val="clear" w:color="auto" w:fill="FFFFFF"/>
        <w:ind w:firstLine="420"/>
        <w:rPr>
          <w:rFonts w:cs="Times New Roman (正文 CS 字体)"/>
          <w:szCs w:val="21"/>
        </w:rPr>
      </w:pPr>
      <w:r>
        <w:rPr>
          <w:rFonts w:cs="Times New Roman (正文 CS 字体)" w:hint="eastAsia"/>
          <w:szCs w:val="21"/>
        </w:rPr>
        <w:t>如果使用的</w:t>
      </w:r>
      <w:r w:rsidRPr="008730C0">
        <w:rPr>
          <w:rFonts w:cs="Times New Roman (正文 CS 字体)"/>
          <w:szCs w:val="21"/>
        </w:rPr>
        <w:t>Windows</w:t>
      </w:r>
      <w:r w:rsidRPr="008730C0">
        <w:rPr>
          <w:rFonts w:cs="Times New Roman (正文 CS 字体)"/>
          <w:szCs w:val="21"/>
        </w:rPr>
        <w:t>版本为</w:t>
      </w:r>
      <w:r w:rsidRPr="008730C0">
        <w:rPr>
          <w:rFonts w:cs="Times New Roman (正文 CS 字体)"/>
          <w:szCs w:val="21"/>
        </w:rPr>
        <w:t xml:space="preserve"> Windows 10</w:t>
      </w:r>
      <w:r w:rsidRPr="008730C0">
        <w:rPr>
          <w:rFonts w:cs="Times New Roman (正文 CS 字体)"/>
          <w:szCs w:val="21"/>
        </w:rPr>
        <w:t>专业版或家庭版</w:t>
      </w:r>
      <w:r w:rsidRPr="008730C0">
        <w:rPr>
          <w:rFonts w:cs="Times New Roman (正文 CS 字体)"/>
          <w:szCs w:val="21"/>
        </w:rPr>
        <w:t>v1903</w:t>
      </w:r>
      <w:r w:rsidRPr="008730C0">
        <w:rPr>
          <w:rFonts w:cs="Times New Roman (正文 CS 字体)"/>
          <w:szCs w:val="21"/>
        </w:rPr>
        <w:t>及以上版本可以使用</w:t>
      </w:r>
      <w:r w:rsidRPr="008730C0">
        <w:rPr>
          <w:rFonts w:cs="Times New Roman (正文 CS 字体)"/>
          <w:szCs w:val="21"/>
        </w:rPr>
        <w:t>WSL2</w:t>
      </w:r>
      <w:r w:rsidRPr="008730C0">
        <w:rPr>
          <w:rFonts w:cs="Times New Roman (正文 CS 字体)"/>
          <w:szCs w:val="21"/>
        </w:rPr>
        <w:t>运行</w:t>
      </w:r>
      <w:r w:rsidRPr="008730C0">
        <w:rPr>
          <w:rFonts w:cs="Times New Roman (正文 CS 字体)"/>
          <w:szCs w:val="21"/>
        </w:rPr>
        <w:t>Docker</w:t>
      </w:r>
      <w:r w:rsidRPr="008730C0">
        <w:rPr>
          <w:rFonts w:cs="Times New Roman (正文 CS 字体)"/>
          <w:szCs w:val="21"/>
        </w:rPr>
        <w:t>，具体请查看</w:t>
      </w:r>
      <w:r w:rsidRPr="008730C0">
        <w:rPr>
          <w:rFonts w:cs="Times New Roman (正文 CS 字体)"/>
          <w:szCs w:val="21"/>
        </w:rPr>
        <w:t>Docker Desktop WSL 2 backend</w:t>
      </w:r>
      <w:r>
        <w:rPr>
          <w:rFonts w:cs="Times New Roman (正文 CS 字体)" w:hint="eastAsia"/>
          <w:szCs w:val="21"/>
        </w:rPr>
        <w:t>（</w:t>
      </w:r>
      <w:r w:rsidRPr="008730C0">
        <w:rPr>
          <w:rFonts w:cs="Times New Roman (正文 CS 字体)"/>
          <w:szCs w:val="21"/>
        </w:rPr>
        <w:t>https://docs.docker.com/desktop/features/wsl/</w:t>
      </w:r>
      <w:r>
        <w:rPr>
          <w:rFonts w:cs="Times New Roman (正文 CS 字体)" w:hint="eastAsia"/>
          <w:szCs w:val="21"/>
        </w:rPr>
        <w:t>）</w:t>
      </w:r>
      <w:r w:rsidRPr="008730C0">
        <w:rPr>
          <w:rFonts w:cs="Times New Roman (正文 CS 字体)"/>
          <w:szCs w:val="21"/>
        </w:rPr>
        <w:t>。</w:t>
      </w:r>
      <w:r w:rsidRPr="00EF7EB5">
        <w:rPr>
          <w:rFonts w:cs="Times New Roman (正文 CS 字体)"/>
          <w:szCs w:val="21"/>
        </w:rPr>
        <w:t>安装完成后，点击任务栏中的</w:t>
      </w:r>
      <w:r w:rsidRPr="00EF7EB5">
        <w:rPr>
          <w:rFonts w:cs="Times New Roman (正文 CS 字体)"/>
          <w:szCs w:val="21"/>
        </w:rPr>
        <w:t>Docker</w:t>
      </w:r>
      <w:r w:rsidRPr="00EF7EB5">
        <w:rPr>
          <w:rFonts w:cs="Times New Roman (正文 CS 字体)"/>
          <w:szCs w:val="21"/>
        </w:rPr>
        <w:t>图标，启动</w:t>
      </w:r>
      <w:r w:rsidRPr="00EF7EB5">
        <w:rPr>
          <w:rFonts w:cs="Times New Roman (正文 CS 字体)"/>
          <w:szCs w:val="21"/>
        </w:rPr>
        <w:t>Docker</w:t>
      </w:r>
      <w:r w:rsidRPr="00EF7EB5">
        <w:rPr>
          <w:rFonts w:cs="Times New Roman (正文 CS 字体)"/>
          <w:szCs w:val="21"/>
        </w:rPr>
        <w:t>。当图标静止时，表示</w:t>
      </w:r>
      <w:r w:rsidRPr="00EF7EB5">
        <w:rPr>
          <w:rFonts w:cs="Times New Roman (正文 CS 字体)"/>
          <w:szCs w:val="21"/>
        </w:rPr>
        <w:t>Docker</w:t>
      </w:r>
      <w:r w:rsidRPr="00EF7EB5">
        <w:rPr>
          <w:rFonts w:cs="Times New Roman (正文 CS 字体)"/>
          <w:szCs w:val="21"/>
        </w:rPr>
        <w:t>启动成功。此时，您可以在</w:t>
      </w:r>
      <w:r w:rsidRPr="00EF7EB5">
        <w:rPr>
          <w:rFonts w:cs="Times New Roman (正文 CS 字体)"/>
          <w:szCs w:val="21"/>
        </w:rPr>
        <w:t>PowerShell</w:t>
      </w:r>
      <w:r w:rsidRPr="00EF7EB5">
        <w:rPr>
          <w:rFonts w:cs="Times New Roman (正文 CS 字体)"/>
          <w:szCs w:val="21"/>
        </w:rPr>
        <w:t>中运行</w:t>
      </w:r>
      <w:r w:rsidRPr="00EF7EB5">
        <w:rPr>
          <w:rFonts w:cs="Times New Roman (正文 CS 字体)"/>
          <w:szCs w:val="21"/>
        </w:rPr>
        <w:t xml:space="preserve"> Docker</w:t>
      </w:r>
      <w:r w:rsidRPr="00EF7EB5">
        <w:rPr>
          <w:rFonts w:cs="Times New Roman (正文 CS 字体)"/>
          <w:szCs w:val="21"/>
        </w:rPr>
        <w:t>命令。</w:t>
      </w:r>
    </w:p>
    <w:p w14:paraId="7238D29C" w14:textId="77777777" w:rsidR="005C274E" w:rsidRDefault="005C274E" w:rsidP="005C274E">
      <w:pPr>
        <w:shd w:val="clear" w:color="auto" w:fill="FFFFFF"/>
        <w:ind w:firstLine="420"/>
        <w:rPr>
          <w:rFonts w:cs="Times New Roman (正文 CS 字体)"/>
          <w:szCs w:val="21"/>
        </w:rPr>
      </w:pPr>
      <w:r>
        <w:lastRenderedPageBreak/>
        <w:t>T</w:t>
      </w:r>
      <w:r>
        <w:rPr>
          <w:rFonts w:hint="eastAsia"/>
        </w:rPr>
        <w:t>ips</w:t>
      </w:r>
      <w:r>
        <w:rPr>
          <w:rFonts w:hint="eastAsia"/>
        </w:rPr>
        <w:t>：</w:t>
      </w:r>
      <w:r w:rsidRPr="00EF7EB5">
        <w:rPr>
          <w:rFonts w:cs="Times New Roman (正文 CS 字体)"/>
          <w:szCs w:val="21"/>
        </w:rPr>
        <w:t>推荐使用</w:t>
      </w:r>
      <w:r w:rsidRPr="00EF7EB5">
        <w:rPr>
          <w:rFonts w:cs="Times New Roman (正文 CS 字体)"/>
          <w:szCs w:val="21"/>
        </w:rPr>
        <w:t xml:space="preserve"> Windows </w:t>
      </w:r>
      <w:r w:rsidRPr="00EF7EB5">
        <w:rPr>
          <w:rFonts w:cs="Times New Roman (正文 CS 字体)"/>
          <w:szCs w:val="21"/>
        </w:rPr>
        <w:t>终端（</w:t>
      </w:r>
      <w:r w:rsidRPr="00EF7EB5">
        <w:rPr>
          <w:rFonts w:cs="Times New Roman (正文 CS 字体)"/>
          <w:szCs w:val="21"/>
        </w:rPr>
        <w:t>Windows Terminal</w:t>
      </w:r>
      <w:r w:rsidRPr="00EF7EB5">
        <w:rPr>
          <w:rFonts w:cs="Times New Roman (正文 CS 字体)"/>
          <w:szCs w:val="21"/>
        </w:rPr>
        <w:t>）运行</w:t>
      </w:r>
      <w:r w:rsidRPr="00EF7EB5">
        <w:rPr>
          <w:rFonts w:cs="Times New Roman (正文 CS 字体)"/>
          <w:szCs w:val="21"/>
        </w:rPr>
        <w:t xml:space="preserve"> Docker</w:t>
      </w:r>
      <w:r w:rsidRPr="00EF7EB5">
        <w:rPr>
          <w:rFonts w:cs="Times New Roman (正文 CS 字体)"/>
          <w:szCs w:val="21"/>
        </w:rPr>
        <w:t>，更多信息请参见</w:t>
      </w:r>
      <w:r>
        <w:rPr>
          <w:rFonts w:cs="Times New Roman (正文 CS 字体)" w:hint="eastAsia"/>
          <w:szCs w:val="21"/>
        </w:rPr>
        <w:t>（</w:t>
      </w:r>
      <w:hyperlink r:id="rId14" w:history="1">
        <w:r w:rsidRPr="00C233A2">
          <w:rPr>
            <w:rStyle w:val="af0"/>
            <w:rFonts w:cs="Times New Roman (正文 CS 字体)"/>
            <w:szCs w:val="21"/>
          </w:rPr>
          <w:t>https://learn.microsoft.com/zh-cn/windows/terminal/install</w:t>
        </w:r>
      </w:hyperlink>
      <w:r>
        <w:rPr>
          <w:rFonts w:cs="Times New Roman (正文 CS 字体)" w:hint="eastAsia"/>
          <w:szCs w:val="21"/>
        </w:rPr>
        <w:t>）。</w:t>
      </w:r>
    </w:p>
    <w:p w14:paraId="08F49EE4" w14:textId="77777777" w:rsidR="00C53C97" w:rsidRPr="005C274E" w:rsidRDefault="00C53C97" w:rsidP="00C53C97">
      <w:pPr>
        <w:ind w:firstLineChars="95" w:firstLine="199"/>
      </w:pPr>
    </w:p>
    <w:p w14:paraId="2B8039D1" w14:textId="77777777" w:rsidR="00933BB1" w:rsidRPr="00CA1F05" w:rsidRDefault="00933BB1" w:rsidP="005B4481">
      <w:pPr>
        <w:pStyle w:val="3"/>
        <w:rPr>
          <w:b/>
        </w:rPr>
      </w:pPr>
      <w:r w:rsidRPr="00CA1F05">
        <w:rPr>
          <w:rFonts w:hint="eastAsia"/>
        </w:rPr>
        <w:t>2.</w:t>
      </w:r>
      <w:r>
        <w:rPr>
          <w:rFonts w:hint="eastAsia"/>
        </w:rPr>
        <w:t>2</w:t>
      </w:r>
      <w:r w:rsidRPr="00CA1F05">
        <w:t>.</w:t>
      </w:r>
      <w:r>
        <w:rPr>
          <w:rFonts w:hint="eastAsia"/>
        </w:rPr>
        <w:t>3</w:t>
      </w:r>
      <w:r w:rsidRPr="00CA1F05">
        <w:rPr>
          <w:rFonts w:hint="eastAsia"/>
        </w:rPr>
        <w:t xml:space="preserve"> </w:t>
      </w:r>
      <w:r>
        <w:t>M</w:t>
      </w:r>
      <w:r>
        <w:rPr>
          <w:rFonts w:hint="eastAsia"/>
        </w:rPr>
        <w:t>ac</w:t>
      </w:r>
      <w:r>
        <w:t>OS</w:t>
      </w:r>
      <w:r w:rsidRPr="00CA1F05">
        <w:rPr>
          <w:rFonts w:hint="eastAsia"/>
        </w:rPr>
        <w:t>系统</w:t>
      </w:r>
    </w:p>
    <w:p w14:paraId="7136C81C" w14:textId="77777777" w:rsidR="005C274E" w:rsidRDefault="005C274E" w:rsidP="005C274E">
      <w:pPr>
        <w:shd w:val="clear" w:color="auto" w:fill="FFFFFF"/>
        <w:ind w:firstLine="420"/>
        <w:rPr>
          <w:rFonts w:cs="Times New Roman (正文 CS 字体)"/>
          <w:szCs w:val="21"/>
        </w:rPr>
      </w:pPr>
      <w:r>
        <w:t>D</w:t>
      </w:r>
      <w:r>
        <w:rPr>
          <w:rFonts w:hint="eastAsia"/>
        </w:rPr>
        <w:t>ocker desktop for mac</w:t>
      </w:r>
      <w:r>
        <w:rPr>
          <w:rFonts w:hint="eastAsia"/>
        </w:rPr>
        <w:t>要求系统最低为</w:t>
      </w:r>
      <w:r>
        <w:t>M</w:t>
      </w:r>
      <w:r>
        <w:rPr>
          <w:rFonts w:hint="eastAsia"/>
        </w:rPr>
        <w:t>ac</w:t>
      </w:r>
      <w:r>
        <w:t>OS</w:t>
      </w:r>
      <w:r>
        <w:rPr>
          <w:rFonts w:hint="eastAsia"/>
        </w:rPr>
        <w:t>必须是</w:t>
      </w:r>
      <w:r>
        <w:rPr>
          <w:rFonts w:hint="eastAsia"/>
        </w:rPr>
        <w:t>10.15</w:t>
      </w:r>
      <w:r>
        <w:rPr>
          <w:rFonts w:hint="eastAsia"/>
        </w:rPr>
        <w:t>或更高版本，</w:t>
      </w:r>
      <w:r>
        <w:t>C</w:t>
      </w:r>
      <w:r>
        <w:rPr>
          <w:rFonts w:hint="eastAsia"/>
        </w:rPr>
        <w:t>atalina</w:t>
      </w:r>
      <w:r>
        <w:rPr>
          <w:rFonts w:hint="eastAsia"/>
        </w:rPr>
        <w:t>、</w:t>
      </w:r>
      <w:r>
        <w:t>B</w:t>
      </w:r>
      <w:r>
        <w:rPr>
          <w:rFonts w:hint="eastAsia"/>
        </w:rPr>
        <w:t xml:space="preserve">ig </w:t>
      </w:r>
      <w:r>
        <w:t>S</w:t>
      </w:r>
      <w:r>
        <w:rPr>
          <w:rFonts w:hint="eastAsia"/>
        </w:rPr>
        <w:t>ur</w:t>
      </w:r>
      <w:r>
        <w:rPr>
          <w:rFonts w:hint="eastAsia"/>
        </w:rPr>
        <w:t>或者</w:t>
      </w:r>
      <w:r>
        <w:t>M</w:t>
      </w:r>
      <w:r>
        <w:rPr>
          <w:rFonts w:hint="eastAsia"/>
        </w:rPr>
        <w:t>onterey</w:t>
      </w:r>
      <w:r>
        <w:rPr>
          <w:rFonts w:hint="eastAsia"/>
        </w:rPr>
        <w:t>，建议升级到最新版本的</w:t>
      </w:r>
      <w:r>
        <w:t>M</w:t>
      </w:r>
      <w:r>
        <w:rPr>
          <w:rFonts w:hint="eastAsia"/>
        </w:rPr>
        <w:t>ac</w:t>
      </w:r>
      <w:r>
        <w:t>OS</w:t>
      </w:r>
      <w:r>
        <w:rPr>
          <w:rFonts w:hint="eastAsia"/>
        </w:rPr>
        <w:t>。在</w:t>
      </w:r>
      <w:r>
        <w:t>M</w:t>
      </w:r>
      <w:r>
        <w:rPr>
          <w:rFonts w:hint="eastAsia"/>
        </w:rPr>
        <w:t>ac</w:t>
      </w:r>
      <w:r>
        <w:t>OS</w:t>
      </w:r>
      <w:r>
        <w:rPr>
          <w:rFonts w:hint="eastAsia"/>
        </w:rPr>
        <w:t>系统下安装</w:t>
      </w:r>
      <w:r>
        <w:t>D</w:t>
      </w:r>
      <w:r>
        <w:rPr>
          <w:rFonts w:hint="eastAsia"/>
        </w:rPr>
        <w:t>ocker</w:t>
      </w:r>
      <w:r>
        <w:rPr>
          <w:rFonts w:hint="eastAsia"/>
        </w:rPr>
        <w:t>，可选择使用</w:t>
      </w:r>
      <w:r w:rsidRPr="00FB5E48">
        <w:rPr>
          <w:rFonts w:cs="Times New Roman (正文 CS 字体)"/>
          <w:szCs w:val="21"/>
        </w:rPr>
        <w:t>Ho</w:t>
      </w:r>
      <w:r w:rsidRPr="00FB5E48">
        <w:rPr>
          <w:rFonts w:cs="Times New Roman (正文 CS 字体)" w:hint="eastAsia"/>
          <w:szCs w:val="21"/>
        </w:rPr>
        <w:t>mebrew</w:t>
      </w:r>
      <w:r>
        <w:rPr>
          <w:rFonts w:cs="Times New Roman (正文 CS 字体)" w:hint="eastAsia"/>
          <w:szCs w:val="21"/>
        </w:rPr>
        <w:t>或手动安装。若使用</w:t>
      </w:r>
      <w:r w:rsidRPr="00FB5E48">
        <w:rPr>
          <w:rFonts w:cs="Times New Roman (正文 CS 字体)"/>
          <w:szCs w:val="21"/>
        </w:rPr>
        <w:t>Ho</w:t>
      </w:r>
      <w:r w:rsidRPr="00FB5E48">
        <w:rPr>
          <w:rFonts w:cs="Times New Roman (正文 CS 字体)" w:hint="eastAsia"/>
          <w:szCs w:val="21"/>
        </w:rPr>
        <w:t>mebrew</w:t>
      </w:r>
      <w:r w:rsidRPr="00FB5E48">
        <w:rPr>
          <w:rFonts w:cs="Times New Roman (正文 CS 字体)" w:hint="eastAsia"/>
          <w:szCs w:val="21"/>
        </w:rPr>
        <w:t>安装</w:t>
      </w:r>
      <w:r>
        <w:rPr>
          <w:rFonts w:cs="Times New Roman (正文 CS 字体)" w:hint="eastAsia"/>
          <w:szCs w:val="21"/>
        </w:rPr>
        <w:t>，可在终端执行以下命令：</w:t>
      </w:r>
    </w:p>
    <w:p w14:paraId="5DA7DB6C" w14:textId="77777777" w:rsidR="005C274E" w:rsidRPr="005C274E" w:rsidRDefault="005C274E" w:rsidP="005C274E">
      <w:pPr>
        <w:shd w:val="clear" w:color="auto" w:fill="FFFFFF"/>
        <w:spacing w:line="270" w:lineRule="atLeast"/>
        <w:ind w:firstLineChars="0" w:firstLine="0"/>
        <w:jc w:val="left"/>
        <w:rPr>
          <w:rFonts w:ascii="Menlo" w:hAnsi="Menlo" w:cs="Menlo"/>
          <w:color w:val="000000"/>
          <w:sz w:val="18"/>
          <w:szCs w:val="18"/>
        </w:rPr>
      </w:pPr>
      <w:r w:rsidRPr="005C274E">
        <w:rPr>
          <w:rFonts w:ascii="Menlo" w:hAnsi="Menlo" w:cs="Menlo"/>
          <w:color w:val="008000"/>
          <w:sz w:val="18"/>
          <w:szCs w:val="18"/>
        </w:rPr>
        <w:t xml:space="preserve"># </w:t>
      </w:r>
      <w:r w:rsidRPr="005C274E">
        <w:rPr>
          <w:rFonts w:ascii="Menlo" w:hAnsi="Menlo" w:cs="Menlo"/>
          <w:color w:val="008000"/>
          <w:sz w:val="18"/>
          <w:szCs w:val="18"/>
        </w:rPr>
        <w:t>使用</w:t>
      </w:r>
      <w:r w:rsidRPr="005C274E">
        <w:rPr>
          <w:rFonts w:ascii="Menlo" w:hAnsi="Menlo" w:cs="Menlo"/>
          <w:color w:val="008000"/>
          <w:sz w:val="18"/>
          <w:szCs w:val="18"/>
        </w:rPr>
        <w:t xml:space="preserve"> Homebrew </w:t>
      </w:r>
      <w:r w:rsidRPr="005C274E">
        <w:rPr>
          <w:rFonts w:ascii="Menlo" w:hAnsi="Menlo" w:cs="Menlo"/>
          <w:color w:val="008000"/>
          <w:sz w:val="18"/>
          <w:szCs w:val="18"/>
        </w:rPr>
        <w:t>安装</w:t>
      </w:r>
      <w:r w:rsidRPr="005C274E">
        <w:rPr>
          <w:rFonts w:ascii="Menlo" w:hAnsi="Menlo" w:cs="Menlo"/>
          <w:color w:val="008000"/>
          <w:sz w:val="18"/>
          <w:szCs w:val="18"/>
        </w:rPr>
        <w:t xml:space="preserve"> Docker Desktop for Mac</w:t>
      </w:r>
    </w:p>
    <w:p w14:paraId="0B99A4D1" w14:textId="77777777" w:rsidR="005C274E" w:rsidRDefault="005C274E" w:rsidP="005C274E">
      <w:pPr>
        <w:shd w:val="clear" w:color="auto" w:fill="FFFFFF"/>
        <w:spacing w:line="270" w:lineRule="atLeast"/>
        <w:ind w:firstLineChars="0" w:firstLine="0"/>
        <w:jc w:val="left"/>
        <w:rPr>
          <w:rFonts w:ascii="Menlo" w:hAnsi="Menlo" w:cs="Menlo"/>
          <w:color w:val="000000"/>
          <w:sz w:val="18"/>
          <w:szCs w:val="18"/>
        </w:rPr>
      </w:pPr>
      <w:r w:rsidRPr="005C274E">
        <w:rPr>
          <w:rFonts w:ascii="Menlo" w:hAnsi="Menlo" w:cs="Menlo"/>
          <w:color w:val="000000"/>
          <w:sz w:val="18"/>
          <w:szCs w:val="18"/>
        </w:rPr>
        <w:t xml:space="preserve">brew </w:t>
      </w:r>
      <w:r w:rsidRPr="005C274E">
        <w:rPr>
          <w:rFonts w:ascii="Menlo" w:hAnsi="Menlo" w:cs="Menlo"/>
          <w:color w:val="A31515"/>
          <w:sz w:val="18"/>
          <w:szCs w:val="18"/>
        </w:rPr>
        <w:t>install</w:t>
      </w:r>
      <w:r w:rsidRPr="005C274E">
        <w:rPr>
          <w:rFonts w:ascii="Menlo" w:hAnsi="Menlo" w:cs="Menlo"/>
          <w:color w:val="000000"/>
          <w:sz w:val="18"/>
          <w:szCs w:val="18"/>
        </w:rPr>
        <w:t xml:space="preserve"> </w:t>
      </w:r>
      <w:r w:rsidRPr="005C274E">
        <w:rPr>
          <w:rFonts w:ascii="Menlo" w:hAnsi="Menlo" w:cs="Menlo"/>
          <w:color w:val="A31515"/>
          <w:sz w:val="18"/>
          <w:szCs w:val="18"/>
        </w:rPr>
        <w:t>--cask</w:t>
      </w:r>
      <w:r w:rsidRPr="005C274E">
        <w:rPr>
          <w:rFonts w:ascii="Menlo" w:hAnsi="Menlo" w:cs="Menlo"/>
          <w:color w:val="000000"/>
          <w:sz w:val="18"/>
          <w:szCs w:val="18"/>
        </w:rPr>
        <w:t xml:space="preserve"> </w:t>
      </w:r>
      <w:r w:rsidRPr="005C274E">
        <w:rPr>
          <w:rFonts w:ascii="Menlo" w:hAnsi="Menlo" w:cs="Menlo"/>
          <w:color w:val="A31515"/>
          <w:sz w:val="18"/>
          <w:szCs w:val="18"/>
        </w:rPr>
        <w:t>docker</w:t>
      </w:r>
    </w:p>
    <w:p w14:paraId="20548C97" w14:textId="77777777" w:rsidR="005C274E" w:rsidRPr="00FB5E48" w:rsidRDefault="005C274E" w:rsidP="005C274E">
      <w:pPr>
        <w:ind w:firstLine="420"/>
        <w:rPr>
          <w:rFonts w:cs="Times New Roman (正文 CS 字体)"/>
          <w:szCs w:val="21"/>
        </w:rPr>
      </w:pPr>
      <w:r>
        <w:rPr>
          <w:rFonts w:hint="eastAsia"/>
        </w:rPr>
        <w:t>若选择手动安装，可</w:t>
      </w:r>
      <w:r>
        <w:t>访问</w:t>
      </w:r>
      <w:r>
        <w:t>D</w:t>
      </w:r>
      <w:r>
        <w:rPr>
          <w:rFonts w:hint="eastAsia"/>
        </w:rPr>
        <w:t>ocker</w:t>
      </w:r>
      <w:r>
        <w:rPr>
          <w:rFonts w:hint="eastAsia"/>
        </w:rPr>
        <w:t>官网下载适合你系统的版本。</w:t>
      </w:r>
      <w:r>
        <w:rPr>
          <w:rFonts w:cs="Times New Roman (正文 CS 字体)" w:hint="eastAsia"/>
          <w:szCs w:val="21"/>
        </w:rPr>
        <w:t>（</w:t>
      </w:r>
      <w:r w:rsidRPr="008730C0">
        <w:rPr>
          <w:rFonts w:cs="Times New Roman (正文 CS 字体)"/>
          <w:szCs w:val="21"/>
        </w:rPr>
        <w:t>https://www.docker.com/products/docker-desktop/</w:t>
      </w:r>
      <w:r>
        <w:rPr>
          <w:rFonts w:cs="Times New Roman (正文 CS 字体)" w:hint="eastAsia"/>
          <w:szCs w:val="21"/>
        </w:rPr>
        <w:t>）下载</w:t>
      </w:r>
      <w:r w:rsidRPr="001E52C0">
        <w:rPr>
          <w:rFonts w:cs="Times New Roman (正文 CS 字体)"/>
          <w:szCs w:val="21"/>
        </w:rPr>
        <w:t>Docker Desktop for Mac</w:t>
      </w:r>
      <w:r>
        <w:rPr>
          <w:rFonts w:cs="Times New Roman (正文 CS 字体)" w:hint="eastAsia"/>
          <w:szCs w:val="21"/>
        </w:rPr>
        <w:t>。</w:t>
      </w:r>
      <w:r w:rsidRPr="00FB5E48">
        <w:rPr>
          <w:rFonts w:cs="Times New Roman (正文 CS 字体)"/>
          <w:szCs w:val="21"/>
        </w:rPr>
        <w:t>安装过程与</w:t>
      </w:r>
      <w:r w:rsidRPr="00FB5E48">
        <w:rPr>
          <w:rFonts w:cs="Times New Roman (正文 CS 字体)"/>
          <w:szCs w:val="21"/>
        </w:rPr>
        <w:t>macOS</w:t>
      </w:r>
      <w:r w:rsidRPr="00FB5E48">
        <w:rPr>
          <w:rFonts w:cs="Times New Roman (正文 CS 字体)"/>
          <w:szCs w:val="21"/>
        </w:rPr>
        <w:t>中其他应用程序类似。下载后双击</w:t>
      </w:r>
      <w:r w:rsidRPr="00FB5E48">
        <w:rPr>
          <w:rFonts w:cs="Times New Roman (正文 CS 字体)"/>
          <w:szCs w:val="21"/>
        </w:rPr>
        <w:t>.dmg</w:t>
      </w:r>
      <w:r w:rsidRPr="00FB5E48">
        <w:rPr>
          <w:rFonts w:cs="Times New Roman (正文 CS 字体)"/>
          <w:szCs w:val="21"/>
        </w:rPr>
        <w:t>文件，将</w:t>
      </w:r>
      <w:r w:rsidRPr="00FB5E48">
        <w:rPr>
          <w:rFonts w:cs="Times New Roman (正文 CS 字体)"/>
          <w:szCs w:val="21"/>
        </w:rPr>
        <w:t>Docker</w:t>
      </w:r>
      <w:r w:rsidRPr="00FB5E48">
        <w:rPr>
          <w:rFonts w:cs="Times New Roman (正文 CS 字体)"/>
          <w:szCs w:val="21"/>
        </w:rPr>
        <w:t>图标拖动到应用程序文件夹中。安装完成后，您可以在应用程序中找到</w:t>
      </w:r>
      <w:r w:rsidRPr="00FB5E48">
        <w:rPr>
          <w:rFonts w:cs="Times New Roman (正文 CS 字体)"/>
          <w:szCs w:val="21"/>
        </w:rPr>
        <w:t>Docker</w:t>
      </w:r>
      <w:r w:rsidRPr="00FB5E48">
        <w:rPr>
          <w:rFonts w:cs="Times New Roman (正文 CS 字体)"/>
          <w:szCs w:val="21"/>
        </w:rPr>
        <w:t>图标并启动。</w:t>
      </w:r>
    </w:p>
    <w:p w14:paraId="66A24C34" w14:textId="77777777" w:rsidR="005C274E" w:rsidRDefault="005C274E" w:rsidP="005C274E">
      <w:pPr>
        <w:ind w:firstLine="420"/>
        <w:rPr>
          <w:rFonts w:cs="Times New Roman (正文 CS 字体)"/>
          <w:szCs w:val="21"/>
        </w:rPr>
      </w:pPr>
      <w:r w:rsidRPr="00FB5E48">
        <w:rPr>
          <w:rFonts w:cs="Times New Roman (正文 CS 字体)"/>
          <w:szCs w:val="21"/>
        </w:rPr>
        <w:t>安装后，您可以在终端中运行以下命令来检查</w:t>
      </w:r>
      <w:r w:rsidRPr="00FB5E48">
        <w:rPr>
          <w:rFonts w:cs="Times New Roman (正文 CS 字体)"/>
          <w:szCs w:val="21"/>
        </w:rPr>
        <w:t>Docker</w:t>
      </w:r>
      <w:r w:rsidRPr="00FB5E48">
        <w:rPr>
          <w:rFonts w:cs="Times New Roman (正文 CS 字体)"/>
          <w:szCs w:val="21"/>
        </w:rPr>
        <w:t>的版本：</w:t>
      </w:r>
    </w:p>
    <w:p w14:paraId="7B524E70" w14:textId="77777777" w:rsidR="005C274E" w:rsidRPr="005C274E" w:rsidRDefault="005C274E" w:rsidP="005C274E">
      <w:pPr>
        <w:spacing w:line="240" w:lineRule="auto"/>
        <w:ind w:firstLineChars="0" w:firstLine="0"/>
        <w:jc w:val="left"/>
        <w:rPr>
          <w:rFonts w:ascii="Menlo" w:hAnsi="Menlo" w:cs="Menlo"/>
          <w:color w:val="000000"/>
          <w:sz w:val="18"/>
          <w:szCs w:val="18"/>
        </w:rPr>
      </w:pPr>
      <w:r w:rsidRPr="005C274E">
        <w:rPr>
          <w:rFonts w:ascii="Menlo" w:hAnsi="Menlo" w:cs="Menlo"/>
          <w:color w:val="000000"/>
          <w:sz w:val="18"/>
          <w:szCs w:val="18"/>
        </w:rPr>
        <w:t xml:space="preserve">$ </w:t>
      </w:r>
      <w:r w:rsidRPr="005C274E">
        <w:rPr>
          <w:rFonts w:ascii="Menlo" w:hAnsi="Menlo" w:cs="Menlo"/>
          <w:color w:val="A31515"/>
          <w:sz w:val="18"/>
          <w:szCs w:val="18"/>
        </w:rPr>
        <w:t>docker</w:t>
      </w:r>
      <w:r w:rsidRPr="005C274E">
        <w:rPr>
          <w:rFonts w:ascii="Menlo" w:hAnsi="Menlo" w:cs="Menlo"/>
          <w:color w:val="000000"/>
          <w:sz w:val="18"/>
          <w:szCs w:val="18"/>
        </w:rPr>
        <w:t xml:space="preserve"> </w:t>
      </w:r>
      <w:r w:rsidRPr="005C274E">
        <w:rPr>
          <w:rFonts w:ascii="Menlo" w:hAnsi="Menlo" w:cs="Menlo"/>
          <w:color w:val="A31515"/>
          <w:sz w:val="18"/>
          <w:szCs w:val="18"/>
        </w:rPr>
        <w:t>--version</w:t>
      </w:r>
    </w:p>
    <w:p w14:paraId="1F981FF1" w14:textId="77777777" w:rsidR="005C274E" w:rsidRPr="005C274E" w:rsidRDefault="005C274E" w:rsidP="005C274E">
      <w:pPr>
        <w:ind w:firstLine="420"/>
        <w:rPr>
          <w:szCs w:val="21"/>
        </w:rPr>
      </w:pPr>
      <w:r w:rsidRPr="005C274E">
        <w:rPr>
          <w:szCs w:val="21"/>
        </w:rPr>
        <w:t>如果返回</w:t>
      </w:r>
      <w:r w:rsidRPr="005C274E">
        <w:rPr>
          <w:szCs w:val="21"/>
        </w:rPr>
        <w:t>Docker</w:t>
      </w:r>
      <w:r w:rsidRPr="005C274E">
        <w:rPr>
          <w:szCs w:val="21"/>
        </w:rPr>
        <w:t>版本信息，说明安装成功。您还可以运行一个</w:t>
      </w:r>
      <w:r w:rsidRPr="005C274E">
        <w:rPr>
          <w:szCs w:val="21"/>
        </w:rPr>
        <w:t>Nginx</w:t>
      </w:r>
      <w:r w:rsidRPr="005C274E">
        <w:rPr>
          <w:szCs w:val="21"/>
        </w:rPr>
        <w:t>服务器</w:t>
      </w:r>
      <w:r w:rsidRPr="005C274E">
        <w:rPr>
          <w:rFonts w:cs="Times New Roman (正文 CS 字体)" w:hint="eastAsia"/>
          <w:szCs w:val="21"/>
        </w:rPr>
        <w:t>（</w:t>
      </w:r>
      <w:r w:rsidRPr="005C274E">
        <w:rPr>
          <w:rFonts w:cs="Times New Roman (正文 CS 字体)"/>
          <w:szCs w:val="21"/>
        </w:rPr>
        <w:t>https://hub.docker.com/_/nginx/</w:t>
      </w:r>
      <w:r w:rsidRPr="005C274E">
        <w:rPr>
          <w:rFonts w:cs="Times New Roman (正文 CS 字体)" w:hint="eastAsia"/>
          <w:szCs w:val="21"/>
        </w:rPr>
        <w:t>）</w:t>
      </w:r>
      <w:r w:rsidRPr="005C274E">
        <w:rPr>
          <w:szCs w:val="21"/>
        </w:rPr>
        <w:t>来验证</w:t>
      </w:r>
      <w:r w:rsidRPr="005C274E">
        <w:rPr>
          <w:szCs w:val="21"/>
        </w:rPr>
        <w:t>Docker</w:t>
      </w:r>
      <w:r w:rsidRPr="005C274E">
        <w:rPr>
          <w:szCs w:val="21"/>
        </w:rPr>
        <w:t>是否正常工作：</w:t>
      </w:r>
    </w:p>
    <w:p w14:paraId="2A0E20C4" w14:textId="77777777" w:rsidR="005C274E" w:rsidRPr="005C274E" w:rsidRDefault="005C274E" w:rsidP="005C274E">
      <w:pPr>
        <w:shd w:val="clear" w:color="auto" w:fill="FFFFFF"/>
        <w:spacing w:line="270" w:lineRule="atLeast"/>
        <w:ind w:firstLineChars="0" w:firstLine="0"/>
        <w:jc w:val="left"/>
        <w:rPr>
          <w:rFonts w:ascii="Menlo" w:hAnsi="Menlo" w:cs="Menlo"/>
          <w:color w:val="000000"/>
          <w:sz w:val="18"/>
          <w:szCs w:val="18"/>
        </w:rPr>
      </w:pPr>
      <w:r w:rsidRPr="005C274E">
        <w:rPr>
          <w:rFonts w:ascii="Menlo" w:hAnsi="Menlo" w:cs="Menlo"/>
          <w:color w:val="000000"/>
          <w:sz w:val="18"/>
          <w:szCs w:val="18"/>
        </w:rPr>
        <w:t xml:space="preserve">$ </w:t>
      </w:r>
      <w:r w:rsidRPr="005C274E">
        <w:rPr>
          <w:rFonts w:ascii="Menlo" w:hAnsi="Menlo" w:cs="Menlo"/>
          <w:color w:val="A31515"/>
          <w:sz w:val="18"/>
          <w:szCs w:val="18"/>
        </w:rPr>
        <w:t>docker</w:t>
      </w:r>
      <w:r w:rsidRPr="005C274E">
        <w:rPr>
          <w:rFonts w:ascii="Menlo" w:hAnsi="Menlo" w:cs="Menlo"/>
          <w:color w:val="000000"/>
          <w:sz w:val="18"/>
          <w:szCs w:val="18"/>
        </w:rPr>
        <w:t xml:space="preserve"> </w:t>
      </w:r>
      <w:r w:rsidRPr="005C274E">
        <w:rPr>
          <w:rFonts w:ascii="Menlo" w:hAnsi="Menlo" w:cs="Menlo"/>
          <w:color w:val="A31515"/>
          <w:sz w:val="18"/>
          <w:szCs w:val="18"/>
        </w:rPr>
        <w:t>run</w:t>
      </w:r>
      <w:r w:rsidRPr="005C274E">
        <w:rPr>
          <w:rFonts w:ascii="Menlo" w:hAnsi="Menlo" w:cs="Menlo"/>
          <w:color w:val="000000"/>
          <w:sz w:val="18"/>
          <w:szCs w:val="18"/>
        </w:rPr>
        <w:t xml:space="preserve"> </w:t>
      </w:r>
      <w:r w:rsidRPr="005C274E">
        <w:rPr>
          <w:rFonts w:ascii="Menlo" w:hAnsi="Menlo" w:cs="Menlo"/>
          <w:color w:val="A31515"/>
          <w:sz w:val="18"/>
          <w:szCs w:val="18"/>
        </w:rPr>
        <w:t>-d</w:t>
      </w:r>
      <w:r w:rsidRPr="005C274E">
        <w:rPr>
          <w:rFonts w:ascii="Menlo" w:hAnsi="Menlo" w:cs="Menlo"/>
          <w:color w:val="000000"/>
          <w:sz w:val="18"/>
          <w:szCs w:val="18"/>
        </w:rPr>
        <w:t xml:space="preserve"> </w:t>
      </w:r>
      <w:r w:rsidRPr="005C274E">
        <w:rPr>
          <w:rFonts w:ascii="Menlo" w:hAnsi="Menlo" w:cs="Menlo"/>
          <w:color w:val="A31515"/>
          <w:sz w:val="18"/>
          <w:szCs w:val="18"/>
        </w:rPr>
        <w:t>-p</w:t>
      </w:r>
      <w:r w:rsidRPr="005C274E">
        <w:rPr>
          <w:rFonts w:ascii="Menlo" w:hAnsi="Menlo" w:cs="Menlo"/>
          <w:color w:val="000000"/>
          <w:sz w:val="18"/>
          <w:szCs w:val="18"/>
        </w:rPr>
        <w:t xml:space="preserve"> </w:t>
      </w:r>
      <w:r w:rsidRPr="005C274E">
        <w:rPr>
          <w:rFonts w:ascii="Menlo" w:hAnsi="Menlo" w:cs="Menlo"/>
          <w:color w:val="A31515"/>
          <w:sz w:val="18"/>
          <w:szCs w:val="18"/>
        </w:rPr>
        <w:t>80:80</w:t>
      </w:r>
      <w:r w:rsidRPr="005C274E">
        <w:rPr>
          <w:rFonts w:ascii="Menlo" w:hAnsi="Menlo" w:cs="Menlo"/>
          <w:color w:val="000000"/>
          <w:sz w:val="18"/>
          <w:szCs w:val="18"/>
        </w:rPr>
        <w:t xml:space="preserve"> </w:t>
      </w:r>
      <w:r w:rsidRPr="005C274E">
        <w:rPr>
          <w:rFonts w:ascii="Menlo" w:hAnsi="Menlo" w:cs="Menlo"/>
          <w:color w:val="A31515"/>
          <w:sz w:val="18"/>
          <w:szCs w:val="18"/>
        </w:rPr>
        <w:t>--name</w:t>
      </w:r>
      <w:r w:rsidRPr="005C274E">
        <w:rPr>
          <w:rFonts w:ascii="Menlo" w:hAnsi="Menlo" w:cs="Menlo"/>
          <w:color w:val="000000"/>
          <w:sz w:val="18"/>
          <w:szCs w:val="18"/>
        </w:rPr>
        <w:t xml:space="preserve"> </w:t>
      </w:r>
      <w:r w:rsidRPr="005C274E">
        <w:rPr>
          <w:rFonts w:ascii="Menlo" w:hAnsi="Menlo" w:cs="Menlo"/>
          <w:color w:val="A31515"/>
          <w:sz w:val="18"/>
          <w:szCs w:val="18"/>
        </w:rPr>
        <w:t>webserver</w:t>
      </w:r>
      <w:r w:rsidRPr="005C274E">
        <w:rPr>
          <w:rFonts w:ascii="Menlo" w:hAnsi="Menlo" w:cs="Menlo"/>
          <w:color w:val="000000"/>
          <w:sz w:val="18"/>
          <w:szCs w:val="18"/>
        </w:rPr>
        <w:t xml:space="preserve"> </w:t>
      </w:r>
      <w:r w:rsidRPr="005C274E">
        <w:rPr>
          <w:rFonts w:ascii="Menlo" w:hAnsi="Menlo" w:cs="Menlo"/>
          <w:color w:val="A31515"/>
          <w:sz w:val="18"/>
          <w:szCs w:val="18"/>
        </w:rPr>
        <w:t>nginx</w:t>
      </w:r>
    </w:p>
    <w:p w14:paraId="7B0BCC3A" w14:textId="77777777" w:rsidR="005C274E" w:rsidRPr="005C274E" w:rsidRDefault="005C274E" w:rsidP="005C274E">
      <w:pPr>
        <w:shd w:val="clear" w:color="auto" w:fill="FFFFFF"/>
        <w:ind w:firstLine="420"/>
        <w:rPr>
          <w:rFonts w:cs="Times New Roman (正文 CS 字体)"/>
          <w:szCs w:val="21"/>
        </w:rPr>
      </w:pPr>
      <w:r>
        <w:rPr>
          <w:rFonts w:cs="Times New Roman (正文 CS 字体)" w:hint="eastAsia"/>
          <w:szCs w:val="21"/>
        </w:rPr>
        <w:t>服务运行后，可以</w:t>
      </w:r>
      <w:r w:rsidRPr="008730C0">
        <w:rPr>
          <w:rFonts w:cs="Times New Roman (正文 CS 字体)"/>
          <w:szCs w:val="21"/>
        </w:rPr>
        <w:t>访问</w:t>
      </w:r>
      <w:r w:rsidRPr="008730C0">
        <w:rPr>
          <w:rFonts w:cs="Times New Roman (正文 CS 字体)"/>
          <w:szCs w:val="21"/>
        </w:rPr>
        <w:t xml:space="preserve"> http://localhost</w:t>
      </w:r>
      <w:r w:rsidRPr="008730C0">
        <w:rPr>
          <w:rFonts w:cs="Times New Roman (正文 CS 字体)"/>
          <w:szCs w:val="21"/>
        </w:rPr>
        <w:t>，如果看到</w:t>
      </w:r>
      <w:r w:rsidRPr="008730C0">
        <w:rPr>
          <w:rFonts w:cs="Times New Roman (正文 CS 字体)"/>
          <w:szCs w:val="21"/>
        </w:rPr>
        <w:t>"Welcome to nginx!"</w:t>
      </w:r>
      <w:r w:rsidRPr="008730C0">
        <w:rPr>
          <w:rFonts w:cs="Times New Roman (正文 CS 字体)"/>
          <w:szCs w:val="21"/>
        </w:rPr>
        <w:t>说明</w:t>
      </w:r>
      <w:r w:rsidRPr="008730C0">
        <w:rPr>
          <w:rFonts w:cs="Times New Roman (正文 CS 字体)"/>
          <w:szCs w:val="21"/>
        </w:rPr>
        <w:t xml:space="preserve"> Docker Desktop for Mac </w:t>
      </w:r>
      <w:r w:rsidRPr="008730C0">
        <w:rPr>
          <w:rFonts w:cs="Times New Roman (正文 CS 字体)"/>
          <w:szCs w:val="21"/>
        </w:rPr>
        <w:t>安装成功了。</w:t>
      </w:r>
      <w:r>
        <w:t>要停止并删除该服务，运行以下命令：</w:t>
      </w:r>
    </w:p>
    <w:p w14:paraId="0EA6C2C9" w14:textId="77777777" w:rsidR="005C274E" w:rsidRPr="005C274E" w:rsidRDefault="005C274E" w:rsidP="005C274E">
      <w:pPr>
        <w:shd w:val="clear" w:color="auto" w:fill="FFFFFF"/>
        <w:spacing w:line="270" w:lineRule="atLeast"/>
        <w:ind w:firstLineChars="0" w:firstLine="0"/>
        <w:jc w:val="left"/>
        <w:rPr>
          <w:rFonts w:ascii="Menlo" w:hAnsi="Menlo" w:cs="Menlo"/>
          <w:color w:val="000000"/>
          <w:sz w:val="18"/>
          <w:szCs w:val="18"/>
        </w:rPr>
      </w:pPr>
      <w:r w:rsidRPr="005C274E">
        <w:rPr>
          <w:rFonts w:ascii="Menlo" w:hAnsi="Menlo" w:cs="Menlo"/>
          <w:color w:val="000000"/>
          <w:sz w:val="18"/>
          <w:szCs w:val="18"/>
        </w:rPr>
        <w:t xml:space="preserve">$ </w:t>
      </w:r>
      <w:r w:rsidRPr="005C274E">
        <w:rPr>
          <w:rFonts w:ascii="Menlo" w:hAnsi="Menlo" w:cs="Menlo"/>
          <w:color w:val="A31515"/>
          <w:sz w:val="18"/>
          <w:szCs w:val="18"/>
        </w:rPr>
        <w:t>docker</w:t>
      </w:r>
      <w:r w:rsidRPr="005C274E">
        <w:rPr>
          <w:rFonts w:ascii="Menlo" w:hAnsi="Menlo" w:cs="Menlo"/>
          <w:color w:val="000000"/>
          <w:sz w:val="18"/>
          <w:szCs w:val="18"/>
        </w:rPr>
        <w:t xml:space="preserve"> </w:t>
      </w:r>
      <w:r w:rsidRPr="005C274E">
        <w:rPr>
          <w:rFonts w:ascii="Menlo" w:hAnsi="Menlo" w:cs="Menlo"/>
          <w:color w:val="A31515"/>
          <w:sz w:val="18"/>
          <w:szCs w:val="18"/>
        </w:rPr>
        <w:t>stop</w:t>
      </w:r>
      <w:r w:rsidRPr="005C274E">
        <w:rPr>
          <w:rFonts w:ascii="Menlo" w:hAnsi="Menlo" w:cs="Menlo"/>
          <w:color w:val="000000"/>
          <w:sz w:val="18"/>
          <w:szCs w:val="18"/>
        </w:rPr>
        <w:t xml:space="preserve"> </w:t>
      </w:r>
      <w:r w:rsidRPr="005C274E">
        <w:rPr>
          <w:rFonts w:ascii="Menlo" w:hAnsi="Menlo" w:cs="Menlo"/>
          <w:color w:val="A31515"/>
          <w:sz w:val="18"/>
          <w:szCs w:val="18"/>
        </w:rPr>
        <w:t>webserver</w:t>
      </w:r>
    </w:p>
    <w:p w14:paraId="2E8B5A49" w14:textId="77777777" w:rsidR="005C274E" w:rsidRPr="005C274E" w:rsidRDefault="005C274E" w:rsidP="005C274E">
      <w:pPr>
        <w:shd w:val="clear" w:color="auto" w:fill="FFFFFF"/>
        <w:spacing w:line="270" w:lineRule="atLeast"/>
        <w:ind w:firstLineChars="0" w:firstLine="0"/>
        <w:jc w:val="left"/>
        <w:rPr>
          <w:rFonts w:ascii="Menlo" w:hAnsi="Menlo" w:cs="Menlo"/>
          <w:color w:val="000000"/>
          <w:sz w:val="18"/>
          <w:szCs w:val="18"/>
        </w:rPr>
      </w:pPr>
      <w:r w:rsidRPr="005C274E">
        <w:rPr>
          <w:rFonts w:ascii="Menlo" w:hAnsi="Menlo" w:cs="Menlo"/>
          <w:color w:val="000000"/>
          <w:sz w:val="18"/>
          <w:szCs w:val="18"/>
        </w:rPr>
        <w:t xml:space="preserve">$ </w:t>
      </w:r>
      <w:r w:rsidRPr="005C274E">
        <w:rPr>
          <w:rFonts w:ascii="Menlo" w:hAnsi="Menlo" w:cs="Menlo"/>
          <w:color w:val="A31515"/>
          <w:sz w:val="18"/>
          <w:szCs w:val="18"/>
        </w:rPr>
        <w:t>docker</w:t>
      </w:r>
      <w:r w:rsidRPr="005C274E">
        <w:rPr>
          <w:rFonts w:ascii="Menlo" w:hAnsi="Menlo" w:cs="Menlo"/>
          <w:color w:val="000000"/>
          <w:sz w:val="18"/>
          <w:szCs w:val="18"/>
        </w:rPr>
        <w:t xml:space="preserve"> </w:t>
      </w:r>
      <w:r w:rsidRPr="005C274E">
        <w:rPr>
          <w:rFonts w:ascii="Menlo" w:hAnsi="Menlo" w:cs="Menlo"/>
          <w:color w:val="A31515"/>
          <w:sz w:val="18"/>
          <w:szCs w:val="18"/>
        </w:rPr>
        <w:t>rm</w:t>
      </w:r>
      <w:r w:rsidRPr="005C274E">
        <w:rPr>
          <w:rFonts w:ascii="Menlo" w:hAnsi="Menlo" w:cs="Menlo"/>
          <w:color w:val="000000"/>
          <w:sz w:val="18"/>
          <w:szCs w:val="18"/>
        </w:rPr>
        <w:t xml:space="preserve"> </w:t>
      </w:r>
      <w:r w:rsidRPr="005C274E">
        <w:rPr>
          <w:rFonts w:ascii="Menlo" w:hAnsi="Menlo" w:cs="Menlo"/>
          <w:color w:val="A31515"/>
          <w:sz w:val="18"/>
          <w:szCs w:val="18"/>
        </w:rPr>
        <w:t>webserver</w:t>
      </w:r>
    </w:p>
    <w:p w14:paraId="33135E04" w14:textId="77777777" w:rsidR="005C274E" w:rsidRPr="00CA1F05" w:rsidRDefault="005C274E" w:rsidP="005C274E">
      <w:pPr>
        <w:pStyle w:val="2"/>
      </w:pPr>
      <w:r w:rsidRPr="00CA1F05">
        <w:rPr>
          <w:rFonts w:hint="eastAsia"/>
        </w:rPr>
        <w:t>2.</w:t>
      </w:r>
      <w:r>
        <w:rPr>
          <w:rFonts w:hint="eastAsia"/>
        </w:rPr>
        <w:t>3</w:t>
      </w:r>
      <w:r w:rsidRPr="00CA1F05">
        <w:rPr>
          <w:rFonts w:hint="eastAsia"/>
        </w:rPr>
        <w:t xml:space="preserve"> </w:t>
      </w:r>
      <w:r>
        <w:t>G</w:t>
      </w:r>
      <w:r>
        <w:rPr>
          <w:rFonts w:hint="eastAsia"/>
        </w:rPr>
        <w:t>it</w:t>
      </w:r>
    </w:p>
    <w:p w14:paraId="090A7B79" w14:textId="77777777" w:rsidR="00916B6E" w:rsidRDefault="00916B6E" w:rsidP="00BA44A9">
      <w:pPr>
        <w:pStyle w:val="af"/>
        <w:ind w:firstLine="420"/>
        <w:rPr>
          <w:rFonts w:cs="Menlo"/>
          <w:color w:val="000000"/>
          <w:szCs w:val="21"/>
        </w:rPr>
      </w:pPr>
      <w:r>
        <w:rPr>
          <w:rFonts w:cs="Menlo"/>
          <w:color w:val="000000"/>
          <w:szCs w:val="21"/>
        </w:rPr>
        <w:t>G</w:t>
      </w:r>
      <w:r>
        <w:rPr>
          <w:rFonts w:cs="Menlo" w:hint="eastAsia"/>
          <w:color w:val="000000"/>
          <w:szCs w:val="21"/>
        </w:rPr>
        <w:t>it</w:t>
      </w:r>
      <w:r>
        <w:rPr>
          <w:rFonts w:cs="Menlo" w:hint="eastAsia"/>
          <w:color w:val="000000"/>
          <w:szCs w:val="21"/>
        </w:rPr>
        <w:t>作为一种分布式开源版本控制系统（</w:t>
      </w:r>
      <w:r>
        <w:rPr>
          <w:rFonts w:cs="Menlo"/>
          <w:color w:val="000000"/>
          <w:szCs w:val="21"/>
        </w:rPr>
        <w:t>VCS</w:t>
      </w:r>
      <w:r>
        <w:rPr>
          <w:rFonts w:cs="Menlo" w:hint="eastAsia"/>
          <w:color w:val="000000"/>
          <w:szCs w:val="21"/>
        </w:rPr>
        <w:t>），可用于存储代码、跟踪修订历史记录、合并代码更改，并在需要时恢复为较早的代码版本。</w:t>
      </w:r>
      <w:r w:rsidRPr="00916B6E">
        <w:rPr>
          <w:rFonts w:cs="Menlo" w:hint="eastAsia"/>
          <w:color w:val="000000"/>
          <w:szCs w:val="21"/>
        </w:rPr>
        <w:t>在研究中，若要实现可重复性，通常需要在相同数据上运行相同的代码，确保得到一致的结果。然而，验证代码的相同与变化往往是一个挑战，尤其是在协作环境中。此时，</w:t>
      </w:r>
      <w:r w:rsidRPr="00916B6E">
        <w:rPr>
          <w:rFonts w:cs="Menlo" w:hint="eastAsia"/>
          <w:color w:val="000000"/>
          <w:szCs w:val="21"/>
        </w:rPr>
        <w:t xml:space="preserve">Git </w:t>
      </w:r>
      <w:r w:rsidRPr="00916B6E">
        <w:rPr>
          <w:rFonts w:cs="Menlo" w:hint="eastAsia"/>
          <w:color w:val="000000"/>
          <w:szCs w:val="21"/>
        </w:rPr>
        <w:t>提供了一个有效的解决方案，它能清晰地展示代码变化的细节、变更的时间及其发生的原因。同时，</w:t>
      </w:r>
      <w:r w:rsidRPr="00916B6E">
        <w:rPr>
          <w:rFonts w:cs="Menlo" w:hint="eastAsia"/>
          <w:color w:val="000000"/>
          <w:szCs w:val="21"/>
        </w:rPr>
        <w:t xml:space="preserve">Git </w:t>
      </w:r>
      <w:r w:rsidRPr="00916B6E">
        <w:rPr>
          <w:rFonts w:cs="Menlo" w:hint="eastAsia"/>
          <w:color w:val="000000"/>
          <w:szCs w:val="21"/>
        </w:rPr>
        <w:t>使得协作变得更为简单，特别是在进行开放研究时，它成为了不可或缺的工具</w:t>
      </w:r>
      <w:r>
        <w:rPr>
          <w:rFonts w:cs="Menlo"/>
          <w:color w:val="000000"/>
          <w:szCs w:val="21"/>
        </w:rPr>
        <w:fldChar w:fldCharType="begin"/>
      </w:r>
      <w:r>
        <w:rPr>
          <w:rFonts w:cs="Menlo"/>
          <w:color w:val="000000"/>
          <w:szCs w:val="21"/>
        </w:rPr>
        <w:instrText xml:space="preserve"> ADDIN ZOTERO_ITEM CSL_CITATION {"citationID":"QGdGc9aT","properties":{"formattedCitation":"(Peikert &amp; Brandmaier, 2021)","plainCitation":"(Peikert &amp; Brandmaier, 2021)","noteIndex":0},"citationItems":[{"id":102941,"uris":["http://zotero.org/users/12305558/items/CB5YYGMD"],"itemData":{"id":102941,"type":"article-journal","abstract":"In this tutorial, we describe a workflow to ensure long-term reproducibility of R-based data analyses. The workflow leverages established tools and practices from software engineering. It combines the benefits of various open-source software tools including R Markdown, Git, Make, and Docker, whose interplay ensures seamless integration of version management, dynamic report generation conforming to various journal styles, and full cross-platform and long-term computational reproducibility. The workflow ensures meeting the primary goals that 1) the reporting of statistical results is consistent with the actual statistical results (dynamic report generation), 2) the analysis exactly reproduces at a later point in time even if the computing platform or software is changed (computational reproducibility), and 3) changes at any time (during development and post-publication) are tracked, tagged, and documented while earlier versions of both data and code remain accessible. While the research community increasingly recognizes dynamic document generation and version management as tools to ensure reproducibility, we demonstrate with practical examples that these alone are not sufficient to ensure long-term computational reproducibility. Combining containerization, dependence management, version management, and dynamic document generation, the proposed workflow increases scientific productivity by facilitating later reproducibility and reuse of code and data.","container-title":"Quantitative and Computational Methods in Behavioral Sciences","DOI":"10.5964/qcmb.3763","ISSN":"2699-8432","language":"en","license":"Copyright (c) 2021 Aaron Peikert, Andreas M. Brandmaier","page":"1-27","source":"qcmb.psychopen.eu","title":"A reproducible data analysis workflow with R markdown, git, make, and docker","author":[{"family":"Peikert","given":"Aaron"},{"family":"Brandmaier","given":"Andreas M."}],"issued":{"date-parts":[["2021",5,11]]}}}],"schema":"https://github.com/citation-style-language/schema/raw/master/csl-citation.json"} </w:instrText>
      </w:r>
      <w:r>
        <w:rPr>
          <w:rFonts w:cs="Menlo"/>
          <w:color w:val="000000"/>
          <w:szCs w:val="21"/>
        </w:rPr>
        <w:fldChar w:fldCharType="separate"/>
      </w:r>
      <w:r>
        <w:rPr>
          <w:rFonts w:cs="Menlo"/>
          <w:noProof/>
          <w:color w:val="000000"/>
          <w:szCs w:val="21"/>
        </w:rPr>
        <w:t>(Peikert &amp; Brandmaier, 2021)</w:t>
      </w:r>
      <w:r>
        <w:rPr>
          <w:rFonts w:cs="Menlo"/>
          <w:color w:val="000000"/>
          <w:szCs w:val="21"/>
        </w:rPr>
        <w:fldChar w:fldCharType="end"/>
      </w:r>
      <w:r>
        <w:rPr>
          <w:rFonts w:cs="Menlo" w:hint="eastAsia"/>
          <w:color w:val="000000"/>
          <w:szCs w:val="21"/>
        </w:rPr>
        <w:t>。</w:t>
      </w:r>
    </w:p>
    <w:p w14:paraId="722F9763" w14:textId="77777777" w:rsidR="00916B6E" w:rsidRPr="00916B6E" w:rsidRDefault="00916B6E" w:rsidP="00916B6E">
      <w:pPr>
        <w:pStyle w:val="af"/>
        <w:ind w:firstLine="420"/>
        <w:rPr>
          <w:rFonts w:cs="Menlo"/>
          <w:color w:val="000000"/>
          <w:szCs w:val="21"/>
        </w:rPr>
      </w:pPr>
      <w:r w:rsidRPr="00916B6E">
        <w:rPr>
          <w:rFonts w:cs="Menlo" w:hint="eastAsia"/>
          <w:color w:val="000000"/>
          <w:szCs w:val="21"/>
        </w:rPr>
        <w:lastRenderedPageBreak/>
        <w:t xml:space="preserve">Git </w:t>
      </w:r>
      <w:r w:rsidRPr="00916B6E">
        <w:rPr>
          <w:rFonts w:cs="Menlo" w:hint="eastAsia"/>
          <w:color w:val="000000"/>
          <w:szCs w:val="21"/>
        </w:rPr>
        <w:t>通过将源代码及其完整的开发历史记录保存在本地存储库中，为开发提供了灵活的管理方式。开发者可以创建一个称为“分支”的源代码副本，在此基础上并行进行工作。完成工作后，开发者可以提交更改并保存进度，或者将修改合并回主分支。每次提交时，</w:t>
      </w:r>
      <w:r w:rsidRPr="00916B6E">
        <w:rPr>
          <w:rFonts w:cs="Menlo" w:hint="eastAsia"/>
          <w:color w:val="000000"/>
          <w:szCs w:val="21"/>
        </w:rPr>
        <w:t xml:space="preserve">Git </w:t>
      </w:r>
      <w:r w:rsidRPr="00916B6E">
        <w:rPr>
          <w:rFonts w:cs="Menlo" w:hint="eastAsia"/>
          <w:color w:val="000000"/>
          <w:szCs w:val="21"/>
        </w:rPr>
        <w:t>会为该进度创建一个快照，并通过名为“</w:t>
      </w:r>
      <w:r w:rsidRPr="00916B6E">
        <w:rPr>
          <w:rFonts w:cs="Menlo" w:hint="eastAsia"/>
          <w:color w:val="000000"/>
          <w:szCs w:val="21"/>
        </w:rPr>
        <w:t>diff</w:t>
      </w:r>
      <w:r w:rsidRPr="00916B6E">
        <w:rPr>
          <w:rFonts w:cs="Menlo" w:hint="eastAsia"/>
          <w:color w:val="000000"/>
          <w:szCs w:val="21"/>
        </w:rPr>
        <w:t>”的可视化功能与先前版本进行对比。如果发生了修改，</w:t>
      </w:r>
      <w:r w:rsidRPr="00916B6E">
        <w:rPr>
          <w:rFonts w:cs="Menlo" w:hint="eastAsia"/>
          <w:color w:val="000000"/>
          <w:szCs w:val="21"/>
        </w:rPr>
        <w:t xml:space="preserve">Git </w:t>
      </w:r>
      <w:r w:rsidRPr="00916B6E">
        <w:rPr>
          <w:rFonts w:cs="Menlo" w:hint="eastAsia"/>
          <w:color w:val="000000"/>
          <w:szCs w:val="21"/>
        </w:rPr>
        <w:t>会在存储库中保存一个新的快照。</w:t>
      </w:r>
    </w:p>
    <w:p w14:paraId="26CFA747" w14:textId="77777777" w:rsidR="00CA1F05" w:rsidRDefault="00916B6E" w:rsidP="00916B6E">
      <w:pPr>
        <w:ind w:firstLine="420"/>
        <w:rPr>
          <w:rFonts w:cs="Menlo"/>
          <w:color w:val="000000"/>
          <w:szCs w:val="21"/>
        </w:rPr>
      </w:pPr>
      <w:r w:rsidRPr="00916B6E">
        <w:rPr>
          <w:rFonts w:hint="eastAsia"/>
        </w:rPr>
        <w:t>GitHub</w:t>
      </w:r>
      <w:r>
        <w:rPr>
          <w:rFonts w:hint="eastAsia"/>
        </w:rPr>
        <w:t>则</w:t>
      </w:r>
      <w:r w:rsidRPr="00916B6E">
        <w:rPr>
          <w:rFonts w:hint="eastAsia"/>
        </w:rPr>
        <w:t>是一个基于</w:t>
      </w:r>
      <w:r w:rsidRPr="00916B6E">
        <w:rPr>
          <w:rFonts w:hint="eastAsia"/>
        </w:rPr>
        <w:t>Web</w:t>
      </w:r>
      <w:r w:rsidRPr="00916B6E">
        <w:rPr>
          <w:rFonts w:hint="eastAsia"/>
        </w:rPr>
        <w:t>的</w:t>
      </w:r>
      <w:r w:rsidRPr="00916B6E">
        <w:rPr>
          <w:rFonts w:hint="eastAsia"/>
        </w:rPr>
        <w:t>Git</w:t>
      </w:r>
      <w:r w:rsidRPr="00916B6E">
        <w:rPr>
          <w:rFonts w:hint="eastAsia"/>
        </w:rPr>
        <w:t>版本控制服务。它本质上是一个为开发者提供的社交网络平台，用户可以查看其他人的代码，识别其中的问题，并提出改进建议。</w:t>
      </w:r>
      <w:r>
        <w:rPr>
          <w:rFonts w:hint="eastAsia"/>
        </w:rPr>
        <w:t>简而言之，</w:t>
      </w:r>
      <w:r w:rsidRPr="00916B6E">
        <w:rPr>
          <w:rFonts w:cs="Menlo" w:hint="eastAsia"/>
          <w:color w:val="000000"/>
          <w:szCs w:val="21"/>
        </w:rPr>
        <w:t xml:space="preserve">Git </w:t>
      </w:r>
      <w:r w:rsidRPr="00916B6E">
        <w:rPr>
          <w:rFonts w:cs="Menlo" w:hint="eastAsia"/>
          <w:color w:val="000000"/>
          <w:szCs w:val="21"/>
        </w:rPr>
        <w:t>是一个版本控制系统，而</w:t>
      </w:r>
      <w:r w:rsidRPr="00916B6E">
        <w:rPr>
          <w:rFonts w:cs="Menlo" w:hint="eastAsia"/>
          <w:color w:val="000000"/>
          <w:szCs w:val="21"/>
        </w:rPr>
        <w:t>GitHub</w:t>
      </w:r>
      <w:r w:rsidRPr="00916B6E">
        <w:rPr>
          <w:rFonts w:cs="Menlo" w:hint="eastAsia"/>
          <w:color w:val="000000"/>
          <w:szCs w:val="21"/>
        </w:rPr>
        <w:t>是用于托管</w:t>
      </w:r>
      <w:r w:rsidRPr="00916B6E">
        <w:rPr>
          <w:rFonts w:cs="Menlo" w:hint="eastAsia"/>
          <w:color w:val="000000"/>
          <w:szCs w:val="21"/>
        </w:rPr>
        <w:t>Git</w:t>
      </w:r>
      <w:r w:rsidRPr="00916B6E">
        <w:rPr>
          <w:rFonts w:cs="Menlo" w:hint="eastAsia"/>
          <w:color w:val="000000"/>
          <w:szCs w:val="21"/>
        </w:rPr>
        <w:t>仓库的服务平台</w:t>
      </w:r>
    </w:p>
    <w:p w14:paraId="07512171" w14:textId="77777777" w:rsidR="00161043" w:rsidRDefault="00161043" w:rsidP="00161043">
      <w:pPr>
        <w:ind w:firstLine="428"/>
        <w:jc w:val="center"/>
        <w:rPr>
          <w:rFonts w:cs="Menlo"/>
          <w:color w:val="000000"/>
          <w:szCs w:val="21"/>
        </w:rPr>
      </w:pPr>
      <w:r w:rsidRPr="00161043">
        <w:rPr>
          <w:rFonts w:cs="Menlo" w:hint="eastAsia"/>
          <w:b/>
          <w:bCs/>
          <w:color w:val="000000"/>
          <w:szCs w:val="21"/>
        </w:rPr>
        <w:t>表</w:t>
      </w:r>
      <w:r w:rsidRPr="00161043">
        <w:rPr>
          <w:rFonts w:cs="Menlo" w:hint="eastAsia"/>
          <w:b/>
          <w:bCs/>
          <w:color w:val="000000"/>
          <w:szCs w:val="21"/>
        </w:rPr>
        <w:t>2</w:t>
      </w:r>
      <w:r>
        <w:rPr>
          <w:rFonts w:cs="Menlo" w:hint="eastAsia"/>
          <w:b/>
          <w:bCs/>
          <w:color w:val="000000"/>
          <w:szCs w:val="21"/>
        </w:rPr>
        <w:t xml:space="preserve"> </w:t>
      </w:r>
      <w:r>
        <w:rPr>
          <w:rFonts w:cs="Menlo"/>
          <w:color w:val="000000"/>
          <w:szCs w:val="21"/>
        </w:rPr>
        <w:t>G</w:t>
      </w:r>
      <w:r>
        <w:rPr>
          <w:rFonts w:cs="Menlo" w:hint="eastAsia"/>
          <w:color w:val="000000"/>
          <w:szCs w:val="21"/>
        </w:rPr>
        <w:t>it</w:t>
      </w:r>
      <w:r>
        <w:rPr>
          <w:rFonts w:cs="Menlo"/>
          <w:color w:val="000000"/>
          <w:szCs w:val="21"/>
        </w:rPr>
        <w:t>H</w:t>
      </w:r>
      <w:r>
        <w:rPr>
          <w:rFonts w:cs="Menlo" w:hint="eastAsia"/>
          <w:color w:val="000000"/>
          <w:szCs w:val="21"/>
        </w:rPr>
        <w:t>ub</w:t>
      </w:r>
      <w:r>
        <w:rPr>
          <w:rFonts w:cs="Menlo" w:hint="eastAsia"/>
          <w:color w:val="000000"/>
          <w:szCs w:val="21"/>
        </w:rPr>
        <w:t>基本术语含义</w:t>
      </w:r>
    </w:p>
    <w:tbl>
      <w:tblPr>
        <w:tblStyle w:val="a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7158"/>
      </w:tblGrid>
      <w:tr w:rsidR="00916B6E" w14:paraId="3B69834D" w14:textId="77777777" w:rsidTr="00161043">
        <w:tc>
          <w:tcPr>
            <w:tcW w:w="1138" w:type="dxa"/>
            <w:tcBorders>
              <w:bottom w:val="single" w:sz="4" w:space="0" w:color="auto"/>
            </w:tcBorders>
            <w:vAlign w:val="center"/>
          </w:tcPr>
          <w:p w14:paraId="4E7CACF0" w14:textId="77777777" w:rsidR="00916B6E" w:rsidRPr="00161043" w:rsidRDefault="00916B6E" w:rsidP="00724F93">
            <w:pPr>
              <w:spacing w:line="240" w:lineRule="auto"/>
              <w:ind w:firstLineChars="0" w:firstLine="0"/>
              <w:jc w:val="left"/>
              <w:rPr>
                <w:b/>
                <w:bCs/>
              </w:rPr>
            </w:pPr>
            <w:r w:rsidRPr="00161043">
              <w:rPr>
                <w:rFonts w:hint="eastAsia"/>
                <w:b/>
                <w:bCs/>
              </w:rPr>
              <w:t>基本术语</w:t>
            </w:r>
          </w:p>
        </w:tc>
        <w:tc>
          <w:tcPr>
            <w:tcW w:w="7158" w:type="dxa"/>
            <w:tcBorders>
              <w:bottom w:val="single" w:sz="4" w:space="0" w:color="auto"/>
            </w:tcBorders>
            <w:vAlign w:val="center"/>
          </w:tcPr>
          <w:p w14:paraId="20035891" w14:textId="77777777" w:rsidR="00916B6E" w:rsidRPr="00161043" w:rsidRDefault="00916B6E" w:rsidP="00724F93">
            <w:pPr>
              <w:spacing w:line="240" w:lineRule="auto"/>
              <w:ind w:firstLineChars="0" w:firstLine="0"/>
              <w:jc w:val="center"/>
              <w:rPr>
                <w:b/>
                <w:bCs/>
              </w:rPr>
            </w:pPr>
            <w:r w:rsidRPr="00161043">
              <w:rPr>
                <w:rFonts w:hint="eastAsia"/>
                <w:b/>
                <w:bCs/>
              </w:rPr>
              <w:t>含义</w:t>
            </w:r>
          </w:p>
        </w:tc>
      </w:tr>
      <w:tr w:rsidR="00916B6E" w14:paraId="6025913D" w14:textId="77777777" w:rsidTr="00161043">
        <w:tc>
          <w:tcPr>
            <w:tcW w:w="1138" w:type="dxa"/>
            <w:tcBorders>
              <w:top w:val="single" w:sz="4" w:space="0" w:color="auto"/>
            </w:tcBorders>
            <w:vAlign w:val="center"/>
          </w:tcPr>
          <w:p w14:paraId="59DEE588" w14:textId="77777777" w:rsidR="00916B6E" w:rsidRDefault="00161043" w:rsidP="00724F93">
            <w:pPr>
              <w:spacing w:line="240" w:lineRule="auto"/>
              <w:ind w:firstLineChars="0" w:firstLine="0"/>
              <w:jc w:val="left"/>
            </w:pPr>
            <w:r>
              <w:t>Repository</w:t>
            </w:r>
          </w:p>
        </w:tc>
        <w:tc>
          <w:tcPr>
            <w:tcW w:w="7158" w:type="dxa"/>
            <w:tcBorders>
              <w:top w:val="single" w:sz="4" w:space="0" w:color="auto"/>
            </w:tcBorders>
            <w:vAlign w:val="center"/>
          </w:tcPr>
          <w:p w14:paraId="571873F6" w14:textId="77777777" w:rsidR="00916B6E" w:rsidRDefault="00161043" w:rsidP="00724F93">
            <w:pPr>
              <w:spacing w:line="240" w:lineRule="auto"/>
              <w:ind w:firstLineChars="0" w:firstLine="0"/>
              <w:jc w:val="center"/>
            </w:pPr>
            <w:r>
              <w:t>Git</w:t>
            </w:r>
            <w:r>
              <w:t>仓库，简称</w:t>
            </w:r>
            <w:r>
              <w:t>repo</w:t>
            </w:r>
            <w:r>
              <w:t>，是您告诉</w:t>
            </w:r>
            <w:r>
              <w:t>Git</w:t>
            </w:r>
            <w:r>
              <w:t>用于跟踪文件变化的文件夹</w:t>
            </w:r>
            <w:r>
              <w:rPr>
                <w:rFonts w:hint="eastAsia"/>
              </w:rPr>
              <w:t>。</w:t>
            </w:r>
          </w:p>
        </w:tc>
      </w:tr>
      <w:tr w:rsidR="00916B6E" w14:paraId="48E8AE23" w14:textId="77777777" w:rsidTr="00161043">
        <w:tc>
          <w:tcPr>
            <w:tcW w:w="1138" w:type="dxa"/>
            <w:vAlign w:val="center"/>
          </w:tcPr>
          <w:p w14:paraId="1C41A814" w14:textId="77777777" w:rsidR="00916B6E" w:rsidRDefault="00161043" w:rsidP="00724F93">
            <w:pPr>
              <w:spacing w:line="240" w:lineRule="auto"/>
              <w:ind w:firstLineChars="0" w:firstLine="0"/>
              <w:jc w:val="left"/>
            </w:pPr>
            <w:r>
              <w:t>Branch</w:t>
            </w:r>
          </w:p>
        </w:tc>
        <w:tc>
          <w:tcPr>
            <w:tcW w:w="7158" w:type="dxa"/>
            <w:vAlign w:val="center"/>
          </w:tcPr>
          <w:p w14:paraId="1DD9D5B8" w14:textId="77777777" w:rsidR="00916B6E" w:rsidRDefault="00161043" w:rsidP="00724F93">
            <w:pPr>
              <w:spacing w:line="240" w:lineRule="auto"/>
              <w:ind w:firstLineChars="0" w:firstLine="0"/>
              <w:jc w:val="center"/>
            </w:pPr>
            <w:r>
              <w:t>分支是一个独立的开发</w:t>
            </w:r>
            <w:r>
              <w:rPr>
                <w:rFonts w:hint="eastAsia"/>
              </w:rPr>
              <w:t>分支，可</w:t>
            </w:r>
            <w:r>
              <w:t>将其视为一个全新的工作目录</w:t>
            </w:r>
            <w:r>
              <w:rPr>
                <w:rFonts w:hint="eastAsia"/>
              </w:rPr>
              <w:t>。</w:t>
            </w:r>
          </w:p>
        </w:tc>
      </w:tr>
      <w:tr w:rsidR="00916B6E" w14:paraId="722712A7" w14:textId="77777777" w:rsidTr="00161043">
        <w:tc>
          <w:tcPr>
            <w:tcW w:w="1138" w:type="dxa"/>
            <w:vAlign w:val="center"/>
          </w:tcPr>
          <w:p w14:paraId="216D5AB2" w14:textId="77777777" w:rsidR="00916B6E" w:rsidRDefault="00161043" w:rsidP="00724F93">
            <w:pPr>
              <w:spacing w:line="240" w:lineRule="auto"/>
              <w:ind w:firstLineChars="0" w:firstLine="0"/>
              <w:jc w:val="left"/>
            </w:pPr>
            <w:r>
              <w:t>Fork</w:t>
            </w:r>
          </w:p>
        </w:tc>
        <w:tc>
          <w:tcPr>
            <w:tcW w:w="7158" w:type="dxa"/>
            <w:vAlign w:val="center"/>
          </w:tcPr>
          <w:p w14:paraId="7B3D1A4E" w14:textId="77777777" w:rsidR="00916B6E" w:rsidRDefault="00161043" w:rsidP="00724F93">
            <w:pPr>
              <w:spacing w:line="240" w:lineRule="auto"/>
              <w:ind w:firstLineChars="0" w:firstLine="0"/>
              <w:jc w:val="center"/>
            </w:pPr>
            <w:r>
              <w:t>复制某个项目到自己的仓库</w:t>
            </w:r>
            <w:r>
              <w:rPr>
                <w:rFonts w:hint="eastAsia"/>
              </w:rPr>
              <w:t>。</w:t>
            </w:r>
          </w:p>
        </w:tc>
      </w:tr>
      <w:tr w:rsidR="00916B6E" w14:paraId="46C19712" w14:textId="77777777" w:rsidTr="00161043">
        <w:tc>
          <w:tcPr>
            <w:tcW w:w="1138" w:type="dxa"/>
            <w:vAlign w:val="center"/>
          </w:tcPr>
          <w:p w14:paraId="6003754C" w14:textId="77777777" w:rsidR="00916B6E" w:rsidRDefault="00161043" w:rsidP="00724F93">
            <w:pPr>
              <w:spacing w:line="240" w:lineRule="auto"/>
              <w:ind w:firstLineChars="0" w:firstLine="0"/>
              <w:jc w:val="left"/>
            </w:pPr>
            <w:r>
              <w:t>Clone</w:t>
            </w:r>
          </w:p>
        </w:tc>
        <w:tc>
          <w:tcPr>
            <w:tcW w:w="7158" w:type="dxa"/>
            <w:vAlign w:val="center"/>
          </w:tcPr>
          <w:p w14:paraId="7FB7BC59" w14:textId="77777777" w:rsidR="00916B6E" w:rsidRDefault="00161043" w:rsidP="00724F93">
            <w:pPr>
              <w:spacing w:line="240" w:lineRule="auto"/>
              <w:ind w:firstLineChars="0" w:firstLine="0"/>
              <w:jc w:val="center"/>
            </w:pPr>
            <w:r>
              <w:t>将项目下载到本地</w:t>
            </w:r>
            <w:r>
              <w:rPr>
                <w:rFonts w:hint="eastAsia"/>
              </w:rPr>
              <w:t>。</w:t>
            </w:r>
          </w:p>
        </w:tc>
      </w:tr>
      <w:tr w:rsidR="00161043" w14:paraId="693F8140" w14:textId="77777777" w:rsidTr="00161043">
        <w:tc>
          <w:tcPr>
            <w:tcW w:w="1138" w:type="dxa"/>
            <w:vAlign w:val="center"/>
          </w:tcPr>
          <w:p w14:paraId="0BCD673B" w14:textId="77777777" w:rsidR="00161043" w:rsidRDefault="00161043" w:rsidP="00724F93">
            <w:pPr>
              <w:spacing w:line="240" w:lineRule="auto"/>
              <w:ind w:firstLineChars="0" w:firstLine="0"/>
              <w:jc w:val="left"/>
            </w:pPr>
            <w:r>
              <w:t>Commit</w:t>
            </w:r>
          </w:p>
        </w:tc>
        <w:tc>
          <w:tcPr>
            <w:tcW w:w="7158" w:type="dxa"/>
            <w:vAlign w:val="center"/>
          </w:tcPr>
          <w:p w14:paraId="61FE062B" w14:textId="77777777" w:rsidR="00161043" w:rsidRDefault="00161043" w:rsidP="00724F93">
            <w:pPr>
              <w:spacing w:line="240" w:lineRule="auto"/>
              <w:ind w:firstLineChars="0" w:firstLine="0"/>
              <w:jc w:val="center"/>
            </w:pPr>
            <w:r>
              <w:t>提交修改，</w:t>
            </w:r>
            <w:r>
              <w:rPr>
                <w:rFonts w:hint="eastAsia"/>
              </w:rPr>
              <w:t>并且</w:t>
            </w:r>
            <w:r>
              <w:t>会生成一个唯一的</w:t>
            </w:r>
            <w:r>
              <w:t>ID</w:t>
            </w:r>
            <w:r>
              <w:t>，以便跟踪历史记录。</w:t>
            </w:r>
          </w:p>
        </w:tc>
      </w:tr>
      <w:tr w:rsidR="00161043" w14:paraId="76915FFD" w14:textId="77777777" w:rsidTr="00161043">
        <w:tc>
          <w:tcPr>
            <w:tcW w:w="1138" w:type="dxa"/>
            <w:vAlign w:val="center"/>
          </w:tcPr>
          <w:p w14:paraId="444E6817" w14:textId="77777777" w:rsidR="00161043" w:rsidRDefault="00161043" w:rsidP="00724F93">
            <w:pPr>
              <w:spacing w:line="240" w:lineRule="auto"/>
              <w:ind w:firstLineChars="0" w:firstLine="0"/>
              <w:jc w:val="left"/>
            </w:pPr>
            <w:r>
              <w:t>Master</w:t>
            </w:r>
          </w:p>
        </w:tc>
        <w:tc>
          <w:tcPr>
            <w:tcW w:w="7158" w:type="dxa"/>
            <w:vAlign w:val="center"/>
          </w:tcPr>
          <w:p w14:paraId="0EFC0D28" w14:textId="77777777" w:rsidR="00161043" w:rsidRDefault="00161043" w:rsidP="00724F93">
            <w:pPr>
              <w:spacing w:line="240" w:lineRule="auto"/>
              <w:ind w:firstLineChars="0" w:firstLine="0"/>
              <w:jc w:val="center"/>
            </w:pPr>
            <w:r>
              <w:t>默认的开发分支。当您创建一个新的</w:t>
            </w:r>
            <w:r>
              <w:t>Git</w:t>
            </w:r>
            <w:r>
              <w:t>仓库时，默认会创建一个名为</w:t>
            </w:r>
            <w:r>
              <w:t>“master”</w:t>
            </w:r>
            <w:r>
              <w:t>的分支，并将其设为活跃分支。</w:t>
            </w:r>
          </w:p>
        </w:tc>
      </w:tr>
    </w:tbl>
    <w:p w14:paraId="421C7069" w14:textId="77777777" w:rsidR="00916B6E" w:rsidRDefault="00161043" w:rsidP="00916B6E">
      <w:pPr>
        <w:ind w:firstLine="420"/>
      </w:pPr>
      <w:r>
        <w:rPr>
          <w:rFonts w:hint="eastAsia"/>
        </w:rPr>
        <w:t>本节将介绍如何在</w:t>
      </w:r>
      <w:r>
        <w:t>L</w:t>
      </w:r>
      <w:r>
        <w:rPr>
          <w:rFonts w:hint="eastAsia"/>
        </w:rPr>
        <w:t>inux</w:t>
      </w:r>
      <w:r>
        <w:rPr>
          <w:rFonts w:hint="eastAsia"/>
        </w:rPr>
        <w:t>、</w:t>
      </w:r>
      <w:r>
        <w:t>W</w:t>
      </w:r>
      <w:r>
        <w:rPr>
          <w:rFonts w:hint="eastAsia"/>
        </w:rPr>
        <w:t>indows</w:t>
      </w:r>
      <w:r>
        <w:rPr>
          <w:rFonts w:hint="eastAsia"/>
        </w:rPr>
        <w:t>和</w:t>
      </w:r>
      <w:r>
        <w:t>M</w:t>
      </w:r>
      <w:r>
        <w:rPr>
          <w:rFonts w:hint="eastAsia"/>
        </w:rPr>
        <w:t>ac</w:t>
      </w:r>
      <w:r>
        <w:t>OS</w:t>
      </w:r>
      <w:r>
        <w:rPr>
          <w:rFonts w:hint="eastAsia"/>
        </w:rPr>
        <w:t>上安装</w:t>
      </w:r>
      <w:r>
        <w:t>G</w:t>
      </w:r>
      <w:r>
        <w:rPr>
          <w:rFonts w:hint="eastAsia"/>
        </w:rPr>
        <w:t>it</w:t>
      </w:r>
      <w:r w:rsidR="00FF70A9">
        <w:rPr>
          <w:rFonts w:hint="eastAsia"/>
        </w:rPr>
        <w:t>（更多问题可参阅官方教程文档</w:t>
      </w:r>
      <w:hyperlink r:id="rId15" w:history="1">
        <w:r w:rsidR="00FF70A9" w:rsidRPr="00C233A2">
          <w:rPr>
            <w:rStyle w:val="af0"/>
          </w:rPr>
          <w:t>https://git-scm.com/book/zh/</w:t>
        </w:r>
      </w:hyperlink>
      <w:r w:rsidR="00FF70A9">
        <w:rPr>
          <w:rFonts w:hint="eastAsia"/>
        </w:rPr>
        <w:t>）</w:t>
      </w:r>
      <w:r>
        <w:rPr>
          <w:rFonts w:hint="eastAsia"/>
        </w:rPr>
        <w:t>。</w:t>
      </w:r>
    </w:p>
    <w:p w14:paraId="58113D97" w14:textId="77777777" w:rsidR="00FF70A9" w:rsidRDefault="00FF70A9" w:rsidP="005B4481">
      <w:pPr>
        <w:pStyle w:val="3"/>
        <w:rPr>
          <w:b/>
        </w:rPr>
      </w:pPr>
      <w:r w:rsidRPr="00CA1F05">
        <w:rPr>
          <w:rFonts w:hint="eastAsia"/>
        </w:rPr>
        <w:t>2.</w:t>
      </w:r>
      <w:r>
        <w:rPr>
          <w:rFonts w:hint="eastAsia"/>
        </w:rPr>
        <w:t>3</w:t>
      </w:r>
      <w:r w:rsidRPr="00CA1F05">
        <w:t>.</w:t>
      </w:r>
      <w:r>
        <w:rPr>
          <w:rFonts w:hint="eastAsia"/>
        </w:rPr>
        <w:t xml:space="preserve">1 </w:t>
      </w:r>
      <w:r>
        <w:t>L</w:t>
      </w:r>
      <w:r>
        <w:rPr>
          <w:rFonts w:hint="eastAsia"/>
        </w:rPr>
        <w:t>inux</w:t>
      </w:r>
      <w:r w:rsidRPr="00CA1F05">
        <w:rPr>
          <w:rFonts w:hint="eastAsia"/>
        </w:rPr>
        <w:t>系统</w:t>
      </w:r>
    </w:p>
    <w:p w14:paraId="2874B4B4" w14:textId="77777777" w:rsidR="00FF70A9" w:rsidRDefault="00FF70A9" w:rsidP="00916B6E">
      <w:pPr>
        <w:ind w:firstLine="420"/>
      </w:pPr>
      <w:r w:rsidRPr="00FF70A9">
        <w:rPr>
          <w:rFonts w:hint="eastAsia"/>
        </w:rPr>
        <w:t>如果你想在</w:t>
      </w:r>
      <w:r w:rsidRPr="00FF70A9">
        <w:rPr>
          <w:rFonts w:hint="eastAsia"/>
        </w:rPr>
        <w:t>Linux</w:t>
      </w:r>
      <w:r w:rsidRPr="00FF70A9">
        <w:rPr>
          <w:rFonts w:hint="eastAsia"/>
        </w:rPr>
        <w:t>上用二进制安装程序来安装基本的</w:t>
      </w:r>
      <w:r w:rsidRPr="00FF70A9">
        <w:rPr>
          <w:rFonts w:hint="eastAsia"/>
        </w:rPr>
        <w:t>Git</w:t>
      </w:r>
      <w:r w:rsidRPr="00FF70A9">
        <w:rPr>
          <w:rFonts w:hint="eastAsia"/>
        </w:rPr>
        <w:t>工具，可以使用发行版包含的基础软件包管理工具来安装。</w:t>
      </w:r>
      <w:r w:rsidRPr="00FF70A9">
        <w:rPr>
          <w:rFonts w:hint="eastAsia"/>
        </w:rPr>
        <w:t xml:space="preserve"> </w:t>
      </w:r>
      <w:r>
        <w:rPr>
          <w:rFonts w:hint="eastAsia"/>
        </w:rPr>
        <w:t>这里以基于</w:t>
      </w:r>
      <w:r>
        <w:t>D</w:t>
      </w:r>
      <w:r>
        <w:rPr>
          <w:rFonts w:hint="eastAsia"/>
        </w:rPr>
        <w:t>ebian</w:t>
      </w:r>
      <w:r>
        <w:rPr>
          <w:rFonts w:hint="eastAsia"/>
        </w:rPr>
        <w:t>的发行版，如</w:t>
      </w:r>
      <w:r>
        <w:t>U</w:t>
      </w:r>
      <w:r>
        <w:rPr>
          <w:rFonts w:hint="eastAsia"/>
        </w:rPr>
        <w:t>buntu</w:t>
      </w:r>
      <w:r>
        <w:rPr>
          <w:rFonts w:hint="eastAsia"/>
        </w:rPr>
        <w:t>为例，可使用</w:t>
      </w:r>
      <w:r>
        <w:rPr>
          <w:rFonts w:hint="eastAsia"/>
        </w:rPr>
        <w:t>apt</w:t>
      </w:r>
      <w:r>
        <w:rPr>
          <w:rFonts w:hint="eastAsia"/>
        </w:rPr>
        <w:t>进行安装：</w:t>
      </w:r>
    </w:p>
    <w:p w14:paraId="204537FB" w14:textId="77777777" w:rsidR="00FF70A9" w:rsidRPr="00FF70A9" w:rsidRDefault="00FF70A9" w:rsidP="00FF70A9">
      <w:pPr>
        <w:shd w:val="clear" w:color="auto" w:fill="FFFFFF"/>
        <w:spacing w:line="270" w:lineRule="atLeast"/>
        <w:ind w:firstLineChars="0" w:firstLine="0"/>
        <w:jc w:val="left"/>
        <w:rPr>
          <w:rFonts w:ascii="Menlo" w:hAnsi="Menlo" w:cs="Menlo"/>
          <w:color w:val="000000"/>
          <w:sz w:val="18"/>
          <w:szCs w:val="18"/>
        </w:rPr>
      </w:pPr>
      <w:r w:rsidRPr="00FF70A9">
        <w:rPr>
          <w:rFonts w:ascii="Menlo" w:hAnsi="Menlo" w:cs="Menlo"/>
          <w:color w:val="000000"/>
          <w:sz w:val="18"/>
          <w:szCs w:val="18"/>
        </w:rPr>
        <w:t xml:space="preserve">$ </w:t>
      </w:r>
      <w:r w:rsidRPr="00FF70A9">
        <w:rPr>
          <w:rFonts w:ascii="Menlo" w:hAnsi="Menlo" w:cs="Menlo"/>
          <w:color w:val="A31515"/>
          <w:sz w:val="18"/>
          <w:szCs w:val="18"/>
        </w:rPr>
        <w:t>sudo</w:t>
      </w:r>
      <w:r w:rsidRPr="00FF70A9">
        <w:rPr>
          <w:rFonts w:ascii="Menlo" w:hAnsi="Menlo" w:cs="Menlo"/>
          <w:color w:val="000000"/>
          <w:sz w:val="18"/>
          <w:szCs w:val="18"/>
        </w:rPr>
        <w:t xml:space="preserve"> </w:t>
      </w:r>
      <w:r w:rsidRPr="00FF70A9">
        <w:rPr>
          <w:rFonts w:ascii="Menlo" w:hAnsi="Menlo" w:cs="Menlo"/>
          <w:color w:val="A31515"/>
          <w:sz w:val="18"/>
          <w:szCs w:val="18"/>
        </w:rPr>
        <w:t>apt</w:t>
      </w:r>
      <w:r w:rsidRPr="00FF70A9">
        <w:rPr>
          <w:rFonts w:ascii="Menlo" w:hAnsi="Menlo" w:cs="Menlo"/>
          <w:color w:val="000000"/>
          <w:sz w:val="18"/>
          <w:szCs w:val="18"/>
        </w:rPr>
        <w:t xml:space="preserve"> </w:t>
      </w:r>
      <w:r w:rsidRPr="00FF70A9">
        <w:rPr>
          <w:rFonts w:ascii="Menlo" w:hAnsi="Menlo" w:cs="Menlo"/>
          <w:color w:val="A31515"/>
          <w:sz w:val="18"/>
          <w:szCs w:val="18"/>
        </w:rPr>
        <w:t>install</w:t>
      </w:r>
      <w:r w:rsidRPr="00FF70A9">
        <w:rPr>
          <w:rFonts w:ascii="Menlo" w:hAnsi="Menlo" w:cs="Menlo"/>
          <w:color w:val="000000"/>
          <w:sz w:val="18"/>
          <w:szCs w:val="18"/>
        </w:rPr>
        <w:t xml:space="preserve"> </w:t>
      </w:r>
      <w:r w:rsidRPr="00FF70A9">
        <w:rPr>
          <w:rFonts w:ascii="Menlo" w:hAnsi="Menlo" w:cs="Menlo"/>
          <w:color w:val="A31515"/>
          <w:sz w:val="18"/>
          <w:szCs w:val="18"/>
        </w:rPr>
        <w:t>git-all</w:t>
      </w:r>
    </w:p>
    <w:p w14:paraId="1A8162D1" w14:textId="77777777" w:rsidR="00FF70A9" w:rsidRDefault="00FF70A9" w:rsidP="00916B6E">
      <w:pPr>
        <w:ind w:firstLine="420"/>
      </w:pPr>
      <w:r w:rsidRPr="00FF70A9">
        <w:rPr>
          <w:rFonts w:hint="eastAsia"/>
        </w:rPr>
        <w:t>要了解更多选择，</w:t>
      </w:r>
      <w:r w:rsidRPr="00FF70A9">
        <w:rPr>
          <w:rFonts w:hint="eastAsia"/>
        </w:rPr>
        <w:t>Git</w:t>
      </w:r>
      <w:r w:rsidRPr="00FF70A9">
        <w:rPr>
          <w:rFonts w:hint="eastAsia"/>
        </w:rPr>
        <w:t>官方网站上有在各种</w:t>
      </w:r>
      <w:r w:rsidRPr="00FF70A9">
        <w:rPr>
          <w:rFonts w:hint="eastAsia"/>
        </w:rPr>
        <w:t>Unix</w:t>
      </w:r>
      <w:r w:rsidRPr="00FF70A9">
        <w:rPr>
          <w:rFonts w:hint="eastAsia"/>
        </w:rPr>
        <w:t>发行版的系统上安装步骤</w:t>
      </w:r>
      <w:r>
        <w:rPr>
          <w:rFonts w:hint="eastAsia"/>
        </w:rPr>
        <w:t>（可访问网址：</w:t>
      </w:r>
      <w:r w:rsidRPr="00FF70A9">
        <w:t>https://git-scm.com/download/linux</w:t>
      </w:r>
      <w:r>
        <w:rPr>
          <w:rFonts w:hint="eastAsia"/>
        </w:rPr>
        <w:t>）。</w:t>
      </w:r>
    </w:p>
    <w:p w14:paraId="70B89C1A" w14:textId="77777777" w:rsidR="00FF70A9" w:rsidRDefault="00FF70A9" w:rsidP="005B4481">
      <w:pPr>
        <w:pStyle w:val="3"/>
        <w:rPr>
          <w:b/>
        </w:rPr>
      </w:pPr>
      <w:r w:rsidRPr="00CA1F05">
        <w:rPr>
          <w:rFonts w:hint="eastAsia"/>
        </w:rPr>
        <w:t>2.</w:t>
      </w:r>
      <w:r>
        <w:rPr>
          <w:rFonts w:hint="eastAsia"/>
        </w:rPr>
        <w:t>3</w:t>
      </w:r>
      <w:r w:rsidRPr="00CA1F05">
        <w:t>.</w:t>
      </w:r>
      <w:r>
        <w:rPr>
          <w:rFonts w:hint="eastAsia"/>
        </w:rPr>
        <w:t>2</w:t>
      </w:r>
      <w:r w:rsidRPr="00CA1F05">
        <w:rPr>
          <w:rFonts w:hint="eastAsia"/>
        </w:rPr>
        <w:t xml:space="preserve"> </w:t>
      </w:r>
      <w:r w:rsidRPr="00CA1F05">
        <w:t>W</w:t>
      </w:r>
      <w:r w:rsidRPr="00CA1F05">
        <w:rPr>
          <w:rFonts w:hint="eastAsia"/>
        </w:rPr>
        <w:t>indows系统</w:t>
      </w:r>
    </w:p>
    <w:p w14:paraId="754989C7" w14:textId="77777777" w:rsidR="00FF70A9" w:rsidRPr="00FF70A9" w:rsidRDefault="00FF70A9" w:rsidP="00FF70A9">
      <w:pPr>
        <w:ind w:firstLine="420"/>
      </w:pPr>
      <w:r w:rsidRPr="00FF70A9">
        <w:t>在</w:t>
      </w:r>
      <w:r w:rsidRPr="00FF70A9">
        <w:t>Windows</w:t>
      </w:r>
      <w:r w:rsidRPr="00FF70A9">
        <w:t>上安装</w:t>
      </w:r>
      <w:r w:rsidRPr="00FF70A9">
        <w:t>Git</w:t>
      </w:r>
      <w:r w:rsidRPr="00FF70A9">
        <w:t>也有几种安装方法。</w:t>
      </w:r>
      <w:r w:rsidRPr="00FF70A9">
        <w:t xml:space="preserve"> </w:t>
      </w:r>
      <w:r w:rsidRPr="00FF70A9">
        <w:t>官方版本可以在</w:t>
      </w:r>
      <w:r w:rsidRPr="00FF70A9">
        <w:t>Git</w:t>
      </w:r>
      <w:r w:rsidRPr="00FF70A9">
        <w:t>官方网站下载</w:t>
      </w:r>
      <w:r>
        <w:rPr>
          <w:rFonts w:hint="eastAsia"/>
        </w:rPr>
        <w:t>（可访问链接：</w:t>
      </w:r>
      <w:r w:rsidRPr="00FF70A9">
        <w:rPr>
          <w:rFonts w:hint="eastAsia"/>
        </w:rPr>
        <w:t> </w:t>
      </w:r>
      <w:hyperlink r:id="rId16" w:history="1">
        <w:r w:rsidRPr="00FF70A9">
          <w:rPr>
            <w:color w:val="0388A6"/>
            <w:u w:val="single"/>
          </w:rPr>
          <w:t>https://git-scm.com/download/win</w:t>
        </w:r>
      </w:hyperlink>
      <w:r>
        <w:rPr>
          <w:rFonts w:hint="eastAsia"/>
        </w:rPr>
        <w:t>），打开该链接后，</w:t>
      </w:r>
      <w:r w:rsidRPr="00FF70A9">
        <w:t>下载会自动开始。</w:t>
      </w:r>
      <w:r w:rsidRPr="00FF70A9">
        <w:t xml:space="preserve"> </w:t>
      </w:r>
      <w:r w:rsidRPr="00FF70A9">
        <w:t>要注意这是一个名为</w:t>
      </w:r>
      <w:r w:rsidRPr="00FF70A9">
        <w:t xml:space="preserve"> Git for Windows </w:t>
      </w:r>
      <w:r w:rsidRPr="00FF70A9">
        <w:t>的项目（也叫做</w:t>
      </w:r>
      <w:r w:rsidRPr="00FF70A9">
        <w:t>msysGit</w:t>
      </w:r>
      <w:r w:rsidRPr="00FF70A9">
        <w:t>），和</w:t>
      </w:r>
      <w:r w:rsidRPr="00FF70A9">
        <w:t xml:space="preserve">Git </w:t>
      </w:r>
      <w:r w:rsidRPr="00FF70A9">
        <w:t>是分别独立的项目</w:t>
      </w:r>
      <w:r>
        <w:rPr>
          <w:rFonts w:hint="eastAsia"/>
        </w:rPr>
        <w:t>（具体信息可访问</w:t>
      </w:r>
      <w:r w:rsidRPr="00FF70A9">
        <w:t> </w:t>
      </w:r>
      <w:hyperlink r:id="rId17" w:history="1">
        <w:r w:rsidRPr="00FF70A9">
          <w:rPr>
            <w:color w:val="0388A6"/>
            <w:u w:val="single"/>
          </w:rPr>
          <w:t>http://msysgit.github.io/</w:t>
        </w:r>
      </w:hyperlink>
      <w:r>
        <w:rPr>
          <w:rFonts w:hint="eastAsia"/>
        </w:rPr>
        <w:t>）</w:t>
      </w:r>
      <w:r w:rsidRPr="00FF70A9">
        <w:t>。</w:t>
      </w:r>
    </w:p>
    <w:p w14:paraId="21378C8F" w14:textId="77777777" w:rsidR="00FF70A9" w:rsidRDefault="00FF70A9" w:rsidP="005B4481">
      <w:pPr>
        <w:pStyle w:val="3"/>
        <w:rPr>
          <w:b/>
        </w:rPr>
      </w:pPr>
      <w:r w:rsidRPr="00CA1F05">
        <w:rPr>
          <w:rFonts w:hint="eastAsia"/>
        </w:rPr>
        <w:lastRenderedPageBreak/>
        <w:t>2.</w:t>
      </w:r>
      <w:r>
        <w:rPr>
          <w:rFonts w:hint="eastAsia"/>
        </w:rPr>
        <w:t>3</w:t>
      </w:r>
      <w:r w:rsidRPr="00CA1F05">
        <w:t>.</w:t>
      </w:r>
      <w:r>
        <w:rPr>
          <w:rFonts w:hint="eastAsia"/>
        </w:rPr>
        <w:t>3</w:t>
      </w:r>
      <w:r w:rsidRPr="00CA1F05">
        <w:rPr>
          <w:rFonts w:hint="eastAsia"/>
        </w:rPr>
        <w:t xml:space="preserve"> </w:t>
      </w:r>
      <w:r>
        <w:t>M</w:t>
      </w:r>
      <w:r>
        <w:rPr>
          <w:rFonts w:hint="eastAsia"/>
        </w:rPr>
        <w:t>ac</w:t>
      </w:r>
      <w:r>
        <w:t>OS</w:t>
      </w:r>
      <w:r w:rsidRPr="00CA1F05">
        <w:rPr>
          <w:rFonts w:hint="eastAsia"/>
        </w:rPr>
        <w:t>系统</w:t>
      </w:r>
    </w:p>
    <w:p w14:paraId="6B1807C3" w14:textId="77777777" w:rsidR="00FF70A9" w:rsidRPr="00FF70A9" w:rsidRDefault="00FF70A9" w:rsidP="00916B6E">
      <w:pPr>
        <w:ind w:firstLine="420"/>
      </w:pPr>
      <w:r w:rsidRPr="00FF70A9">
        <w:rPr>
          <w:rFonts w:hint="eastAsia"/>
        </w:rPr>
        <w:t>在</w:t>
      </w:r>
      <w:r w:rsidRPr="00FF70A9">
        <w:rPr>
          <w:rFonts w:hint="eastAsia"/>
        </w:rPr>
        <w:t xml:space="preserve"> Mac </w:t>
      </w:r>
      <w:r w:rsidRPr="00FF70A9">
        <w:rPr>
          <w:rFonts w:hint="eastAsia"/>
        </w:rPr>
        <w:t>上安装</w:t>
      </w:r>
      <w:r w:rsidRPr="00FF70A9">
        <w:rPr>
          <w:rFonts w:hint="eastAsia"/>
        </w:rPr>
        <w:t xml:space="preserve"> Git </w:t>
      </w:r>
      <w:r w:rsidRPr="00FF70A9">
        <w:rPr>
          <w:rFonts w:hint="eastAsia"/>
        </w:rPr>
        <w:t>有多种方式。</w:t>
      </w:r>
      <w:r w:rsidRPr="00FF70A9">
        <w:rPr>
          <w:rFonts w:hint="eastAsia"/>
        </w:rPr>
        <w:t xml:space="preserve"> </w:t>
      </w:r>
      <w:r w:rsidRPr="00FF70A9">
        <w:rPr>
          <w:rFonts w:hint="eastAsia"/>
        </w:rPr>
        <w:t>最简单的方法是安装</w:t>
      </w:r>
      <w:r w:rsidRPr="00FF70A9">
        <w:rPr>
          <w:rFonts w:hint="eastAsia"/>
        </w:rPr>
        <w:t xml:space="preserve"> Xcode Command Line Tools</w:t>
      </w:r>
      <w:r w:rsidRPr="00FF70A9">
        <w:rPr>
          <w:rFonts w:hint="eastAsia"/>
        </w:rPr>
        <w:t>。</w:t>
      </w:r>
      <w:r w:rsidRPr="00FF70A9">
        <w:rPr>
          <w:rFonts w:hint="eastAsia"/>
        </w:rPr>
        <w:t xml:space="preserve"> Mavericks </w:t>
      </w:r>
      <w:r w:rsidRPr="00FF70A9">
        <w:rPr>
          <w:rFonts w:hint="eastAsia"/>
        </w:rPr>
        <w:t>（</w:t>
      </w:r>
      <w:r w:rsidRPr="00FF70A9">
        <w:rPr>
          <w:rFonts w:hint="eastAsia"/>
        </w:rPr>
        <w:t>10.9</w:t>
      </w:r>
      <w:r w:rsidRPr="00FF70A9">
        <w:rPr>
          <w:rFonts w:hint="eastAsia"/>
        </w:rPr>
        <w:t>）</w:t>
      </w:r>
      <w:r w:rsidRPr="00FF70A9">
        <w:rPr>
          <w:rFonts w:hint="eastAsia"/>
        </w:rPr>
        <w:t xml:space="preserve"> </w:t>
      </w:r>
      <w:r w:rsidRPr="00FF70A9">
        <w:rPr>
          <w:rFonts w:hint="eastAsia"/>
        </w:rPr>
        <w:t>或更高版本的系统中，在</w:t>
      </w:r>
      <w:r w:rsidRPr="00FF70A9">
        <w:rPr>
          <w:rFonts w:hint="eastAsia"/>
        </w:rPr>
        <w:t>Terminal</w:t>
      </w:r>
      <w:r w:rsidRPr="00FF70A9">
        <w:rPr>
          <w:rFonts w:hint="eastAsia"/>
        </w:rPr>
        <w:t>里尝试首次运行</w:t>
      </w:r>
      <w:r w:rsidRPr="00FF70A9">
        <w:rPr>
          <w:rFonts w:hint="eastAsia"/>
        </w:rPr>
        <w:t xml:space="preserve"> 'git' </w:t>
      </w:r>
      <w:r w:rsidRPr="00FF70A9">
        <w:rPr>
          <w:rFonts w:hint="eastAsia"/>
        </w:rPr>
        <w:t>命令即可。</w:t>
      </w:r>
    </w:p>
    <w:p w14:paraId="13EEBE6D" w14:textId="77777777" w:rsidR="00FF70A9" w:rsidRDefault="00FF70A9" w:rsidP="00FF70A9">
      <w:pPr>
        <w:shd w:val="clear" w:color="auto" w:fill="FFFFFF"/>
        <w:spacing w:line="270" w:lineRule="atLeast"/>
        <w:ind w:firstLineChars="0" w:firstLine="0"/>
        <w:jc w:val="left"/>
        <w:rPr>
          <w:rFonts w:ascii="Menlo" w:hAnsi="Menlo" w:cs="Menlo"/>
          <w:color w:val="A31515"/>
          <w:sz w:val="18"/>
          <w:szCs w:val="18"/>
        </w:rPr>
      </w:pPr>
      <w:r w:rsidRPr="00FF70A9">
        <w:rPr>
          <w:rFonts w:ascii="Menlo" w:hAnsi="Menlo" w:cs="Menlo"/>
          <w:color w:val="000000"/>
          <w:sz w:val="18"/>
          <w:szCs w:val="18"/>
        </w:rPr>
        <w:t xml:space="preserve">$ </w:t>
      </w:r>
      <w:r w:rsidRPr="00FF70A9">
        <w:rPr>
          <w:rFonts w:ascii="Menlo" w:hAnsi="Menlo" w:cs="Menlo"/>
          <w:color w:val="A31515"/>
          <w:sz w:val="18"/>
          <w:szCs w:val="18"/>
        </w:rPr>
        <w:t>git</w:t>
      </w:r>
      <w:r>
        <w:rPr>
          <w:rFonts w:ascii="Menlo" w:hAnsi="Menlo" w:cs="Menlo" w:hint="eastAsia"/>
          <w:color w:val="A31515"/>
          <w:sz w:val="18"/>
          <w:szCs w:val="18"/>
        </w:rPr>
        <w:t xml:space="preserve"> </w:t>
      </w:r>
      <w:r>
        <w:rPr>
          <w:rFonts w:ascii="Menlo" w:hAnsi="Menlo" w:cs="Menlo"/>
          <w:color w:val="A31515"/>
          <w:sz w:val="18"/>
          <w:szCs w:val="18"/>
        </w:rPr>
        <w:t>–-version</w:t>
      </w:r>
    </w:p>
    <w:p w14:paraId="490C155E" w14:textId="77777777" w:rsidR="00CA57F6" w:rsidRDefault="00FF70A9" w:rsidP="00CA57F6">
      <w:pPr>
        <w:ind w:firstLine="420"/>
      </w:pPr>
      <w:r>
        <w:t>Tips</w:t>
      </w:r>
      <w:r>
        <w:rPr>
          <w:rFonts w:hint="eastAsia"/>
        </w:rPr>
        <w:t>：</w:t>
      </w:r>
      <w:r w:rsidRPr="00FF70A9">
        <w:rPr>
          <w:rFonts w:hint="eastAsia"/>
        </w:rPr>
        <w:t>如果没有安装过命令行开发者工具，将会提示你安装</w:t>
      </w:r>
      <w:r>
        <w:rPr>
          <w:rFonts w:hint="eastAsia"/>
        </w:rPr>
        <w:t>，按照说明安装即</w:t>
      </w:r>
      <w:commentRangeStart w:id="19"/>
      <w:r>
        <w:rPr>
          <w:rFonts w:hint="eastAsia"/>
        </w:rPr>
        <w:t>可</w:t>
      </w:r>
      <w:commentRangeEnd w:id="19"/>
      <w:r w:rsidR="00F25603">
        <w:rPr>
          <w:rStyle w:val="af7"/>
        </w:rPr>
        <w:commentReference w:id="19"/>
      </w:r>
      <w:r>
        <w:rPr>
          <w:rFonts w:hint="eastAsia"/>
        </w:rPr>
        <w:t>。</w:t>
      </w:r>
    </w:p>
    <w:p w14:paraId="272049A7" w14:textId="3E6D4D87" w:rsidR="002227EB" w:rsidRDefault="002227EB" w:rsidP="005B4481">
      <w:pPr>
        <w:pStyle w:val="3"/>
        <w:rPr>
          <w:b/>
        </w:rPr>
      </w:pPr>
      <w:r w:rsidRPr="00CA1F05">
        <w:rPr>
          <w:rFonts w:hint="eastAsia"/>
        </w:rPr>
        <w:t>2.</w:t>
      </w:r>
      <w:r>
        <w:rPr>
          <w:rFonts w:hint="eastAsia"/>
        </w:rPr>
        <w:t>3</w:t>
      </w:r>
      <w:r w:rsidRPr="00CA1F05">
        <w:t>.</w:t>
      </w:r>
      <w:r>
        <w:rPr>
          <w:rFonts w:hint="eastAsia"/>
        </w:rPr>
        <w:t>4</w:t>
      </w:r>
      <w:r w:rsidRPr="00CA1F05">
        <w:rPr>
          <w:rFonts w:hint="eastAsia"/>
        </w:rPr>
        <w:t xml:space="preserve"> </w:t>
      </w:r>
      <w:r>
        <w:t>G</w:t>
      </w:r>
      <w:r>
        <w:rPr>
          <w:rFonts w:hint="eastAsia"/>
        </w:rPr>
        <w:t>it的基本用法</w:t>
      </w:r>
    </w:p>
    <w:p w14:paraId="1FE2F7E6" w14:textId="1BA54D73" w:rsidR="007A6061" w:rsidRPr="00240BEE" w:rsidRDefault="007A6061" w:rsidP="00240BEE">
      <w:pPr>
        <w:ind w:firstLine="420"/>
        <w:rPr>
          <w:b/>
        </w:rPr>
      </w:pPr>
      <w:r>
        <w:t>G</w:t>
      </w:r>
      <w:r>
        <w:rPr>
          <w:rFonts w:hint="eastAsia"/>
        </w:rPr>
        <w:t>it</w:t>
      </w:r>
      <w:r>
        <w:rPr>
          <w:rFonts w:hint="eastAsia"/>
        </w:rPr>
        <w:t>的工作就是创建和保存你项目的快照以及与之后的快照进行对比。</w:t>
      </w:r>
      <w:r>
        <w:t>G</w:t>
      </w:r>
      <w:r>
        <w:rPr>
          <w:rFonts w:hint="eastAsia"/>
        </w:rPr>
        <w:t>it</w:t>
      </w:r>
      <w:r>
        <w:rPr>
          <w:rFonts w:hint="eastAsia"/>
        </w:rPr>
        <w:t>常用的命令有</w:t>
      </w:r>
      <w:r>
        <w:rPr>
          <w:rFonts w:hint="eastAsia"/>
        </w:rPr>
        <w:t>git clone</w:t>
      </w:r>
      <w:r>
        <w:rPr>
          <w:rFonts w:hint="eastAsia"/>
        </w:rPr>
        <w:t>、</w:t>
      </w:r>
      <w:r>
        <w:rPr>
          <w:rFonts w:hint="eastAsia"/>
        </w:rPr>
        <w:t>git push</w:t>
      </w:r>
      <w:r>
        <w:rPr>
          <w:rFonts w:hint="eastAsia"/>
        </w:rPr>
        <w:t>、</w:t>
      </w:r>
      <w:r>
        <w:rPr>
          <w:rFonts w:hint="eastAsia"/>
        </w:rPr>
        <w:t>git add</w:t>
      </w:r>
      <w:r w:rsidR="00E50D05">
        <w:rPr>
          <w:rFonts w:hint="eastAsia"/>
        </w:rPr>
        <w:t>、</w:t>
      </w:r>
      <w:r w:rsidR="00E50D05">
        <w:rPr>
          <w:rFonts w:hint="eastAsia"/>
        </w:rPr>
        <w:t>git commit</w:t>
      </w:r>
      <w:r w:rsidR="00E50D05">
        <w:rPr>
          <w:rFonts w:hint="eastAsia"/>
        </w:rPr>
        <w:t>、</w:t>
      </w:r>
      <w:r w:rsidR="00E50D05">
        <w:rPr>
          <w:rFonts w:hint="eastAsia"/>
        </w:rPr>
        <w:t>git checkout</w:t>
      </w:r>
      <w:r w:rsidR="00E50D05">
        <w:rPr>
          <w:rFonts w:hint="eastAsia"/>
        </w:rPr>
        <w:t>和</w:t>
      </w:r>
      <w:r w:rsidR="00E50D05">
        <w:rPr>
          <w:rFonts w:hint="eastAsia"/>
        </w:rPr>
        <w:t>git pull</w:t>
      </w:r>
      <w:r w:rsidR="00E50D05">
        <w:rPr>
          <w:rFonts w:hint="eastAsia"/>
        </w:rPr>
        <w:t>。</w:t>
      </w:r>
    </w:p>
    <w:p w14:paraId="2EA997FA" w14:textId="52AFC6DF" w:rsidR="002227EB" w:rsidRDefault="004B0D62" w:rsidP="004B0D62">
      <w:pPr>
        <w:ind w:firstLineChars="0" w:firstLine="0"/>
        <w:jc w:val="center"/>
      </w:pPr>
      <w:r w:rsidRPr="004B0D62">
        <w:rPr>
          <w:noProof/>
        </w:rPr>
        <w:drawing>
          <wp:inline distT="0" distB="0" distL="0" distR="0" wp14:anchorId="3C6D47C2" wp14:editId="0FC627AC">
            <wp:extent cx="4191660" cy="1577550"/>
            <wp:effectExtent l="0" t="0" r="0" b="0"/>
            <wp:docPr id="1031567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7917" name=""/>
                    <pic:cNvPicPr/>
                  </pic:nvPicPr>
                  <pic:blipFill>
                    <a:blip r:embed="rId18"/>
                    <a:stretch>
                      <a:fillRect/>
                    </a:stretch>
                  </pic:blipFill>
                  <pic:spPr>
                    <a:xfrm>
                      <a:off x="0" y="0"/>
                      <a:ext cx="4225513" cy="1590291"/>
                    </a:xfrm>
                    <a:prstGeom prst="rect">
                      <a:avLst/>
                    </a:prstGeom>
                  </pic:spPr>
                </pic:pic>
              </a:graphicData>
            </a:graphic>
          </wp:inline>
        </w:drawing>
      </w:r>
    </w:p>
    <w:p w14:paraId="3350AA8E" w14:textId="6334CF38" w:rsidR="00240BEE" w:rsidRDefault="00240BEE" w:rsidP="004B0D62">
      <w:pPr>
        <w:ind w:firstLineChars="0" w:firstLine="0"/>
        <w:jc w:val="center"/>
      </w:pPr>
      <w:r>
        <w:rPr>
          <w:rFonts w:hint="eastAsia"/>
        </w:rPr>
        <w:t>图</w:t>
      </w:r>
      <w:r>
        <w:rPr>
          <w:rFonts w:hint="eastAsia"/>
        </w:rPr>
        <w:t xml:space="preserve">1 </w:t>
      </w:r>
      <w:r>
        <w:t>G</w:t>
      </w:r>
      <w:r>
        <w:rPr>
          <w:rFonts w:hint="eastAsia"/>
        </w:rPr>
        <w:t>it</w:t>
      </w:r>
      <w:r>
        <w:rPr>
          <w:rFonts w:hint="eastAsia"/>
        </w:rPr>
        <w:t>的基本功能</w:t>
      </w:r>
    </w:p>
    <w:p w14:paraId="0B47063A" w14:textId="214A9C2E" w:rsidR="00E50D05" w:rsidRDefault="00E50D05" w:rsidP="00E50D05">
      <w:pPr>
        <w:ind w:firstLineChars="0" w:firstLine="0"/>
        <w:jc w:val="left"/>
        <w:rPr>
          <w:sz w:val="18"/>
          <w:szCs w:val="21"/>
        </w:rPr>
      </w:pPr>
      <w:r w:rsidRPr="00240BEE">
        <w:rPr>
          <w:rFonts w:hint="eastAsia"/>
          <w:b/>
          <w:bCs/>
          <w:sz w:val="18"/>
          <w:szCs w:val="21"/>
        </w:rPr>
        <w:t>注：</w:t>
      </w:r>
      <w:r w:rsidRPr="00240BEE">
        <w:rPr>
          <w:sz w:val="18"/>
          <w:szCs w:val="21"/>
        </w:rPr>
        <w:t>workspace</w:t>
      </w:r>
      <w:r w:rsidRPr="00240BEE">
        <w:rPr>
          <w:rFonts w:hint="eastAsia"/>
          <w:sz w:val="18"/>
          <w:szCs w:val="21"/>
        </w:rPr>
        <w:t>为工作区</w:t>
      </w:r>
      <w:r w:rsidR="00240BEE">
        <w:rPr>
          <w:rFonts w:hint="eastAsia"/>
          <w:sz w:val="18"/>
          <w:szCs w:val="21"/>
        </w:rPr>
        <w:t>；</w:t>
      </w:r>
      <w:r w:rsidRPr="00240BEE">
        <w:rPr>
          <w:sz w:val="18"/>
          <w:szCs w:val="21"/>
        </w:rPr>
        <w:t>staging area</w:t>
      </w:r>
      <w:r w:rsidRPr="00240BEE">
        <w:rPr>
          <w:rFonts w:hint="eastAsia"/>
          <w:sz w:val="18"/>
          <w:szCs w:val="21"/>
        </w:rPr>
        <w:t>为暂存区</w:t>
      </w:r>
      <w:r w:rsidR="00240BEE">
        <w:rPr>
          <w:rFonts w:hint="eastAsia"/>
          <w:sz w:val="18"/>
          <w:szCs w:val="21"/>
        </w:rPr>
        <w:t>；</w:t>
      </w:r>
      <w:r w:rsidRPr="00240BEE">
        <w:rPr>
          <w:sz w:val="18"/>
          <w:szCs w:val="21"/>
        </w:rPr>
        <w:t>local repository</w:t>
      </w:r>
      <w:r w:rsidRPr="00240BEE">
        <w:rPr>
          <w:rFonts w:hint="eastAsia"/>
          <w:sz w:val="18"/>
          <w:szCs w:val="21"/>
        </w:rPr>
        <w:t>为版本库</w:t>
      </w:r>
      <w:r w:rsidR="00240BEE">
        <w:rPr>
          <w:rFonts w:hint="eastAsia"/>
          <w:sz w:val="18"/>
          <w:szCs w:val="21"/>
        </w:rPr>
        <w:t>；</w:t>
      </w:r>
      <w:r w:rsidRPr="00240BEE">
        <w:rPr>
          <w:sz w:val="18"/>
          <w:szCs w:val="21"/>
        </w:rPr>
        <w:t>remote repository</w:t>
      </w:r>
      <w:r w:rsidRPr="00240BEE">
        <w:rPr>
          <w:rFonts w:hint="eastAsia"/>
          <w:sz w:val="18"/>
          <w:szCs w:val="21"/>
        </w:rPr>
        <w:t>为远程仓库</w:t>
      </w:r>
      <w:r>
        <w:rPr>
          <w:rFonts w:hint="eastAsia"/>
          <w:sz w:val="18"/>
          <w:szCs w:val="21"/>
        </w:rPr>
        <w:t>。</w:t>
      </w:r>
    </w:p>
    <w:p w14:paraId="1714BA9A" w14:textId="6F7B1B41" w:rsidR="00BE1C4A" w:rsidRPr="00F85C70" w:rsidRDefault="00BE1C4A" w:rsidP="00E50D05">
      <w:pPr>
        <w:ind w:firstLineChars="0" w:firstLine="0"/>
        <w:jc w:val="left"/>
      </w:pPr>
      <w:r w:rsidRPr="00F85C70">
        <w:rPr>
          <w:rFonts w:hint="eastAsia"/>
        </w:rPr>
        <w:t>以下是关于使用</w:t>
      </w:r>
      <w:r w:rsidRPr="00F85C70">
        <w:t>G</w:t>
      </w:r>
      <w:r w:rsidRPr="00F85C70">
        <w:rPr>
          <w:rFonts w:hint="eastAsia"/>
        </w:rPr>
        <w:t>it</w:t>
      </w:r>
      <w:r w:rsidRPr="00F85C70">
        <w:rPr>
          <w:rFonts w:hint="eastAsia"/>
        </w:rPr>
        <w:t>的一些基本操作：</w:t>
      </w:r>
    </w:p>
    <w:p w14:paraId="7D09D539"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查看已配置的远程仓库</w:t>
      </w:r>
    </w:p>
    <w:p w14:paraId="7D45ECF4"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remote</w:t>
      </w:r>
      <w:r w:rsidRPr="00BE1C4A">
        <w:rPr>
          <w:rFonts w:ascii="Menlo" w:hAnsi="Menlo" w:cs="Menlo"/>
          <w:color w:val="000000"/>
          <w:sz w:val="18"/>
          <w:szCs w:val="18"/>
        </w:rPr>
        <w:t xml:space="preserve">          </w:t>
      </w:r>
      <w:r w:rsidRPr="00BE1C4A">
        <w:rPr>
          <w:rFonts w:ascii="Menlo" w:hAnsi="Menlo" w:cs="Menlo"/>
          <w:color w:val="008000"/>
          <w:sz w:val="18"/>
          <w:szCs w:val="18"/>
        </w:rPr>
        <w:t xml:space="preserve"># </w:t>
      </w:r>
      <w:r w:rsidRPr="00BE1C4A">
        <w:rPr>
          <w:rFonts w:ascii="Menlo" w:hAnsi="Menlo" w:cs="Menlo"/>
          <w:color w:val="008000"/>
          <w:sz w:val="18"/>
          <w:szCs w:val="18"/>
        </w:rPr>
        <w:t>显示所有远程仓库简称</w:t>
      </w:r>
    </w:p>
    <w:p w14:paraId="7EA05994"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remote</w:t>
      </w:r>
      <w:r w:rsidRPr="00BE1C4A">
        <w:rPr>
          <w:rFonts w:ascii="Menlo" w:hAnsi="Menlo" w:cs="Menlo"/>
          <w:color w:val="000000"/>
          <w:sz w:val="18"/>
          <w:szCs w:val="18"/>
        </w:rPr>
        <w:t xml:space="preserve"> </w:t>
      </w:r>
      <w:r w:rsidRPr="00BE1C4A">
        <w:rPr>
          <w:rFonts w:ascii="Menlo" w:hAnsi="Menlo" w:cs="Menlo"/>
          <w:color w:val="A31515"/>
          <w:sz w:val="18"/>
          <w:szCs w:val="18"/>
        </w:rPr>
        <w:t>-v</w:t>
      </w:r>
      <w:r w:rsidRPr="00BE1C4A">
        <w:rPr>
          <w:rFonts w:ascii="Menlo" w:hAnsi="Menlo" w:cs="Menlo"/>
          <w:color w:val="000000"/>
          <w:sz w:val="18"/>
          <w:szCs w:val="18"/>
        </w:rPr>
        <w:t xml:space="preserve">       </w:t>
      </w:r>
      <w:r w:rsidRPr="00BE1C4A">
        <w:rPr>
          <w:rFonts w:ascii="Menlo" w:hAnsi="Menlo" w:cs="Menlo"/>
          <w:color w:val="008000"/>
          <w:sz w:val="18"/>
          <w:szCs w:val="18"/>
        </w:rPr>
        <w:t xml:space="preserve"># </w:t>
      </w:r>
      <w:r w:rsidRPr="00BE1C4A">
        <w:rPr>
          <w:rFonts w:ascii="Menlo" w:hAnsi="Menlo" w:cs="Menlo"/>
          <w:color w:val="008000"/>
          <w:sz w:val="18"/>
          <w:szCs w:val="18"/>
        </w:rPr>
        <w:t>显示详细</w:t>
      </w:r>
      <w:r w:rsidRPr="00BE1C4A">
        <w:rPr>
          <w:rFonts w:ascii="Menlo" w:hAnsi="Menlo" w:cs="Menlo"/>
          <w:color w:val="008000"/>
          <w:sz w:val="18"/>
          <w:szCs w:val="18"/>
        </w:rPr>
        <w:t xml:space="preserve"> URL </w:t>
      </w:r>
      <w:r w:rsidRPr="00BE1C4A">
        <w:rPr>
          <w:rFonts w:ascii="Menlo" w:hAnsi="Menlo" w:cs="Menlo"/>
          <w:color w:val="008000"/>
          <w:sz w:val="18"/>
          <w:szCs w:val="18"/>
        </w:rPr>
        <w:t>信息</w:t>
      </w:r>
    </w:p>
    <w:p w14:paraId="6899763A"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p>
    <w:p w14:paraId="62598BD3"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添加远程仓库</w:t>
      </w:r>
    </w:p>
    <w:p w14:paraId="2056080E"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remote</w:t>
      </w:r>
      <w:r w:rsidRPr="00BE1C4A">
        <w:rPr>
          <w:rFonts w:ascii="Menlo" w:hAnsi="Menlo" w:cs="Menlo"/>
          <w:color w:val="000000"/>
          <w:sz w:val="18"/>
          <w:szCs w:val="18"/>
        </w:rPr>
        <w:t xml:space="preserve"> </w:t>
      </w:r>
      <w:r w:rsidRPr="00BE1C4A">
        <w:rPr>
          <w:rFonts w:ascii="Menlo" w:hAnsi="Menlo" w:cs="Menlo"/>
          <w:color w:val="A31515"/>
          <w:sz w:val="18"/>
          <w:szCs w:val="18"/>
        </w:rPr>
        <w:t>add</w:t>
      </w:r>
      <w:r w:rsidRPr="00BE1C4A">
        <w:rPr>
          <w:rFonts w:ascii="Menlo" w:hAnsi="Menlo" w:cs="Menlo"/>
          <w:color w:val="000000"/>
          <w:sz w:val="18"/>
          <w:szCs w:val="18"/>
        </w:rPr>
        <w:t xml:space="preserve"> &lt;</w:t>
      </w:r>
      <w:r w:rsidRPr="00BE1C4A">
        <w:rPr>
          <w:rFonts w:ascii="Menlo" w:hAnsi="Menlo" w:cs="Menlo"/>
          <w:color w:val="A31515"/>
          <w:sz w:val="18"/>
          <w:szCs w:val="18"/>
        </w:rPr>
        <w:t>简</w:t>
      </w:r>
      <w:r w:rsidRPr="00BE1C4A">
        <w:rPr>
          <w:rFonts w:ascii="Menlo" w:hAnsi="Menlo" w:cs="Menlo"/>
          <w:color w:val="000000"/>
          <w:sz w:val="18"/>
          <w:szCs w:val="18"/>
        </w:rPr>
        <w:t>称</w:t>
      </w:r>
      <w:r w:rsidRPr="00BE1C4A">
        <w:rPr>
          <w:rFonts w:ascii="Menlo" w:hAnsi="Menlo" w:cs="Menlo"/>
          <w:color w:val="000000"/>
          <w:sz w:val="18"/>
          <w:szCs w:val="18"/>
        </w:rPr>
        <w:t>&gt; &lt;</w:t>
      </w:r>
      <w:r w:rsidRPr="00BE1C4A">
        <w:rPr>
          <w:rFonts w:ascii="Menlo" w:hAnsi="Menlo" w:cs="Menlo"/>
          <w:color w:val="A31515"/>
          <w:sz w:val="18"/>
          <w:szCs w:val="18"/>
        </w:rPr>
        <w:t>UR</w:t>
      </w:r>
      <w:r w:rsidRPr="00BE1C4A">
        <w:rPr>
          <w:rFonts w:ascii="Menlo" w:hAnsi="Menlo" w:cs="Menlo"/>
          <w:color w:val="000000"/>
          <w:sz w:val="18"/>
          <w:szCs w:val="18"/>
        </w:rPr>
        <w:t>L&gt;</w:t>
      </w:r>
    </w:p>
    <w:p w14:paraId="1F7FB1DE"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p>
    <w:p w14:paraId="00D74EA5"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从远程仓库中获取数据</w:t>
      </w:r>
    </w:p>
    <w:p w14:paraId="5EF0BDDF"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fetch</w:t>
      </w:r>
      <w:r w:rsidRPr="00BE1C4A">
        <w:rPr>
          <w:rFonts w:ascii="Menlo" w:hAnsi="Menlo" w:cs="Menlo"/>
          <w:color w:val="000000"/>
          <w:sz w:val="18"/>
          <w:szCs w:val="18"/>
        </w:rPr>
        <w:t xml:space="preserve"> &lt;</w:t>
      </w:r>
      <w:r w:rsidRPr="00BE1C4A">
        <w:rPr>
          <w:rFonts w:ascii="Menlo" w:hAnsi="Menlo" w:cs="Menlo"/>
          <w:color w:val="A31515"/>
          <w:sz w:val="18"/>
          <w:szCs w:val="18"/>
        </w:rPr>
        <w:t>远程简</w:t>
      </w:r>
      <w:r w:rsidRPr="00BE1C4A">
        <w:rPr>
          <w:rFonts w:ascii="Menlo" w:hAnsi="Menlo" w:cs="Menlo"/>
          <w:color w:val="000000"/>
          <w:sz w:val="18"/>
          <w:szCs w:val="18"/>
        </w:rPr>
        <w:t>称</w:t>
      </w:r>
      <w:r w:rsidRPr="00BE1C4A">
        <w:rPr>
          <w:rFonts w:ascii="Menlo" w:hAnsi="Menlo" w:cs="Menlo"/>
          <w:color w:val="000000"/>
          <w:sz w:val="18"/>
          <w:szCs w:val="18"/>
        </w:rPr>
        <w:t xml:space="preserve">&gt;   </w:t>
      </w:r>
      <w:r w:rsidRPr="00BE1C4A">
        <w:rPr>
          <w:rFonts w:ascii="Menlo" w:hAnsi="Menlo" w:cs="Menlo"/>
          <w:color w:val="008000"/>
          <w:sz w:val="18"/>
          <w:szCs w:val="18"/>
        </w:rPr>
        <w:t xml:space="preserve"># </w:t>
      </w:r>
      <w:r w:rsidRPr="00BE1C4A">
        <w:rPr>
          <w:rFonts w:ascii="Menlo" w:hAnsi="Menlo" w:cs="Menlo"/>
          <w:color w:val="008000"/>
          <w:sz w:val="18"/>
          <w:szCs w:val="18"/>
        </w:rPr>
        <w:t>仅下载数据，不自动合并</w:t>
      </w:r>
    </w:p>
    <w:p w14:paraId="54B0FB1D"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p>
    <w:p w14:paraId="249E6A71"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拉取并自动合并</w:t>
      </w:r>
    </w:p>
    <w:p w14:paraId="6C6641E5"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pull</w:t>
      </w:r>
      <w:r w:rsidRPr="00BE1C4A">
        <w:rPr>
          <w:rFonts w:ascii="Menlo" w:hAnsi="Menlo" w:cs="Menlo"/>
          <w:color w:val="000000"/>
          <w:sz w:val="18"/>
          <w:szCs w:val="18"/>
        </w:rPr>
        <w:t xml:space="preserve"> &lt;</w:t>
      </w:r>
      <w:r w:rsidRPr="00BE1C4A">
        <w:rPr>
          <w:rFonts w:ascii="Menlo" w:hAnsi="Menlo" w:cs="Menlo"/>
          <w:color w:val="A31515"/>
          <w:sz w:val="18"/>
          <w:szCs w:val="18"/>
        </w:rPr>
        <w:t>远程简</w:t>
      </w:r>
      <w:r w:rsidRPr="00BE1C4A">
        <w:rPr>
          <w:rFonts w:ascii="Menlo" w:hAnsi="Menlo" w:cs="Menlo"/>
          <w:color w:val="000000"/>
          <w:sz w:val="18"/>
          <w:szCs w:val="18"/>
        </w:rPr>
        <w:t>称</w:t>
      </w:r>
      <w:r w:rsidRPr="00BE1C4A">
        <w:rPr>
          <w:rFonts w:ascii="Menlo" w:hAnsi="Menlo" w:cs="Menlo"/>
          <w:color w:val="000000"/>
          <w:sz w:val="18"/>
          <w:szCs w:val="18"/>
        </w:rPr>
        <w:t>&gt; &lt;</w:t>
      </w:r>
      <w:r w:rsidRPr="00BE1C4A">
        <w:rPr>
          <w:rFonts w:ascii="Menlo" w:hAnsi="Menlo" w:cs="Menlo"/>
          <w:color w:val="A31515"/>
          <w:sz w:val="18"/>
          <w:szCs w:val="18"/>
        </w:rPr>
        <w:t>分支</w:t>
      </w:r>
      <w:r w:rsidRPr="00BE1C4A">
        <w:rPr>
          <w:rFonts w:ascii="Menlo" w:hAnsi="Menlo" w:cs="Menlo"/>
          <w:color w:val="000000"/>
          <w:sz w:val="18"/>
          <w:szCs w:val="18"/>
        </w:rPr>
        <w:t>名</w:t>
      </w:r>
      <w:r w:rsidRPr="00BE1C4A">
        <w:rPr>
          <w:rFonts w:ascii="Menlo" w:hAnsi="Menlo" w:cs="Menlo"/>
          <w:color w:val="000000"/>
          <w:sz w:val="18"/>
          <w:szCs w:val="18"/>
        </w:rPr>
        <w:t xml:space="preserve">&gt;  </w:t>
      </w:r>
      <w:r w:rsidRPr="00BE1C4A">
        <w:rPr>
          <w:rFonts w:ascii="Menlo" w:hAnsi="Menlo" w:cs="Menlo"/>
          <w:color w:val="008000"/>
          <w:sz w:val="18"/>
          <w:szCs w:val="18"/>
        </w:rPr>
        <w:t xml:space="preserve"># </w:t>
      </w:r>
      <w:r w:rsidRPr="00BE1C4A">
        <w:rPr>
          <w:rFonts w:ascii="Menlo" w:hAnsi="Menlo" w:cs="Menlo"/>
          <w:color w:val="008000"/>
          <w:sz w:val="18"/>
          <w:szCs w:val="18"/>
        </w:rPr>
        <w:t>相当于</w:t>
      </w:r>
      <w:r w:rsidRPr="00BE1C4A">
        <w:rPr>
          <w:rFonts w:ascii="Menlo" w:hAnsi="Menlo" w:cs="Menlo"/>
          <w:color w:val="008000"/>
          <w:sz w:val="18"/>
          <w:szCs w:val="18"/>
        </w:rPr>
        <w:t xml:space="preserve"> fetch + merge</w:t>
      </w:r>
    </w:p>
    <w:p w14:paraId="29FAEE05"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p>
    <w:p w14:paraId="1A8A0B03"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推送本地提交到远程仓库</w:t>
      </w:r>
    </w:p>
    <w:p w14:paraId="3CD539B9"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push</w:t>
      </w:r>
      <w:r w:rsidRPr="00BE1C4A">
        <w:rPr>
          <w:rFonts w:ascii="Menlo" w:hAnsi="Menlo" w:cs="Menlo"/>
          <w:color w:val="000000"/>
          <w:sz w:val="18"/>
          <w:szCs w:val="18"/>
        </w:rPr>
        <w:t xml:space="preserve"> &lt;</w:t>
      </w:r>
      <w:r w:rsidRPr="00BE1C4A">
        <w:rPr>
          <w:rFonts w:ascii="Menlo" w:hAnsi="Menlo" w:cs="Menlo"/>
          <w:color w:val="A31515"/>
          <w:sz w:val="18"/>
          <w:szCs w:val="18"/>
        </w:rPr>
        <w:t>远程简</w:t>
      </w:r>
      <w:r w:rsidRPr="00BE1C4A">
        <w:rPr>
          <w:rFonts w:ascii="Menlo" w:hAnsi="Menlo" w:cs="Menlo"/>
          <w:color w:val="000000"/>
          <w:sz w:val="18"/>
          <w:szCs w:val="18"/>
        </w:rPr>
        <w:t>称</w:t>
      </w:r>
      <w:r w:rsidRPr="00BE1C4A">
        <w:rPr>
          <w:rFonts w:ascii="Menlo" w:hAnsi="Menlo" w:cs="Menlo"/>
          <w:color w:val="000000"/>
          <w:sz w:val="18"/>
          <w:szCs w:val="18"/>
        </w:rPr>
        <w:t>&gt; &lt;</w:t>
      </w:r>
      <w:r w:rsidRPr="00BE1C4A">
        <w:rPr>
          <w:rFonts w:ascii="Menlo" w:hAnsi="Menlo" w:cs="Menlo"/>
          <w:color w:val="A31515"/>
          <w:sz w:val="18"/>
          <w:szCs w:val="18"/>
        </w:rPr>
        <w:t>分支</w:t>
      </w:r>
      <w:r w:rsidRPr="00BE1C4A">
        <w:rPr>
          <w:rFonts w:ascii="Menlo" w:hAnsi="Menlo" w:cs="Menlo"/>
          <w:color w:val="000000"/>
          <w:sz w:val="18"/>
          <w:szCs w:val="18"/>
        </w:rPr>
        <w:t>名</w:t>
      </w:r>
      <w:r w:rsidRPr="00BE1C4A">
        <w:rPr>
          <w:rFonts w:ascii="Menlo" w:hAnsi="Menlo" w:cs="Menlo"/>
          <w:color w:val="000000"/>
          <w:sz w:val="18"/>
          <w:szCs w:val="18"/>
        </w:rPr>
        <w:t>&gt;</w:t>
      </w:r>
    </w:p>
    <w:p w14:paraId="5B143A8F"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p>
    <w:p w14:paraId="32175D50"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查看远程仓库详细信息</w:t>
      </w:r>
    </w:p>
    <w:p w14:paraId="456385FA"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lastRenderedPageBreak/>
        <w:t xml:space="preserve">git </w:t>
      </w:r>
      <w:r w:rsidRPr="00BE1C4A">
        <w:rPr>
          <w:rFonts w:ascii="Menlo" w:hAnsi="Menlo" w:cs="Menlo"/>
          <w:color w:val="A31515"/>
          <w:sz w:val="18"/>
          <w:szCs w:val="18"/>
        </w:rPr>
        <w:t>remote</w:t>
      </w:r>
      <w:r w:rsidRPr="00BE1C4A">
        <w:rPr>
          <w:rFonts w:ascii="Menlo" w:hAnsi="Menlo" w:cs="Menlo"/>
          <w:color w:val="000000"/>
          <w:sz w:val="18"/>
          <w:szCs w:val="18"/>
        </w:rPr>
        <w:t xml:space="preserve"> </w:t>
      </w:r>
      <w:r w:rsidRPr="00BE1C4A">
        <w:rPr>
          <w:rFonts w:ascii="Menlo" w:hAnsi="Menlo" w:cs="Menlo"/>
          <w:color w:val="A31515"/>
          <w:sz w:val="18"/>
          <w:szCs w:val="18"/>
        </w:rPr>
        <w:t>show</w:t>
      </w:r>
      <w:r w:rsidRPr="00BE1C4A">
        <w:rPr>
          <w:rFonts w:ascii="Menlo" w:hAnsi="Menlo" w:cs="Menlo"/>
          <w:color w:val="000000"/>
          <w:sz w:val="18"/>
          <w:szCs w:val="18"/>
        </w:rPr>
        <w:t xml:space="preserve"> &lt;</w:t>
      </w:r>
      <w:r w:rsidRPr="00BE1C4A">
        <w:rPr>
          <w:rFonts w:ascii="Menlo" w:hAnsi="Menlo" w:cs="Menlo"/>
          <w:color w:val="A31515"/>
          <w:sz w:val="18"/>
          <w:szCs w:val="18"/>
        </w:rPr>
        <w:t>远程简</w:t>
      </w:r>
      <w:r w:rsidRPr="00BE1C4A">
        <w:rPr>
          <w:rFonts w:ascii="Menlo" w:hAnsi="Menlo" w:cs="Menlo"/>
          <w:color w:val="000000"/>
          <w:sz w:val="18"/>
          <w:szCs w:val="18"/>
        </w:rPr>
        <w:t>称</w:t>
      </w:r>
      <w:r w:rsidRPr="00BE1C4A">
        <w:rPr>
          <w:rFonts w:ascii="Menlo" w:hAnsi="Menlo" w:cs="Menlo"/>
          <w:color w:val="000000"/>
          <w:sz w:val="18"/>
          <w:szCs w:val="18"/>
        </w:rPr>
        <w:t>&gt;</w:t>
      </w:r>
    </w:p>
    <w:p w14:paraId="16179F57"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p>
    <w:p w14:paraId="23488614"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重命名远程仓库</w:t>
      </w:r>
    </w:p>
    <w:p w14:paraId="304C6CF5"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remote</w:t>
      </w:r>
      <w:r w:rsidRPr="00BE1C4A">
        <w:rPr>
          <w:rFonts w:ascii="Menlo" w:hAnsi="Menlo" w:cs="Menlo"/>
          <w:color w:val="000000"/>
          <w:sz w:val="18"/>
          <w:szCs w:val="18"/>
        </w:rPr>
        <w:t xml:space="preserve"> </w:t>
      </w:r>
      <w:r w:rsidRPr="00BE1C4A">
        <w:rPr>
          <w:rFonts w:ascii="Menlo" w:hAnsi="Menlo" w:cs="Menlo"/>
          <w:color w:val="A31515"/>
          <w:sz w:val="18"/>
          <w:szCs w:val="18"/>
        </w:rPr>
        <w:t>rename</w:t>
      </w:r>
      <w:r w:rsidRPr="00BE1C4A">
        <w:rPr>
          <w:rFonts w:ascii="Menlo" w:hAnsi="Menlo" w:cs="Menlo"/>
          <w:color w:val="000000"/>
          <w:sz w:val="18"/>
          <w:szCs w:val="18"/>
        </w:rPr>
        <w:t xml:space="preserve"> &lt;</w:t>
      </w:r>
      <w:r w:rsidRPr="00BE1C4A">
        <w:rPr>
          <w:rFonts w:ascii="Menlo" w:hAnsi="Menlo" w:cs="Menlo"/>
          <w:color w:val="A31515"/>
          <w:sz w:val="18"/>
          <w:szCs w:val="18"/>
        </w:rPr>
        <w:t>旧名</w:t>
      </w:r>
      <w:r w:rsidRPr="00BE1C4A">
        <w:rPr>
          <w:rFonts w:ascii="Menlo" w:hAnsi="Menlo" w:cs="Menlo"/>
          <w:color w:val="000000"/>
          <w:sz w:val="18"/>
          <w:szCs w:val="18"/>
        </w:rPr>
        <w:t>称</w:t>
      </w:r>
      <w:r w:rsidRPr="00BE1C4A">
        <w:rPr>
          <w:rFonts w:ascii="Menlo" w:hAnsi="Menlo" w:cs="Menlo"/>
          <w:color w:val="000000"/>
          <w:sz w:val="18"/>
          <w:szCs w:val="18"/>
        </w:rPr>
        <w:t>&gt; &lt;</w:t>
      </w:r>
      <w:r w:rsidRPr="00BE1C4A">
        <w:rPr>
          <w:rFonts w:ascii="Menlo" w:hAnsi="Menlo" w:cs="Menlo"/>
          <w:color w:val="A31515"/>
          <w:sz w:val="18"/>
          <w:szCs w:val="18"/>
        </w:rPr>
        <w:t>新名</w:t>
      </w:r>
      <w:r w:rsidRPr="00BE1C4A">
        <w:rPr>
          <w:rFonts w:ascii="Menlo" w:hAnsi="Menlo" w:cs="Menlo"/>
          <w:color w:val="000000"/>
          <w:sz w:val="18"/>
          <w:szCs w:val="18"/>
        </w:rPr>
        <w:t>称</w:t>
      </w:r>
      <w:r w:rsidRPr="00BE1C4A">
        <w:rPr>
          <w:rFonts w:ascii="Menlo" w:hAnsi="Menlo" w:cs="Menlo"/>
          <w:color w:val="000000"/>
          <w:sz w:val="18"/>
          <w:szCs w:val="18"/>
        </w:rPr>
        <w:t>&gt;</w:t>
      </w:r>
    </w:p>
    <w:p w14:paraId="7EFCB59D"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p>
    <w:p w14:paraId="3FD0343B" w14:textId="77777777" w:rsidR="00BE1C4A" w:rsidRPr="00BE1C4A" w:rsidRDefault="00BE1C4A" w:rsidP="00BE1C4A">
      <w:pPr>
        <w:shd w:val="clear" w:color="auto" w:fill="FFFFFF"/>
        <w:spacing w:line="270" w:lineRule="atLeast"/>
        <w:ind w:firstLineChars="0" w:firstLine="0"/>
        <w:jc w:val="left"/>
        <w:rPr>
          <w:rFonts w:ascii="Menlo" w:hAnsi="Menlo" w:cs="Menlo"/>
          <w:color w:val="000000"/>
          <w:sz w:val="18"/>
          <w:szCs w:val="18"/>
        </w:rPr>
      </w:pPr>
      <w:r w:rsidRPr="00BE1C4A">
        <w:rPr>
          <w:rFonts w:ascii="Menlo" w:hAnsi="Menlo" w:cs="Menlo"/>
          <w:color w:val="008000"/>
          <w:sz w:val="18"/>
          <w:szCs w:val="18"/>
        </w:rPr>
        <w:t xml:space="preserve"># </w:t>
      </w:r>
      <w:r w:rsidRPr="00BE1C4A">
        <w:rPr>
          <w:rFonts w:ascii="Menlo" w:hAnsi="Menlo" w:cs="Menlo"/>
          <w:color w:val="008000"/>
          <w:sz w:val="18"/>
          <w:szCs w:val="18"/>
        </w:rPr>
        <w:t>删除远程仓库</w:t>
      </w:r>
    </w:p>
    <w:p w14:paraId="3C4C50F1" w14:textId="54F07E24" w:rsidR="00E50D05" w:rsidRPr="00240BEE" w:rsidRDefault="00BE1C4A" w:rsidP="00240BEE">
      <w:pPr>
        <w:shd w:val="clear" w:color="auto" w:fill="FFFFFF"/>
        <w:spacing w:line="270" w:lineRule="atLeast"/>
        <w:ind w:firstLineChars="0" w:firstLine="360"/>
        <w:jc w:val="left"/>
        <w:rPr>
          <w:rFonts w:ascii="Menlo" w:hAnsi="Menlo" w:cs="Menlo"/>
          <w:color w:val="000000"/>
          <w:sz w:val="18"/>
          <w:szCs w:val="18"/>
        </w:rPr>
      </w:pPr>
      <w:r w:rsidRPr="00BE1C4A">
        <w:rPr>
          <w:rFonts w:ascii="Menlo" w:hAnsi="Menlo" w:cs="Menlo"/>
          <w:color w:val="000000"/>
          <w:sz w:val="18"/>
          <w:szCs w:val="18"/>
        </w:rPr>
        <w:t xml:space="preserve">git </w:t>
      </w:r>
      <w:r w:rsidRPr="00BE1C4A">
        <w:rPr>
          <w:rFonts w:ascii="Menlo" w:hAnsi="Menlo" w:cs="Menlo"/>
          <w:color w:val="A31515"/>
          <w:sz w:val="18"/>
          <w:szCs w:val="18"/>
        </w:rPr>
        <w:t>remote</w:t>
      </w:r>
      <w:r w:rsidRPr="00BE1C4A">
        <w:rPr>
          <w:rFonts w:ascii="Menlo" w:hAnsi="Menlo" w:cs="Menlo"/>
          <w:color w:val="000000"/>
          <w:sz w:val="18"/>
          <w:szCs w:val="18"/>
        </w:rPr>
        <w:t xml:space="preserve"> </w:t>
      </w:r>
      <w:r w:rsidRPr="00BE1C4A">
        <w:rPr>
          <w:rFonts w:ascii="Menlo" w:hAnsi="Menlo" w:cs="Menlo"/>
          <w:color w:val="A31515"/>
          <w:sz w:val="18"/>
          <w:szCs w:val="18"/>
        </w:rPr>
        <w:t>rm</w:t>
      </w:r>
      <w:r w:rsidRPr="00BE1C4A">
        <w:rPr>
          <w:rFonts w:ascii="Menlo" w:hAnsi="Menlo" w:cs="Menlo"/>
          <w:color w:val="000000"/>
          <w:sz w:val="18"/>
          <w:szCs w:val="18"/>
        </w:rPr>
        <w:t xml:space="preserve"> &lt;</w:t>
      </w:r>
      <w:r w:rsidRPr="00BE1C4A">
        <w:rPr>
          <w:rFonts w:ascii="Menlo" w:hAnsi="Menlo" w:cs="Menlo"/>
          <w:color w:val="A31515"/>
          <w:sz w:val="18"/>
          <w:szCs w:val="18"/>
        </w:rPr>
        <w:t>远程简</w:t>
      </w:r>
      <w:r w:rsidRPr="00BE1C4A">
        <w:rPr>
          <w:rFonts w:ascii="Menlo" w:hAnsi="Menlo" w:cs="Menlo"/>
          <w:color w:val="000000"/>
          <w:sz w:val="18"/>
          <w:szCs w:val="18"/>
        </w:rPr>
        <w:t>称</w:t>
      </w:r>
      <w:r w:rsidRPr="00BE1C4A">
        <w:rPr>
          <w:rFonts w:ascii="Menlo" w:hAnsi="Menlo" w:cs="Menlo"/>
          <w:color w:val="000000"/>
          <w:sz w:val="18"/>
          <w:szCs w:val="18"/>
        </w:rPr>
        <w:t>&gt;</w:t>
      </w:r>
    </w:p>
    <w:p w14:paraId="3D5B0D7F" w14:textId="40F04125" w:rsidR="00A01AE8" w:rsidRPr="00F675E0" w:rsidRDefault="00A01AE8" w:rsidP="00A01AE8">
      <w:pPr>
        <w:pStyle w:val="1"/>
      </w:pPr>
      <w:r>
        <w:rPr>
          <w:rFonts w:hint="eastAsia"/>
        </w:rPr>
        <w:t xml:space="preserve">3 </w:t>
      </w:r>
      <w:r w:rsidRPr="00F675E0">
        <w:rPr>
          <w:rFonts w:hint="eastAsia"/>
        </w:rPr>
        <w:t>基于Op</w:t>
      </w:r>
      <w:commentRangeStart w:id="21"/>
      <w:r w:rsidRPr="00F675E0">
        <w:rPr>
          <w:rFonts w:hint="eastAsia"/>
        </w:rPr>
        <w:t>enneuro平台下载公开数据</w:t>
      </w:r>
      <w:commentRangeEnd w:id="21"/>
      <w:r>
        <w:rPr>
          <w:rStyle w:val="af7"/>
          <w:rFonts w:ascii="Times New Roman" w:eastAsia="宋体" w:hAnsi="Times New Roman" w:cs="宋体"/>
          <w:color w:val="auto"/>
        </w:rPr>
        <w:commentReference w:id="21"/>
      </w:r>
    </w:p>
    <w:p w14:paraId="09779392" w14:textId="345F5C25" w:rsidR="001B7ED8" w:rsidRDefault="00876E3B" w:rsidP="001B7ED8">
      <w:pPr>
        <w:ind w:firstLine="420"/>
      </w:pPr>
      <w:r w:rsidRPr="00F675E0">
        <w:rPr>
          <w:rFonts w:hint="eastAsia"/>
        </w:rPr>
        <w:t>开放科学作为一种实践，旨在通过提升数据的可获得性、公众意识和研究透明度来应对可重复性危机。</w:t>
      </w:r>
      <w:r w:rsidR="00A01AE8" w:rsidRPr="00F675E0">
        <w:rPr>
          <w:rFonts w:hint="eastAsia"/>
        </w:rPr>
        <w:t>Rosenthal</w:t>
      </w:r>
      <w:r w:rsidR="007750E7">
        <w:rPr>
          <w:rFonts w:hint="eastAsia"/>
        </w:rPr>
        <w:t>在</w:t>
      </w:r>
      <w:r w:rsidR="00A01AE8" w:rsidRPr="00F675E0">
        <w:rPr>
          <w:rFonts w:hint="eastAsia"/>
        </w:rPr>
        <w:t>1979</w:t>
      </w:r>
      <w:r w:rsidR="007750E7">
        <w:rPr>
          <w:rFonts w:hint="eastAsia"/>
        </w:rPr>
        <w:t>年</w:t>
      </w:r>
      <w:r w:rsidR="00A01AE8" w:rsidRPr="00F675E0">
        <w:rPr>
          <w:rFonts w:hint="eastAsia"/>
        </w:rPr>
        <w:t>首次</w:t>
      </w:r>
      <w:r w:rsidR="007750E7">
        <w:rPr>
          <w:rFonts w:hint="eastAsia"/>
        </w:rPr>
        <w:t>指出了学术界长期存在的</w:t>
      </w:r>
      <w:r w:rsidR="00A01AE8" w:rsidRPr="00F675E0">
        <w:rPr>
          <w:rFonts w:hint="eastAsia"/>
        </w:rPr>
        <w:t>“文件抽屉问题”（</w:t>
      </w:r>
      <w:r w:rsidR="00A01AE8" w:rsidRPr="00F675E0">
        <w:rPr>
          <w:rFonts w:hint="eastAsia"/>
        </w:rPr>
        <w:t>File Drawer Problem</w:t>
      </w:r>
      <w:r w:rsidR="00A01AE8" w:rsidRPr="00F675E0">
        <w:rPr>
          <w:rFonts w:hint="eastAsia"/>
        </w:rPr>
        <w:t>）</w:t>
      </w:r>
      <w:r w:rsidR="001B7ED8">
        <w:rPr>
          <w:rFonts w:hint="eastAsia"/>
        </w:rPr>
        <w:t>，</w:t>
      </w:r>
      <w:r w:rsidR="007750E7">
        <w:rPr>
          <w:rFonts w:hint="eastAsia"/>
        </w:rPr>
        <w:t>揭示了非</w:t>
      </w:r>
      <w:r w:rsidR="00A01AE8" w:rsidRPr="00F675E0">
        <w:rPr>
          <w:rFonts w:hint="eastAsia"/>
        </w:rPr>
        <w:t>显著</w:t>
      </w:r>
      <w:r w:rsidR="007750E7">
        <w:rPr>
          <w:rFonts w:hint="eastAsia"/>
        </w:rPr>
        <w:t>性研究</w:t>
      </w:r>
      <w:r w:rsidR="00A01AE8" w:rsidRPr="00F675E0">
        <w:rPr>
          <w:rFonts w:hint="eastAsia"/>
        </w:rPr>
        <w:t>结果</w:t>
      </w:r>
      <w:r w:rsidR="007750E7">
        <w:rPr>
          <w:rFonts w:hint="eastAsia"/>
        </w:rPr>
        <w:t>常被研究者选择性不报告，</w:t>
      </w:r>
      <w:r w:rsidR="00A01AE8" w:rsidRPr="00F675E0">
        <w:rPr>
          <w:rFonts w:hint="eastAsia"/>
        </w:rPr>
        <w:t>这一问题导致元分析结果</w:t>
      </w:r>
      <w:r>
        <w:rPr>
          <w:rFonts w:hint="eastAsia"/>
        </w:rPr>
        <w:t>可能高估了效应大小</w:t>
      </w:r>
      <w:r w:rsidR="007750E7">
        <w:rPr>
          <w:rFonts w:hint="eastAsia"/>
        </w:rPr>
        <w:t>，</w:t>
      </w:r>
      <w:r w:rsidR="00A01AE8" w:rsidRPr="00F675E0">
        <w:rPr>
          <w:rFonts w:hint="eastAsia"/>
        </w:rPr>
        <w:t>从而</w:t>
      </w:r>
      <w:r>
        <w:rPr>
          <w:rFonts w:hint="eastAsia"/>
        </w:rPr>
        <w:t>降低了</w:t>
      </w:r>
      <w:r w:rsidR="00A01AE8" w:rsidRPr="00F675E0">
        <w:rPr>
          <w:rFonts w:hint="eastAsia"/>
        </w:rPr>
        <w:t>研究的可靠性（</w:t>
      </w:r>
      <w:r w:rsidR="00A01AE8" w:rsidRPr="00F675E0">
        <w:rPr>
          <w:rFonts w:hint="eastAsia"/>
        </w:rPr>
        <w:t>Scargle, 2000</w:t>
      </w:r>
      <w:r w:rsidR="00A01AE8" w:rsidRPr="00F675E0">
        <w:rPr>
          <w:rFonts w:hint="eastAsia"/>
        </w:rPr>
        <w:t>）。</w:t>
      </w:r>
      <w:r w:rsidR="007750E7" w:rsidRPr="00F675E0">
        <w:rPr>
          <w:rFonts w:hint="eastAsia"/>
        </w:rPr>
        <w:t>在神经影像学研究</w:t>
      </w:r>
      <w:r w:rsidR="007750E7">
        <w:rPr>
          <w:rFonts w:hint="eastAsia"/>
        </w:rPr>
        <w:t>领域</w:t>
      </w:r>
      <w:r w:rsidR="007750E7" w:rsidRPr="00F675E0">
        <w:rPr>
          <w:rFonts w:hint="eastAsia"/>
        </w:rPr>
        <w:t>，</w:t>
      </w:r>
      <w:r w:rsidR="00A01AE8" w:rsidRPr="00F675E0">
        <w:rPr>
          <w:rFonts w:hint="eastAsia"/>
        </w:rPr>
        <w:t>这一问题因</w:t>
      </w:r>
      <w:r w:rsidR="00A01AE8" w:rsidRPr="00F675E0">
        <w:rPr>
          <w:rFonts w:hint="eastAsia"/>
        </w:rPr>
        <w:t xml:space="preserve"> </w:t>
      </w:r>
      <w:r w:rsidR="00A01AE8" w:rsidRPr="00F675E0">
        <w:rPr>
          <w:rFonts w:hint="eastAsia"/>
        </w:rPr>
        <w:t>“可重复性危机”而进一步加剧</w:t>
      </w:r>
      <w:r w:rsidR="007750E7">
        <w:rPr>
          <w:rFonts w:hint="eastAsia"/>
        </w:rPr>
        <w:t>，</w:t>
      </w:r>
      <w:r w:rsidR="00A01AE8" w:rsidRPr="00F675E0">
        <w:rPr>
          <w:rFonts w:hint="eastAsia"/>
        </w:rPr>
        <w:t xml:space="preserve">Bennett </w:t>
      </w:r>
      <w:r w:rsidR="00A01AE8" w:rsidRPr="00F675E0">
        <w:rPr>
          <w:rFonts w:hint="eastAsia"/>
        </w:rPr>
        <w:t>等人（</w:t>
      </w:r>
      <w:r w:rsidR="00A01AE8" w:rsidRPr="00F675E0">
        <w:rPr>
          <w:rFonts w:hint="eastAsia"/>
        </w:rPr>
        <w:t>2009</w:t>
      </w:r>
      <w:r w:rsidR="00A01AE8" w:rsidRPr="00F675E0">
        <w:rPr>
          <w:rFonts w:hint="eastAsia"/>
        </w:rPr>
        <w:t>）通过</w:t>
      </w:r>
      <w:r w:rsidR="00A01AE8" w:rsidRPr="00F675E0">
        <w:rPr>
          <w:rFonts w:hint="eastAsia"/>
        </w:rPr>
        <w:t>fMRI</w:t>
      </w:r>
      <w:r w:rsidR="00A01AE8" w:rsidRPr="00F675E0">
        <w:rPr>
          <w:rFonts w:hint="eastAsia"/>
        </w:rPr>
        <w:t>扫描</w:t>
      </w:r>
      <w:r w:rsidR="007750E7">
        <w:rPr>
          <w:rFonts w:hint="eastAsia"/>
        </w:rPr>
        <w:t>死亡</w:t>
      </w:r>
      <w:r w:rsidR="00A01AE8" w:rsidRPr="00F675E0">
        <w:rPr>
          <w:rFonts w:hint="eastAsia"/>
        </w:rPr>
        <w:t>大西洋鲑鱼</w:t>
      </w:r>
      <w:r w:rsidR="007750E7">
        <w:rPr>
          <w:rFonts w:hint="eastAsia"/>
        </w:rPr>
        <w:t>的实验发现</w:t>
      </w:r>
      <w:r w:rsidR="00A01AE8" w:rsidRPr="00F675E0">
        <w:rPr>
          <w:rFonts w:hint="eastAsia"/>
        </w:rPr>
        <w:t>，</w:t>
      </w:r>
      <w:r w:rsidR="007750E7">
        <w:rPr>
          <w:rFonts w:hint="eastAsia"/>
        </w:rPr>
        <w:t>即使对无生命体进行检测，数据分析方法仍可能产生统计学显著的伪阳性激活信号</w:t>
      </w:r>
      <w:r w:rsidR="00A01AE8" w:rsidRPr="00F675E0">
        <w:rPr>
          <w:rFonts w:hint="eastAsia"/>
        </w:rPr>
        <w:t>。同年，</w:t>
      </w:r>
      <w:r w:rsidR="00A01AE8" w:rsidRPr="00F675E0">
        <w:rPr>
          <w:rFonts w:hint="eastAsia"/>
        </w:rPr>
        <w:t xml:space="preserve">Vul </w:t>
      </w:r>
      <w:r w:rsidR="00A01AE8" w:rsidRPr="00F675E0">
        <w:rPr>
          <w:rFonts w:hint="eastAsia"/>
        </w:rPr>
        <w:t>等人（</w:t>
      </w:r>
      <w:r w:rsidR="00A01AE8" w:rsidRPr="00F675E0">
        <w:rPr>
          <w:rFonts w:hint="eastAsia"/>
        </w:rPr>
        <w:t>2009</w:t>
      </w:r>
      <w:r w:rsidR="00A01AE8" w:rsidRPr="00F675E0">
        <w:rPr>
          <w:rFonts w:hint="eastAsia"/>
        </w:rPr>
        <w:t>）在其论文“</w:t>
      </w:r>
      <w:r w:rsidR="00A01AE8" w:rsidRPr="00F675E0">
        <w:rPr>
          <w:rFonts w:hint="eastAsia"/>
        </w:rPr>
        <w:t>Puzzlingly High Correlations in fMRI Studies of Emotion, Personality, and Social Cognition</w:t>
      </w:r>
      <w:r w:rsidR="00A01AE8" w:rsidRPr="00F675E0">
        <w:rPr>
          <w:rFonts w:hint="eastAsia"/>
        </w:rPr>
        <w:t>”中指出，</w:t>
      </w:r>
      <w:r w:rsidR="007750E7">
        <w:rPr>
          <w:rFonts w:hint="eastAsia"/>
        </w:rPr>
        <w:t>大量</w:t>
      </w:r>
      <w:r w:rsidR="00A01AE8" w:rsidRPr="00F675E0">
        <w:rPr>
          <w:rFonts w:hint="eastAsia"/>
        </w:rPr>
        <w:t>fMRI</w:t>
      </w:r>
      <w:r w:rsidR="00A01AE8" w:rsidRPr="00F675E0">
        <w:rPr>
          <w:rFonts w:hint="eastAsia"/>
        </w:rPr>
        <w:t>研究</w:t>
      </w:r>
      <w:r>
        <w:rPr>
          <w:rFonts w:hint="eastAsia"/>
        </w:rPr>
        <w:t>中由于研究者筛选和计算体素时使用了同一组数据，违反了统计独立性的原则，导致相关性被认为放大，从而降低了研究结果的可信度</w:t>
      </w:r>
      <w:r w:rsidR="00A01AE8" w:rsidRPr="00F675E0">
        <w:rPr>
          <w:rFonts w:hint="eastAsia"/>
        </w:rPr>
        <w:t>。</w:t>
      </w:r>
      <w:r>
        <w:rPr>
          <w:rFonts w:hint="eastAsia"/>
        </w:rPr>
        <w:t>上述问题表明，提升研究的公开透明度和数据可获取性已成为神经科学领域亟须解决的问题。</w:t>
      </w:r>
    </w:p>
    <w:p w14:paraId="49153C90" w14:textId="7A12E2A9" w:rsidR="00A01AE8" w:rsidRPr="00F675E0" w:rsidRDefault="00876E3B" w:rsidP="001B7ED8">
      <w:pPr>
        <w:ind w:firstLine="420"/>
      </w:pPr>
      <w:r>
        <w:rPr>
          <w:rFonts w:hint="eastAsia"/>
        </w:rPr>
        <w:t>为应对这一挑战，</w:t>
      </w:r>
      <w:r w:rsidR="00A01AE8" w:rsidRPr="00F675E0">
        <w:rPr>
          <w:rFonts w:hint="eastAsia"/>
        </w:rPr>
        <w:t>Poldrack</w:t>
      </w:r>
      <w:r w:rsidR="00A01AE8" w:rsidRPr="00F675E0">
        <w:rPr>
          <w:rFonts w:hint="eastAsia"/>
        </w:rPr>
        <w:t>及其同事于</w:t>
      </w:r>
      <w:r w:rsidR="00A01AE8" w:rsidRPr="00F675E0">
        <w:rPr>
          <w:rFonts w:hint="eastAsia"/>
        </w:rPr>
        <w:t>2015</w:t>
      </w:r>
      <w:r w:rsidR="00A01AE8" w:rsidRPr="00F675E0">
        <w:rPr>
          <w:rFonts w:hint="eastAsia"/>
        </w:rPr>
        <w:t>年创立的斯坦福可重复神经科学中心（</w:t>
      </w:r>
      <w:r w:rsidR="00A01AE8" w:rsidRPr="00F675E0">
        <w:rPr>
          <w:rFonts w:hint="eastAsia"/>
        </w:rPr>
        <w:t>Stanford Center for Reproducible Neuroscience, SCRN</w:t>
      </w:r>
      <w:r w:rsidR="00A01AE8" w:rsidRPr="00F675E0">
        <w:rPr>
          <w:rFonts w:hint="eastAsia"/>
        </w:rPr>
        <w:t>）（</w:t>
      </w:r>
      <w:r w:rsidR="00A01AE8" w:rsidRPr="00F675E0">
        <w:rPr>
          <w:rFonts w:hint="eastAsia"/>
        </w:rPr>
        <w:t>Stanford CRN, 2021</w:t>
      </w:r>
      <w:r w:rsidR="00A01AE8" w:rsidRPr="00F675E0">
        <w:rPr>
          <w:rFonts w:hint="eastAsia"/>
        </w:rPr>
        <w:t>）</w:t>
      </w:r>
      <w:r>
        <w:rPr>
          <w:rFonts w:hint="eastAsia"/>
        </w:rPr>
        <w:t>，致力于</w:t>
      </w:r>
      <w:r w:rsidR="00A01AE8" w:rsidRPr="00F675E0">
        <w:rPr>
          <w:rFonts w:hint="eastAsia"/>
        </w:rPr>
        <w:t>推动开放数据共享，尤其是脑成像数据结构（</w:t>
      </w:r>
      <w:r w:rsidR="00A01AE8" w:rsidRPr="00F675E0">
        <w:rPr>
          <w:rFonts w:hint="eastAsia"/>
        </w:rPr>
        <w:t>Brain Imaging Data Structure, BIDS</w:t>
      </w:r>
      <w:r w:rsidR="00A01AE8" w:rsidRPr="00F675E0">
        <w:rPr>
          <w:rFonts w:hint="eastAsia"/>
        </w:rPr>
        <w:t>）的推广（</w:t>
      </w:r>
      <w:r w:rsidR="00A01AE8" w:rsidRPr="00F675E0">
        <w:rPr>
          <w:rFonts w:hint="eastAsia"/>
        </w:rPr>
        <w:t>Gorgolewski et al., 2016</w:t>
      </w:r>
      <w:r w:rsidR="00A01AE8" w:rsidRPr="00F675E0">
        <w:rPr>
          <w:rFonts w:hint="eastAsia"/>
        </w:rPr>
        <w:t>）。</w:t>
      </w:r>
      <w:r w:rsidR="00A01AE8" w:rsidRPr="00F675E0">
        <w:rPr>
          <w:rFonts w:hint="eastAsia"/>
        </w:rPr>
        <w:t>BIDS</w:t>
      </w:r>
      <w:r w:rsidR="00221B60">
        <w:rPr>
          <w:rFonts w:hint="eastAsia"/>
        </w:rPr>
        <w:t>格式的推广</w:t>
      </w:r>
      <w:r w:rsidR="00A01AE8" w:rsidRPr="00F675E0">
        <w:rPr>
          <w:rFonts w:hint="eastAsia"/>
        </w:rPr>
        <w:t>跨</w:t>
      </w:r>
      <w:r w:rsidR="00221B60">
        <w:rPr>
          <w:rFonts w:hint="eastAsia"/>
        </w:rPr>
        <w:t>研究之间</w:t>
      </w:r>
      <w:r w:rsidR="00A01AE8" w:rsidRPr="00F675E0">
        <w:rPr>
          <w:rFonts w:hint="eastAsia"/>
        </w:rPr>
        <w:t>的数据兼容性，使研究者能够更高效地利用开放数据（</w:t>
      </w:r>
      <w:r w:rsidR="00A01AE8" w:rsidRPr="00F675E0">
        <w:rPr>
          <w:rFonts w:hint="eastAsia"/>
        </w:rPr>
        <w:t>Holdgraf et al., 2018; Pernet et al., 2018; Niso et al., 2018</w:t>
      </w:r>
      <w:r w:rsidR="00A01AE8" w:rsidRPr="00F675E0">
        <w:rPr>
          <w:rFonts w:hint="eastAsia"/>
        </w:rPr>
        <w:t>）</w:t>
      </w:r>
      <w:r w:rsidR="00221B60">
        <w:rPr>
          <w:rFonts w:hint="eastAsia"/>
        </w:rPr>
        <w:t>（关于</w:t>
      </w:r>
      <w:r w:rsidR="00221B60">
        <w:t>BIDS</w:t>
      </w:r>
      <w:r w:rsidR="00221B60">
        <w:rPr>
          <w:rFonts w:hint="eastAsia"/>
        </w:rPr>
        <w:t>格式的具体信息见第</w:t>
      </w:r>
      <w:r w:rsidR="00221B60">
        <w:rPr>
          <w:rFonts w:hint="eastAsia"/>
        </w:rPr>
        <w:t>4</w:t>
      </w:r>
      <w:r w:rsidR="00221B60">
        <w:rPr>
          <w:rFonts w:hint="eastAsia"/>
        </w:rPr>
        <w:t>节）</w:t>
      </w:r>
      <w:r w:rsidR="00A01AE8" w:rsidRPr="00F675E0">
        <w:rPr>
          <w:rFonts w:hint="eastAsia"/>
        </w:rPr>
        <w:t>。</w:t>
      </w:r>
    </w:p>
    <w:p w14:paraId="2E76755B" w14:textId="3D3C5829" w:rsidR="00221B60" w:rsidRDefault="00A01AE8" w:rsidP="001B7ED8">
      <w:pPr>
        <w:ind w:firstLine="420"/>
      </w:pPr>
      <w:r w:rsidRPr="00F675E0">
        <w:rPr>
          <w:rFonts w:hint="eastAsia"/>
        </w:rPr>
        <w:t>为进一步推动开放科学，</w:t>
      </w:r>
      <w:r w:rsidRPr="00F675E0">
        <w:rPr>
          <w:rFonts w:hint="eastAsia"/>
        </w:rPr>
        <w:t>Poldrack</w:t>
      </w:r>
      <w:r w:rsidRPr="00F675E0">
        <w:rPr>
          <w:rFonts w:hint="eastAsia"/>
        </w:rPr>
        <w:t>和</w:t>
      </w:r>
      <w:r w:rsidRPr="00F675E0">
        <w:rPr>
          <w:rFonts w:hint="eastAsia"/>
        </w:rPr>
        <w:t>Gorgolewski</w:t>
      </w:r>
      <w:r w:rsidR="00221B60">
        <w:rPr>
          <w:rFonts w:hint="eastAsia"/>
        </w:rPr>
        <w:t>于</w:t>
      </w:r>
      <w:r w:rsidRPr="00F675E0">
        <w:rPr>
          <w:rFonts w:hint="eastAsia"/>
        </w:rPr>
        <w:t>2017</w:t>
      </w:r>
      <w:r w:rsidRPr="00F675E0">
        <w:rPr>
          <w:rFonts w:hint="eastAsia"/>
        </w:rPr>
        <w:t>年创建了</w:t>
      </w:r>
      <w:r w:rsidRPr="00F675E0">
        <w:rPr>
          <w:rFonts w:hint="eastAsia"/>
        </w:rPr>
        <w:t>OpenNeuro</w:t>
      </w:r>
      <w:r w:rsidRPr="00F675E0">
        <w:rPr>
          <w:rFonts w:hint="eastAsia"/>
        </w:rPr>
        <w:t>数据库（前身为</w:t>
      </w:r>
      <w:r w:rsidRPr="00F675E0">
        <w:rPr>
          <w:rFonts w:hint="eastAsia"/>
        </w:rPr>
        <w:t>OpenfMRI</w:t>
      </w:r>
      <w:r w:rsidRPr="00F675E0">
        <w:rPr>
          <w:rFonts w:hint="eastAsia"/>
        </w:rPr>
        <w:t>），</w:t>
      </w:r>
      <w:r w:rsidR="00221B60">
        <w:rPr>
          <w:rFonts w:hint="eastAsia"/>
        </w:rPr>
        <w:t>旨在</w:t>
      </w:r>
      <w:r w:rsidRPr="00F675E0">
        <w:rPr>
          <w:rFonts w:hint="eastAsia"/>
        </w:rPr>
        <w:t>为</w:t>
      </w:r>
      <w:r w:rsidR="00221B60">
        <w:rPr>
          <w:rFonts w:hint="eastAsia"/>
        </w:rPr>
        <w:t>全球</w:t>
      </w:r>
      <w:r w:rsidRPr="00F675E0">
        <w:rPr>
          <w:rFonts w:hint="eastAsia"/>
        </w:rPr>
        <w:t>神经科学研究人员提供一个免费、开放的数据存储</w:t>
      </w:r>
      <w:r w:rsidR="00221B60">
        <w:rPr>
          <w:rFonts w:hint="eastAsia"/>
        </w:rPr>
        <w:t>和共享</w:t>
      </w:r>
      <w:r w:rsidRPr="00F675E0">
        <w:rPr>
          <w:rFonts w:hint="eastAsia"/>
        </w:rPr>
        <w:t>平台。</w:t>
      </w:r>
      <w:r w:rsidRPr="00F675E0">
        <w:rPr>
          <w:rFonts w:hint="eastAsia"/>
        </w:rPr>
        <w:t>OpenNeuro</w:t>
      </w:r>
      <w:r w:rsidRPr="00F675E0">
        <w:rPr>
          <w:rFonts w:hint="eastAsia"/>
        </w:rPr>
        <w:t>允许研究者上传任务相关的</w:t>
      </w:r>
      <w:r w:rsidRPr="00F675E0">
        <w:rPr>
          <w:rFonts w:hint="eastAsia"/>
        </w:rPr>
        <w:t>fMRI</w:t>
      </w:r>
      <w:r w:rsidRPr="00F675E0">
        <w:rPr>
          <w:rFonts w:hint="eastAsia"/>
        </w:rPr>
        <w:t>数据集，</w:t>
      </w:r>
      <w:r w:rsidR="00221B60">
        <w:rPr>
          <w:rFonts w:hint="eastAsia"/>
        </w:rPr>
        <w:t>不受</w:t>
      </w:r>
      <w:r w:rsidRPr="00F675E0">
        <w:rPr>
          <w:rFonts w:hint="eastAsia"/>
        </w:rPr>
        <w:t>数据集规模或通用性</w:t>
      </w:r>
      <w:r w:rsidR="00221B60">
        <w:rPr>
          <w:rFonts w:hint="eastAsia"/>
        </w:rPr>
        <w:t>的限制</w:t>
      </w:r>
      <w:r w:rsidRPr="00F675E0">
        <w:rPr>
          <w:rFonts w:hint="eastAsia"/>
        </w:rPr>
        <w:t>。</w:t>
      </w:r>
      <w:r w:rsidR="00221B60">
        <w:rPr>
          <w:rFonts w:hint="eastAsia"/>
        </w:rPr>
        <w:t>目前</w:t>
      </w:r>
      <w:r w:rsidRPr="00F675E0">
        <w:rPr>
          <w:rFonts w:hint="eastAsia"/>
        </w:rPr>
        <w:t>，</w:t>
      </w:r>
      <w:r w:rsidRPr="00F675E0">
        <w:rPr>
          <w:rFonts w:hint="eastAsia"/>
        </w:rPr>
        <w:t>OpenNeuro</w:t>
      </w:r>
      <w:r w:rsidRPr="00F675E0">
        <w:rPr>
          <w:rFonts w:hint="eastAsia"/>
        </w:rPr>
        <w:t>已扩展</w:t>
      </w:r>
      <w:r w:rsidR="00221B60">
        <w:rPr>
          <w:rFonts w:hint="eastAsia"/>
        </w:rPr>
        <w:t>支持多种数据类型，包括</w:t>
      </w:r>
      <w:r w:rsidRPr="00F675E0">
        <w:rPr>
          <w:rFonts w:hint="eastAsia"/>
        </w:rPr>
        <w:t>EEG</w:t>
      </w:r>
      <w:r w:rsidRPr="00F675E0">
        <w:rPr>
          <w:rFonts w:hint="eastAsia"/>
        </w:rPr>
        <w:t>、</w:t>
      </w:r>
      <w:r w:rsidRPr="00F675E0">
        <w:rPr>
          <w:rFonts w:hint="eastAsia"/>
        </w:rPr>
        <w:t>iEEG</w:t>
      </w:r>
      <w:r w:rsidRPr="00F675E0">
        <w:rPr>
          <w:rFonts w:hint="eastAsia"/>
        </w:rPr>
        <w:t>、</w:t>
      </w:r>
      <w:r w:rsidRPr="00F675E0">
        <w:rPr>
          <w:rFonts w:hint="eastAsia"/>
        </w:rPr>
        <w:t>MEG</w:t>
      </w:r>
      <w:r w:rsidRPr="00F675E0">
        <w:rPr>
          <w:rFonts w:hint="eastAsia"/>
        </w:rPr>
        <w:t>、</w:t>
      </w:r>
      <w:r w:rsidRPr="00F675E0">
        <w:rPr>
          <w:rFonts w:hint="eastAsia"/>
        </w:rPr>
        <w:t>ECoG</w:t>
      </w:r>
      <w:r w:rsidRPr="00F675E0">
        <w:rPr>
          <w:rFonts w:hint="eastAsia"/>
        </w:rPr>
        <w:t>、</w:t>
      </w:r>
      <w:r w:rsidRPr="00F675E0">
        <w:rPr>
          <w:rFonts w:hint="eastAsia"/>
        </w:rPr>
        <w:t>ASL</w:t>
      </w:r>
      <w:r w:rsidRPr="00F675E0">
        <w:rPr>
          <w:rFonts w:hint="eastAsia"/>
        </w:rPr>
        <w:t>和</w:t>
      </w:r>
      <w:r w:rsidRPr="00F675E0">
        <w:rPr>
          <w:rFonts w:hint="eastAsia"/>
        </w:rPr>
        <w:t>PET</w:t>
      </w:r>
      <w:r w:rsidRPr="00F675E0">
        <w:rPr>
          <w:rFonts w:hint="eastAsia"/>
        </w:rPr>
        <w:t>，并</w:t>
      </w:r>
      <w:r w:rsidR="00221B60">
        <w:rPr>
          <w:rFonts w:hint="eastAsia"/>
        </w:rPr>
        <w:t>统一采用</w:t>
      </w:r>
      <w:r w:rsidRPr="00F675E0">
        <w:rPr>
          <w:rFonts w:hint="eastAsia"/>
        </w:rPr>
        <w:t>BIDS</w:t>
      </w:r>
      <w:r w:rsidRPr="00F675E0">
        <w:rPr>
          <w:rFonts w:hint="eastAsia"/>
        </w:rPr>
        <w:t>格式进行</w:t>
      </w:r>
      <w:r w:rsidR="00221B60">
        <w:rPr>
          <w:rFonts w:hint="eastAsia"/>
        </w:rPr>
        <w:t>数据</w:t>
      </w:r>
      <w:r w:rsidRPr="00F675E0">
        <w:rPr>
          <w:rFonts w:hint="eastAsia"/>
        </w:rPr>
        <w:t>组织。</w:t>
      </w:r>
      <w:r w:rsidR="00221B60" w:rsidRPr="00221B60">
        <w:rPr>
          <w:rFonts w:hint="eastAsia"/>
        </w:rPr>
        <w:t>本节将重点介绍如何通过</w:t>
      </w:r>
      <w:r w:rsidR="00221B60" w:rsidRPr="00221B60">
        <w:rPr>
          <w:rFonts w:hint="eastAsia"/>
        </w:rPr>
        <w:t>OpenNeuro</w:t>
      </w:r>
      <w:r w:rsidR="00221B60" w:rsidRPr="00221B60">
        <w:rPr>
          <w:rFonts w:hint="eastAsia"/>
        </w:rPr>
        <w:t>下载公</w:t>
      </w:r>
      <w:r w:rsidR="00221B60" w:rsidRPr="00221B60">
        <w:rPr>
          <w:rFonts w:hint="eastAsia"/>
        </w:rPr>
        <w:lastRenderedPageBreak/>
        <w:t>开数据。当前常用的下载工具包括</w:t>
      </w:r>
      <w:r w:rsidR="00221B60" w:rsidRPr="00221B60">
        <w:rPr>
          <w:rFonts w:hint="eastAsia"/>
        </w:rPr>
        <w:t>Datalad</w:t>
      </w:r>
      <w:r w:rsidR="00221B60" w:rsidRPr="00221B60">
        <w:rPr>
          <w:rFonts w:hint="eastAsia"/>
        </w:rPr>
        <w:t>、命令行接口和</w:t>
      </w:r>
      <w:r w:rsidR="00221B60" w:rsidRPr="00221B60">
        <w:rPr>
          <w:rFonts w:hint="eastAsia"/>
        </w:rPr>
        <w:t>Amazon S3</w:t>
      </w:r>
      <w:r w:rsidR="00221B60" w:rsidRPr="00221B60">
        <w:rPr>
          <w:rFonts w:hint="eastAsia"/>
        </w:rPr>
        <w:t>，</w:t>
      </w:r>
      <w:r w:rsidR="00221B60">
        <w:rPr>
          <w:rFonts w:hint="eastAsia"/>
        </w:rPr>
        <w:t>本文</w:t>
      </w:r>
      <w:r w:rsidR="00221B60" w:rsidRPr="00221B60">
        <w:rPr>
          <w:rFonts w:hint="eastAsia"/>
        </w:rPr>
        <w:t>将主要介绍其中的两种：</w:t>
      </w:r>
      <w:r w:rsidR="00221B60" w:rsidRPr="00221B60">
        <w:rPr>
          <w:rFonts w:hint="eastAsia"/>
        </w:rPr>
        <w:t>Datalad</w:t>
      </w:r>
      <w:r w:rsidR="00221B60" w:rsidRPr="00221B60">
        <w:rPr>
          <w:rFonts w:hint="eastAsia"/>
        </w:rPr>
        <w:t>和</w:t>
      </w:r>
      <w:r w:rsidR="00221B60" w:rsidRPr="00221B60">
        <w:rPr>
          <w:rFonts w:hint="eastAsia"/>
        </w:rPr>
        <w:t>Amazon S3</w:t>
      </w:r>
      <w:r w:rsidR="00221B60" w:rsidRPr="00221B60">
        <w:rPr>
          <w:rFonts w:hint="eastAsia"/>
        </w:rPr>
        <w:t>。</w:t>
      </w:r>
    </w:p>
    <w:p w14:paraId="40B3DB2E" w14:textId="28DEE3C0" w:rsidR="001B7ED8" w:rsidRPr="00CA1F05" w:rsidRDefault="001B7ED8" w:rsidP="001B7ED8">
      <w:pPr>
        <w:pStyle w:val="2"/>
      </w:pPr>
      <w:r>
        <w:rPr>
          <w:rFonts w:hint="eastAsia"/>
        </w:rPr>
        <w:t>3</w:t>
      </w:r>
      <w:r w:rsidRPr="00CA1F05">
        <w:rPr>
          <w:rFonts w:hint="eastAsia"/>
        </w:rPr>
        <w:t xml:space="preserve">.1 </w:t>
      </w:r>
      <w:r w:rsidRPr="001B7ED8">
        <w:rPr>
          <w:rFonts w:hint="eastAsia"/>
          <w:b w:val="0"/>
          <w:bCs/>
        </w:rPr>
        <w:t>安装</w:t>
      </w:r>
      <w:r>
        <w:t>D</w:t>
      </w:r>
      <w:r>
        <w:rPr>
          <w:rFonts w:hint="eastAsia"/>
        </w:rPr>
        <w:t>atalad</w:t>
      </w:r>
    </w:p>
    <w:p w14:paraId="57708825" w14:textId="77777777" w:rsidR="007750E7" w:rsidRDefault="007750E7" w:rsidP="007750E7">
      <w:pPr>
        <w:shd w:val="clear" w:color="auto" w:fill="FFFFFF"/>
        <w:ind w:firstLine="420"/>
        <w:jc w:val="left"/>
        <w:rPr>
          <w:rFonts w:cs="Menlo"/>
          <w:color w:val="000000"/>
          <w:szCs w:val="21"/>
        </w:rPr>
      </w:pPr>
      <w:r w:rsidRPr="007750E7">
        <w:rPr>
          <w:rFonts w:cs="Menlo" w:hint="eastAsia"/>
          <w:color w:val="000000"/>
          <w:szCs w:val="21"/>
        </w:rPr>
        <w:t xml:space="preserve">DataLad </w:t>
      </w:r>
      <w:r w:rsidRPr="007750E7">
        <w:rPr>
          <w:rFonts w:cs="Menlo" w:hint="eastAsia"/>
          <w:color w:val="000000"/>
          <w:szCs w:val="21"/>
        </w:rPr>
        <w:t>是一款基于</w:t>
      </w:r>
      <w:r w:rsidRPr="007750E7">
        <w:rPr>
          <w:rFonts w:cs="Menlo" w:hint="eastAsia"/>
          <w:color w:val="000000"/>
          <w:szCs w:val="21"/>
        </w:rPr>
        <w:t xml:space="preserve"> Git </w:t>
      </w:r>
      <w:r w:rsidRPr="007750E7">
        <w:rPr>
          <w:rFonts w:cs="Menlo" w:hint="eastAsia"/>
          <w:color w:val="000000"/>
          <w:szCs w:val="21"/>
        </w:rPr>
        <w:t>和</w:t>
      </w:r>
      <w:r w:rsidRPr="007750E7">
        <w:rPr>
          <w:rFonts w:cs="Menlo" w:hint="eastAsia"/>
          <w:color w:val="000000"/>
          <w:szCs w:val="21"/>
        </w:rPr>
        <w:t xml:space="preserve"> git-annex </w:t>
      </w:r>
      <w:r w:rsidRPr="007750E7">
        <w:rPr>
          <w:rFonts w:cs="Menlo" w:hint="eastAsia"/>
          <w:color w:val="000000"/>
          <w:szCs w:val="21"/>
        </w:rPr>
        <w:t>的跨平台数据管理工具，其安装过程需预先配置以下依赖环境：</w:t>
      </w:r>
    </w:p>
    <w:p w14:paraId="6CBBC6FE" w14:textId="3552302B" w:rsidR="007750E7" w:rsidRPr="007750E7" w:rsidRDefault="007750E7" w:rsidP="007750E7">
      <w:pPr>
        <w:pStyle w:val="a9"/>
        <w:numPr>
          <w:ilvl w:val="0"/>
          <w:numId w:val="13"/>
        </w:numPr>
        <w:shd w:val="clear" w:color="auto" w:fill="FFFFFF"/>
        <w:ind w:firstLineChars="0"/>
        <w:jc w:val="left"/>
        <w:rPr>
          <w:rFonts w:cs="Menlo"/>
          <w:color w:val="000000"/>
          <w:szCs w:val="21"/>
        </w:rPr>
      </w:pPr>
      <w:r w:rsidRPr="007750E7">
        <w:rPr>
          <w:rFonts w:cs="Menlo" w:hint="eastAsia"/>
          <w:color w:val="000000"/>
          <w:szCs w:val="21"/>
        </w:rPr>
        <w:t>基础环境：所有操作系统均需预先安装</w:t>
      </w:r>
      <w:r w:rsidRPr="007750E7">
        <w:rPr>
          <w:rFonts w:cs="Menlo"/>
          <w:color w:val="000000"/>
          <w:szCs w:val="21"/>
        </w:rPr>
        <w:t>G</w:t>
      </w:r>
      <w:r w:rsidRPr="007750E7">
        <w:rPr>
          <w:rFonts w:cs="Menlo" w:hint="eastAsia"/>
          <w:color w:val="000000"/>
          <w:szCs w:val="21"/>
        </w:rPr>
        <w:t>it</w:t>
      </w:r>
      <w:r w:rsidRPr="007750E7">
        <w:rPr>
          <w:rFonts w:cs="Menlo" w:hint="eastAsia"/>
          <w:color w:val="000000"/>
          <w:szCs w:val="21"/>
        </w:rPr>
        <w:t>（版本在</w:t>
      </w:r>
      <w:r w:rsidRPr="007750E7">
        <w:rPr>
          <w:rFonts w:cs="Menlo" w:hint="eastAsia"/>
          <w:color w:val="000000"/>
          <w:szCs w:val="21"/>
        </w:rPr>
        <w:t>2.0</w:t>
      </w:r>
      <w:r w:rsidRPr="007750E7">
        <w:rPr>
          <w:rFonts w:cs="Menlo" w:hint="eastAsia"/>
          <w:color w:val="000000"/>
          <w:szCs w:val="21"/>
        </w:rPr>
        <w:t>及以上）和</w:t>
      </w:r>
      <w:r w:rsidRPr="007750E7">
        <w:rPr>
          <w:rFonts w:cs="Menlo" w:hint="eastAsia"/>
          <w:color w:val="000000"/>
          <w:szCs w:val="21"/>
        </w:rPr>
        <w:t>git-annex</w:t>
      </w:r>
      <w:r w:rsidRPr="007750E7">
        <w:rPr>
          <w:rFonts w:cs="Menlo" w:hint="eastAsia"/>
          <w:color w:val="000000"/>
          <w:szCs w:val="21"/>
        </w:rPr>
        <w:t>（版本在</w:t>
      </w:r>
      <w:r w:rsidRPr="007750E7">
        <w:rPr>
          <w:rFonts w:cs="Menlo" w:hint="eastAsia"/>
          <w:color w:val="000000"/>
          <w:szCs w:val="21"/>
        </w:rPr>
        <w:t>6.2</w:t>
      </w:r>
      <w:r w:rsidRPr="007750E7">
        <w:rPr>
          <w:rFonts w:cs="Menlo" w:hint="eastAsia"/>
          <w:color w:val="000000"/>
          <w:szCs w:val="21"/>
        </w:rPr>
        <w:t>及以上）；</w:t>
      </w:r>
    </w:p>
    <w:p w14:paraId="44636CD0" w14:textId="0C47C1F4" w:rsidR="007750E7" w:rsidRDefault="007750E7" w:rsidP="007750E7">
      <w:pPr>
        <w:pStyle w:val="a9"/>
        <w:numPr>
          <w:ilvl w:val="0"/>
          <w:numId w:val="13"/>
        </w:numPr>
        <w:shd w:val="clear" w:color="auto" w:fill="FFFFFF"/>
        <w:ind w:firstLineChars="0"/>
        <w:jc w:val="left"/>
        <w:rPr>
          <w:rFonts w:cs="Menlo"/>
          <w:color w:val="000000"/>
          <w:szCs w:val="21"/>
        </w:rPr>
      </w:pPr>
      <w:r>
        <w:rPr>
          <w:rFonts w:cs="Menlo"/>
          <w:color w:val="000000"/>
          <w:szCs w:val="21"/>
        </w:rPr>
        <w:t>L</w:t>
      </w:r>
      <w:r>
        <w:rPr>
          <w:rFonts w:cs="Menlo" w:hint="eastAsia"/>
          <w:color w:val="000000"/>
          <w:szCs w:val="21"/>
        </w:rPr>
        <w:t>inux/</w:t>
      </w:r>
      <w:r>
        <w:rPr>
          <w:rFonts w:cs="Menlo"/>
          <w:color w:val="000000"/>
          <w:szCs w:val="21"/>
        </w:rPr>
        <w:t>M</w:t>
      </w:r>
      <w:r>
        <w:rPr>
          <w:rFonts w:cs="Menlo" w:hint="eastAsia"/>
          <w:color w:val="000000"/>
          <w:szCs w:val="21"/>
        </w:rPr>
        <w:t>ac</w:t>
      </w:r>
      <w:r>
        <w:rPr>
          <w:rFonts w:cs="Menlo"/>
          <w:color w:val="000000"/>
          <w:szCs w:val="21"/>
        </w:rPr>
        <w:t>OS</w:t>
      </w:r>
      <w:r>
        <w:rPr>
          <w:rFonts w:cs="Menlo" w:hint="eastAsia"/>
          <w:color w:val="000000"/>
          <w:szCs w:val="21"/>
        </w:rPr>
        <w:t>系统：建议通过系统包管理器安装（例如，</w:t>
      </w:r>
      <w:r>
        <w:rPr>
          <w:rFonts w:cs="Menlo" w:hint="eastAsia"/>
          <w:color w:val="000000"/>
          <w:szCs w:val="21"/>
        </w:rPr>
        <w:t>apt-get</w:t>
      </w:r>
      <w:r>
        <w:rPr>
          <w:rFonts w:cs="Menlo" w:hint="eastAsia"/>
          <w:color w:val="000000"/>
          <w:szCs w:val="21"/>
        </w:rPr>
        <w:t>或</w:t>
      </w:r>
      <w:r>
        <w:rPr>
          <w:rFonts w:cs="Menlo" w:hint="eastAsia"/>
          <w:color w:val="000000"/>
          <w:szCs w:val="21"/>
        </w:rPr>
        <w:t>homebrew</w:t>
      </w:r>
      <w:r>
        <w:rPr>
          <w:rFonts w:cs="Menlo" w:hint="eastAsia"/>
          <w:color w:val="000000"/>
          <w:szCs w:val="21"/>
        </w:rPr>
        <w:t>）；</w:t>
      </w:r>
    </w:p>
    <w:p w14:paraId="6B74CFF4" w14:textId="12D87519" w:rsidR="007750E7" w:rsidRPr="007750E7" w:rsidRDefault="007750E7" w:rsidP="007750E7">
      <w:pPr>
        <w:pStyle w:val="a9"/>
        <w:numPr>
          <w:ilvl w:val="0"/>
          <w:numId w:val="13"/>
        </w:numPr>
        <w:shd w:val="clear" w:color="auto" w:fill="FFFFFF"/>
        <w:ind w:firstLineChars="0"/>
        <w:jc w:val="left"/>
        <w:rPr>
          <w:rFonts w:cs="Menlo"/>
          <w:color w:val="000000"/>
          <w:szCs w:val="21"/>
        </w:rPr>
      </w:pPr>
      <w:r>
        <w:rPr>
          <w:rFonts w:cs="Menlo"/>
          <w:color w:val="000000"/>
          <w:szCs w:val="21"/>
        </w:rPr>
        <w:t>W</w:t>
      </w:r>
      <w:r>
        <w:rPr>
          <w:rFonts w:cs="Menlo" w:hint="eastAsia"/>
          <w:color w:val="000000"/>
          <w:szCs w:val="21"/>
        </w:rPr>
        <w:t>indows</w:t>
      </w:r>
      <w:r>
        <w:rPr>
          <w:rFonts w:cs="Menlo" w:hint="eastAsia"/>
          <w:color w:val="000000"/>
          <w:szCs w:val="21"/>
        </w:rPr>
        <w:t>系统：由于</w:t>
      </w:r>
      <w:r>
        <w:rPr>
          <w:rFonts w:cs="Menlo" w:hint="eastAsia"/>
          <w:color w:val="000000"/>
          <w:szCs w:val="21"/>
        </w:rPr>
        <w:t>git-annex</w:t>
      </w:r>
      <w:r>
        <w:rPr>
          <w:rFonts w:cs="Menlo" w:hint="eastAsia"/>
          <w:color w:val="000000"/>
          <w:szCs w:val="21"/>
        </w:rPr>
        <w:t>对</w:t>
      </w:r>
      <w:r>
        <w:rPr>
          <w:rFonts w:cs="Menlo"/>
          <w:color w:val="000000"/>
          <w:szCs w:val="21"/>
        </w:rPr>
        <w:t>W</w:t>
      </w:r>
      <w:r>
        <w:rPr>
          <w:rFonts w:cs="Menlo" w:hint="eastAsia"/>
          <w:color w:val="000000"/>
          <w:szCs w:val="21"/>
        </w:rPr>
        <w:t>indows</w:t>
      </w:r>
      <w:r>
        <w:rPr>
          <w:rFonts w:cs="Menlo" w:hint="eastAsia"/>
          <w:color w:val="000000"/>
          <w:szCs w:val="21"/>
        </w:rPr>
        <w:t>系统的原生支持存在功能限制，建议次啊用替代方案（详见</w:t>
      </w:r>
      <w:r>
        <w:rPr>
          <w:rFonts w:cs="Menlo" w:hint="eastAsia"/>
          <w:color w:val="000000"/>
          <w:szCs w:val="21"/>
        </w:rPr>
        <w:t>3.3</w:t>
      </w:r>
      <w:r>
        <w:rPr>
          <w:rFonts w:cs="Menlo" w:hint="eastAsia"/>
          <w:color w:val="000000"/>
          <w:szCs w:val="21"/>
        </w:rPr>
        <w:t>节内容）。</w:t>
      </w:r>
    </w:p>
    <w:p w14:paraId="2E5E16EE" w14:textId="3B2BEE62" w:rsidR="009A2319" w:rsidRPr="005B4481" w:rsidRDefault="001B7ED8" w:rsidP="005B4481">
      <w:pPr>
        <w:pStyle w:val="3"/>
      </w:pPr>
      <w:r w:rsidRPr="005B4481">
        <w:rPr>
          <w:rFonts w:hint="eastAsia"/>
        </w:rPr>
        <w:t>3.1</w:t>
      </w:r>
      <w:r w:rsidRPr="005B4481">
        <w:t>.1</w:t>
      </w:r>
      <w:r w:rsidRPr="005B4481">
        <w:rPr>
          <w:rFonts w:hint="eastAsia"/>
        </w:rPr>
        <w:t xml:space="preserve"> </w:t>
      </w:r>
      <w:r w:rsidRPr="005B4481">
        <w:t>L</w:t>
      </w:r>
      <w:r w:rsidRPr="005B4481">
        <w:rPr>
          <w:rFonts w:hint="eastAsia"/>
        </w:rPr>
        <w:t>inux系统</w:t>
      </w:r>
    </w:p>
    <w:p w14:paraId="6AA270C4"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```bash</w:t>
      </w:r>
    </w:p>
    <w:p w14:paraId="74CCF3E7"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更新包管理器</w:t>
      </w:r>
    </w:p>
    <w:p w14:paraId="5EDB9FBB" w14:textId="1F64ED4F"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sudo </w:t>
      </w:r>
      <w:r w:rsidRPr="009A2319">
        <w:rPr>
          <w:rFonts w:ascii="Menlo" w:hAnsi="Menlo" w:cs="Menlo"/>
          <w:color w:val="A31515"/>
          <w:sz w:val="18"/>
          <w:szCs w:val="18"/>
        </w:rPr>
        <w:t>apt-get</w:t>
      </w:r>
      <w:r w:rsidRPr="009A2319">
        <w:rPr>
          <w:rFonts w:ascii="Menlo" w:hAnsi="Menlo" w:cs="Menlo"/>
          <w:color w:val="000000"/>
          <w:sz w:val="18"/>
          <w:szCs w:val="18"/>
        </w:rPr>
        <w:t xml:space="preserve"> </w:t>
      </w:r>
      <w:r w:rsidRPr="009A2319">
        <w:rPr>
          <w:rFonts w:ascii="Menlo" w:hAnsi="Menlo" w:cs="Menlo"/>
          <w:color w:val="A31515"/>
          <w:sz w:val="18"/>
          <w:szCs w:val="18"/>
        </w:rPr>
        <w:t>update</w:t>
      </w:r>
    </w:p>
    <w:p w14:paraId="2A8BAE2A"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安装</w:t>
      </w:r>
      <w:r w:rsidRPr="009A2319">
        <w:rPr>
          <w:rFonts w:ascii="Menlo" w:hAnsi="Menlo" w:cs="Menlo"/>
          <w:color w:val="008000"/>
          <w:sz w:val="18"/>
          <w:szCs w:val="18"/>
        </w:rPr>
        <w:t xml:space="preserve"> Git</w:t>
      </w:r>
    </w:p>
    <w:p w14:paraId="1E2C67B8" w14:textId="7DF0C304"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sudo </w:t>
      </w:r>
      <w:r w:rsidRPr="009A2319">
        <w:rPr>
          <w:rFonts w:ascii="Menlo" w:hAnsi="Menlo" w:cs="Menlo"/>
          <w:color w:val="A31515"/>
          <w:sz w:val="18"/>
          <w:szCs w:val="18"/>
        </w:rPr>
        <w:t>apt-get</w:t>
      </w:r>
      <w:r w:rsidRPr="009A2319">
        <w:rPr>
          <w:rFonts w:ascii="Menlo" w:hAnsi="Menlo" w:cs="Menlo"/>
          <w:color w:val="000000"/>
          <w:sz w:val="18"/>
          <w:szCs w:val="18"/>
        </w:rPr>
        <w:t xml:space="preserve"> </w:t>
      </w:r>
      <w:r w:rsidRPr="009A2319">
        <w:rPr>
          <w:rFonts w:ascii="Menlo" w:hAnsi="Menlo" w:cs="Menlo"/>
          <w:color w:val="A31515"/>
          <w:sz w:val="18"/>
          <w:szCs w:val="18"/>
        </w:rPr>
        <w:t>install</w:t>
      </w:r>
      <w:r w:rsidRPr="009A2319">
        <w:rPr>
          <w:rFonts w:ascii="Menlo" w:hAnsi="Menlo" w:cs="Menlo"/>
          <w:color w:val="000000"/>
          <w:sz w:val="18"/>
          <w:szCs w:val="18"/>
        </w:rPr>
        <w:t xml:space="preserve"> </w:t>
      </w:r>
      <w:r w:rsidRPr="009A2319">
        <w:rPr>
          <w:rFonts w:ascii="Menlo" w:hAnsi="Menlo" w:cs="Menlo"/>
          <w:color w:val="A31515"/>
          <w:sz w:val="18"/>
          <w:szCs w:val="18"/>
        </w:rPr>
        <w:t>git</w:t>
      </w:r>
    </w:p>
    <w:p w14:paraId="2893B84A"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安装</w:t>
      </w:r>
      <w:r w:rsidRPr="009A2319">
        <w:rPr>
          <w:rFonts w:ascii="Menlo" w:hAnsi="Menlo" w:cs="Menlo"/>
          <w:color w:val="008000"/>
          <w:sz w:val="18"/>
          <w:szCs w:val="18"/>
        </w:rPr>
        <w:t xml:space="preserve"> git-annex</w:t>
      </w:r>
    </w:p>
    <w:p w14:paraId="3176C817" w14:textId="1876700F"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sudo </w:t>
      </w:r>
      <w:r w:rsidRPr="009A2319">
        <w:rPr>
          <w:rFonts w:ascii="Menlo" w:hAnsi="Menlo" w:cs="Menlo"/>
          <w:color w:val="A31515"/>
          <w:sz w:val="18"/>
          <w:szCs w:val="18"/>
        </w:rPr>
        <w:t>apt-get</w:t>
      </w:r>
      <w:r w:rsidRPr="009A2319">
        <w:rPr>
          <w:rFonts w:ascii="Menlo" w:hAnsi="Menlo" w:cs="Menlo"/>
          <w:color w:val="000000"/>
          <w:sz w:val="18"/>
          <w:szCs w:val="18"/>
        </w:rPr>
        <w:t xml:space="preserve"> </w:t>
      </w:r>
      <w:r w:rsidRPr="009A2319">
        <w:rPr>
          <w:rFonts w:ascii="Menlo" w:hAnsi="Menlo" w:cs="Menlo"/>
          <w:color w:val="A31515"/>
          <w:sz w:val="18"/>
          <w:szCs w:val="18"/>
        </w:rPr>
        <w:t>install</w:t>
      </w:r>
      <w:r w:rsidRPr="009A2319">
        <w:rPr>
          <w:rFonts w:ascii="Menlo" w:hAnsi="Menlo" w:cs="Menlo"/>
          <w:color w:val="000000"/>
          <w:sz w:val="18"/>
          <w:szCs w:val="18"/>
        </w:rPr>
        <w:t xml:space="preserve"> </w:t>
      </w:r>
      <w:r w:rsidRPr="009A2319">
        <w:rPr>
          <w:rFonts w:ascii="Menlo" w:hAnsi="Menlo" w:cs="Menlo"/>
          <w:color w:val="A31515"/>
          <w:sz w:val="18"/>
          <w:szCs w:val="18"/>
        </w:rPr>
        <w:t>git-annex</w:t>
      </w:r>
    </w:p>
    <w:p w14:paraId="34E6E50F"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创建并激活虚拟环境（可选但推荐）</w:t>
      </w:r>
    </w:p>
    <w:p w14:paraId="18EE4DF6"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python3 </w:t>
      </w:r>
      <w:r w:rsidRPr="009A2319">
        <w:rPr>
          <w:rFonts w:ascii="Menlo" w:hAnsi="Menlo" w:cs="Menlo"/>
          <w:color w:val="A31515"/>
          <w:sz w:val="18"/>
          <w:szCs w:val="18"/>
        </w:rPr>
        <w:t>-m</w:t>
      </w:r>
      <w:r w:rsidRPr="009A2319">
        <w:rPr>
          <w:rFonts w:ascii="Menlo" w:hAnsi="Menlo" w:cs="Menlo"/>
          <w:color w:val="000000"/>
          <w:sz w:val="18"/>
          <w:szCs w:val="18"/>
        </w:rPr>
        <w:t xml:space="preserve"> </w:t>
      </w:r>
      <w:r w:rsidRPr="009A2319">
        <w:rPr>
          <w:rFonts w:ascii="Menlo" w:hAnsi="Menlo" w:cs="Menlo"/>
          <w:color w:val="A31515"/>
          <w:sz w:val="18"/>
          <w:szCs w:val="18"/>
        </w:rPr>
        <w:t>venv</w:t>
      </w:r>
      <w:r w:rsidRPr="009A2319">
        <w:rPr>
          <w:rFonts w:ascii="Menlo" w:hAnsi="Menlo" w:cs="Menlo"/>
          <w:color w:val="000000"/>
          <w:sz w:val="18"/>
          <w:szCs w:val="18"/>
        </w:rPr>
        <w:t xml:space="preserve"> </w:t>
      </w:r>
      <w:r w:rsidRPr="009A2319">
        <w:rPr>
          <w:rFonts w:ascii="Menlo" w:hAnsi="Menlo" w:cs="Menlo"/>
          <w:color w:val="A31515"/>
          <w:sz w:val="18"/>
          <w:szCs w:val="18"/>
        </w:rPr>
        <w:t>~/datalad_env</w:t>
      </w:r>
    </w:p>
    <w:p w14:paraId="5075C79E" w14:textId="12B5AFD1"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source </w:t>
      </w:r>
      <w:r w:rsidRPr="009A2319">
        <w:rPr>
          <w:rFonts w:ascii="Menlo" w:hAnsi="Menlo" w:cs="Menlo"/>
          <w:color w:val="A31515"/>
          <w:sz w:val="18"/>
          <w:szCs w:val="18"/>
        </w:rPr>
        <w:t>~/datalad_env/bin/activate</w:t>
      </w:r>
    </w:p>
    <w:p w14:paraId="5177D8FB"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安装</w:t>
      </w:r>
      <w:r w:rsidRPr="009A2319">
        <w:rPr>
          <w:rFonts w:ascii="Menlo" w:hAnsi="Menlo" w:cs="Menlo"/>
          <w:color w:val="008000"/>
          <w:sz w:val="18"/>
          <w:szCs w:val="18"/>
        </w:rPr>
        <w:t xml:space="preserve"> DataLad</w:t>
      </w:r>
    </w:p>
    <w:p w14:paraId="7DCBF430"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pip </w:t>
      </w:r>
      <w:r w:rsidRPr="009A2319">
        <w:rPr>
          <w:rFonts w:ascii="Menlo" w:hAnsi="Menlo" w:cs="Menlo"/>
          <w:color w:val="A31515"/>
          <w:sz w:val="18"/>
          <w:szCs w:val="18"/>
        </w:rPr>
        <w:t>install</w:t>
      </w:r>
      <w:r w:rsidRPr="009A2319">
        <w:rPr>
          <w:rFonts w:ascii="Menlo" w:hAnsi="Menlo" w:cs="Menlo"/>
          <w:color w:val="000000"/>
          <w:sz w:val="18"/>
          <w:szCs w:val="18"/>
        </w:rPr>
        <w:t xml:space="preserve"> </w:t>
      </w:r>
      <w:r w:rsidRPr="009A2319">
        <w:rPr>
          <w:rFonts w:ascii="Menlo" w:hAnsi="Menlo" w:cs="Menlo"/>
          <w:color w:val="A31515"/>
          <w:sz w:val="18"/>
          <w:szCs w:val="18"/>
        </w:rPr>
        <w:t>datalad</w:t>
      </w:r>
    </w:p>
    <w:p w14:paraId="1463E1EE"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w:t>
      </w:r>
    </w:p>
    <w:p w14:paraId="66DC9726" w14:textId="6E211DC5" w:rsidR="001B7ED8" w:rsidRPr="001B7ED8" w:rsidRDefault="001B7ED8" w:rsidP="005B4481">
      <w:pPr>
        <w:pStyle w:val="3"/>
        <w:rPr>
          <w:b/>
        </w:rPr>
      </w:pPr>
      <w:r>
        <w:rPr>
          <w:rFonts w:hint="eastAsia"/>
        </w:rPr>
        <w:t>3</w:t>
      </w:r>
      <w:r w:rsidRPr="00CA1F05">
        <w:rPr>
          <w:rFonts w:hint="eastAsia"/>
        </w:rPr>
        <w:t>.1</w:t>
      </w:r>
      <w:r w:rsidRPr="00CA1F05">
        <w:t>.</w:t>
      </w:r>
      <w:r>
        <w:rPr>
          <w:rFonts w:hint="eastAsia"/>
        </w:rPr>
        <w:t>2</w:t>
      </w:r>
      <w:r w:rsidRPr="00CA1F05">
        <w:rPr>
          <w:rFonts w:hint="eastAsia"/>
        </w:rPr>
        <w:t xml:space="preserve"> </w:t>
      </w:r>
      <w:r>
        <w:t>M</w:t>
      </w:r>
      <w:r>
        <w:rPr>
          <w:rFonts w:hint="eastAsia"/>
        </w:rPr>
        <w:t>ac</w:t>
      </w:r>
      <w:r>
        <w:t>OS</w:t>
      </w:r>
      <w:r w:rsidRPr="00CA1F05">
        <w:rPr>
          <w:rFonts w:hint="eastAsia"/>
        </w:rPr>
        <w:t>系统</w:t>
      </w:r>
    </w:p>
    <w:p w14:paraId="0C5E52F3"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```bash</w:t>
      </w:r>
    </w:p>
    <w:p w14:paraId="19A0FE4F"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安装</w:t>
      </w:r>
      <w:r w:rsidRPr="009A2319">
        <w:rPr>
          <w:rFonts w:ascii="Menlo" w:hAnsi="Menlo" w:cs="Menlo"/>
          <w:color w:val="008000"/>
          <w:sz w:val="18"/>
          <w:szCs w:val="18"/>
        </w:rPr>
        <w:t xml:space="preserve"> Homebrew</w:t>
      </w:r>
      <w:r w:rsidRPr="009A2319">
        <w:rPr>
          <w:rFonts w:ascii="Menlo" w:hAnsi="Menlo" w:cs="Menlo"/>
          <w:color w:val="008000"/>
          <w:sz w:val="18"/>
          <w:szCs w:val="18"/>
        </w:rPr>
        <w:t>（如果未安装）</w:t>
      </w:r>
    </w:p>
    <w:p w14:paraId="170D8180" w14:textId="0780064E"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/bin/bash </w:t>
      </w:r>
      <w:r w:rsidRPr="009A2319">
        <w:rPr>
          <w:rFonts w:ascii="Menlo" w:hAnsi="Menlo" w:cs="Menlo"/>
          <w:color w:val="A31515"/>
          <w:sz w:val="18"/>
          <w:szCs w:val="18"/>
        </w:rPr>
        <w:t>-c</w:t>
      </w:r>
      <w:r w:rsidRPr="009A2319">
        <w:rPr>
          <w:rFonts w:ascii="Menlo" w:hAnsi="Menlo" w:cs="Menlo"/>
          <w:color w:val="000000"/>
          <w:sz w:val="18"/>
          <w:szCs w:val="18"/>
        </w:rPr>
        <w:t xml:space="preserve"> </w:t>
      </w:r>
      <w:r w:rsidRPr="009A2319">
        <w:rPr>
          <w:rFonts w:ascii="Menlo" w:hAnsi="Menlo" w:cs="Menlo"/>
          <w:color w:val="A31515"/>
          <w:sz w:val="18"/>
          <w:szCs w:val="18"/>
        </w:rPr>
        <w:t>"$(curl -fsSL https://raw.githubusercontent.com/Homebrew/install/HEAD/install.sh)"</w:t>
      </w:r>
    </w:p>
    <w:p w14:paraId="7C2DD766"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安装</w:t>
      </w:r>
      <w:r w:rsidRPr="009A2319">
        <w:rPr>
          <w:rFonts w:ascii="Menlo" w:hAnsi="Menlo" w:cs="Menlo"/>
          <w:color w:val="008000"/>
          <w:sz w:val="18"/>
          <w:szCs w:val="18"/>
        </w:rPr>
        <w:t xml:space="preserve"> Git </w:t>
      </w:r>
      <w:r w:rsidRPr="009A2319">
        <w:rPr>
          <w:rFonts w:ascii="Menlo" w:hAnsi="Menlo" w:cs="Menlo"/>
          <w:color w:val="008000"/>
          <w:sz w:val="18"/>
          <w:szCs w:val="18"/>
        </w:rPr>
        <w:t>和</w:t>
      </w:r>
      <w:r w:rsidRPr="009A2319">
        <w:rPr>
          <w:rFonts w:ascii="Menlo" w:hAnsi="Menlo" w:cs="Menlo"/>
          <w:color w:val="008000"/>
          <w:sz w:val="18"/>
          <w:szCs w:val="18"/>
        </w:rPr>
        <w:t xml:space="preserve"> git-annex</w:t>
      </w:r>
    </w:p>
    <w:p w14:paraId="05AD6456"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brew </w:t>
      </w:r>
      <w:r w:rsidRPr="009A2319">
        <w:rPr>
          <w:rFonts w:ascii="Menlo" w:hAnsi="Menlo" w:cs="Menlo"/>
          <w:color w:val="A31515"/>
          <w:sz w:val="18"/>
          <w:szCs w:val="18"/>
        </w:rPr>
        <w:t>install</w:t>
      </w:r>
      <w:r w:rsidRPr="009A2319">
        <w:rPr>
          <w:rFonts w:ascii="Menlo" w:hAnsi="Menlo" w:cs="Menlo"/>
          <w:color w:val="000000"/>
          <w:sz w:val="18"/>
          <w:szCs w:val="18"/>
        </w:rPr>
        <w:t xml:space="preserve"> </w:t>
      </w:r>
      <w:r w:rsidRPr="009A2319">
        <w:rPr>
          <w:rFonts w:ascii="Menlo" w:hAnsi="Menlo" w:cs="Menlo"/>
          <w:color w:val="A31515"/>
          <w:sz w:val="18"/>
          <w:szCs w:val="18"/>
        </w:rPr>
        <w:t>git</w:t>
      </w:r>
    </w:p>
    <w:p w14:paraId="53816895" w14:textId="557E9BDA"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brew </w:t>
      </w:r>
      <w:r w:rsidRPr="009A2319">
        <w:rPr>
          <w:rFonts w:ascii="Menlo" w:hAnsi="Menlo" w:cs="Menlo"/>
          <w:color w:val="A31515"/>
          <w:sz w:val="18"/>
          <w:szCs w:val="18"/>
        </w:rPr>
        <w:t>install</w:t>
      </w:r>
      <w:r w:rsidRPr="009A2319">
        <w:rPr>
          <w:rFonts w:ascii="Menlo" w:hAnsi="Menlo" w:cs="Menlo"/>
          <w:color w:val="000000"/>
          <w:sz w:val="18"/>
          <w:szCs w:val="18"/>
        </w:rPr>
        <w:t xml:space="preserve"> </w:t>
      </w:r>
      <w:r w:rsidRPr="009A2319">
        <w:rPr>
          <w:rFonts w:ascii="Menlo" w:hAnsi="Menlo" w:cs="Menlo"/>
          <w:color w:val="A31515"/>
          <w:sz w:val="18"/>
          <w:szCs w:val="18"/>
        </w:rPr>
        <w:t>git-annex</w:t>
      </w:r>
    </w:p>
    <w:p w14:paraId="26961118"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创建并激活虚拟环境</w:t>
      </w:r>
    </w:p>
    <w:p w14:paraId="661A8DF3"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lastRenderedPageBreak/>
        <w:t xml:space="preserve">python3 </w:t>
      </w:r>
      <w:r w:rsidRPr="009A2319">
        <w:rPr>
          <w:rFonts w:ascii="Menlo" w:hAnsi="Menlo" w:cs="Menlo"/>
          <w:color w:val="A31515"/>
          <w:sz w:val="18"/>
          <w:szCs w:val="18"/>
        </w:rPr>
        <w:t>-m</w:t>
      </w:r>
      <w:r w:rsidRPr="009A2319">
        <w:rPr>
          <w:rFonts w:ascii="Menlo" w:hAnsi="Menlo" w:cs="Menlo"/>
          <w:color w:val="000000"/>
          <w:sz w:val="18"/>
          <w:szCs w:val="18"/>
        </w:rPr>
        <w:t xml:space="preserve"> </w:t>
      </w:r>
      <w:r w:rsidRPr="009A2319">
        <w:rPr>
          <w:rFonts w:ascii="Menlo" w:hAnsi="Menlo" w:cs="Menlo"/>
          <w:color w:val="A31515"/>
          <w:sz w:val="18"/>
          <w:szCs w:val="18"/>
        </w:rPr>
        <w:t>venv</w:t>
      </w:r>
      <w:r w:rsidRPr="009A2319">
        <w:rPr>
          <w:rFonts w:ascii="Menlo" w:hAnsi="Menlo" w:cs="Menlo"/>
          <w:color w:val="000000"/>
          <w:sz w:val="18"/>
          <w:szCs w:val="18"/>
        </w:rPr>
        <w:t xml:space="preserve"> </w:t>
      </w:r>
      <w:r w:rsidRPr="009A2319">
        <w:rPr>
          <w:rFonts w:ascii="Menlo" w:hAnsi="Menlo" w:cs="Menlo"/>
          <w:color w:val="A31515"/>
          <w:sz w:val="18"/>
          <w:szCs w:val="18"/>
        </w:rPr>
        <w:t>~/datalad_env</w:t>
      </w:r>
    </w:p>
    <w:p w14:paraId="449632D8" w14:textId="752DD8E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source </w:t>
      </w:r>
      <w:r w:rsidRPr="009A2319">
        <w:rPr>
          <w:rFonts w:ascii="Menlo" w:hAnsi="Menlo" w:cs="Menlo"/>
          <w:color w:val="A31515"/>
          <w:sz w:val="18"/>
          <w:szCs w:val="18"/>
        </w:rPr>
        <w:t>~/datalad_env/bin/activate</w:t>
      </w:r>
    </w:p>
    <w:p w14:paraId="512971BE"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安装</w:t>
      </w:r>
      <w:r w:rsidRPr="009A2319">
        <w:rPr>
          <w:rFonts w:ascii="Menlo" w:hAnsi="Menlo" w:cs="Menlo"/>
          <w:color w:val="008000"/>
          <w:sz w:val="18"/>
          <w:szCs w:val="18"/>
        </w:rPr>
        <w:t xml:space="preserve"> DataLad</w:t>
      </w:r>
    </w:p>
    <w:p w14:paraId="3DFD67BB"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pip </w:t>
      </w:r>
      <w:r w:rsidRPr="009A2319">
        <w:rPr>
          <w:rFonts w:ascii="Menlo" w:hAnsi="Menlo" w:cs="Menlo"/>
          <w:color w:val="A31515"/>
          <w:sz w:val="18"/>
          <w:szCs w:val="18"/>
        </w:rPr>
        <w:t>install</w:t>
      </w:r>
      <w:r w:rsidRPr="009A2319">
        <w:rPr>
          <w:rFonts w:ascii="Menlo" w:hAnsi="Menlo" w:cs="Menlo"/>
          <w:color w:val="000000"/>
          <w:sz w:val="18"/>
          <w:szCs w:val="18"/>
        </w:rPr>
        <w:t xml:space="preserve"> </w:t>
      </w:r>
      <w:r w:rsidRPr="009A2319">
        <w:rPr>
          <w:rFonts w:ascii="Menlo" w:hAnsi="Menlo" w:cs="Menlo"/>
          <w:color w:val="A31515"/>
          <w:sz w:val="18"/>
          <w:szCs w:val="18"/>
        </w:rPr>
        <w:t>datalad</w:t>
      </w:r>
    </w:p>
    <w:p w14:paraId="3D814561"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w:t>
      </w:r>
    </w:p>
    <w:p w14:paraId="244B4151" w14:textId="6713E683" w:rsidR="001B7ED8" w:rsidRPr="001B7ED8" w:rsidRDefault="001B7ED8" w:rsidP="001B7ED8">
      <w:pPr>
        <w:pStyle w:val="2"/>
        <w:rPr>
          <w:b w:val="0"/>
          <w:bCs/>
        </w:rPr>
      </w:pPr>
      <w:r>
        <w:rPr>
          <w:rFonts w:hint="eastAsia"/>
        </w:rPr>
        <w:t>3</w:t>
      </w:r>
      <w:r w:rsidRPr="00CA1F05">
        <w:rPr>
          <w:rFonts w:hint="eastAsia"/>
        </w:rPr>
        <w:t>.</w:t>
      </w:r>
      <w:r>
        <w:rPr>
          <w:rFonts w:hint="eastAsia"/>
        </w:rPr>
        <w:t>2</w:t>
      </w:r>
      <w:r w:rsidRPr="00CA1F05">
        <w:rPr>
          <w:rFonts w:hint="eastAsia"/>
        </w:rPr>
        <w:t xml:space="preserve"> </w:t>
      </w:r>
      <w:r w:rsidRPr="001B7ED8">
        <w:rPr>
          <w:rFonts w:hint="eastAsia"/>
          <w:b w:val="0"/>
          <w:bCs/>
        </w:rPr>
        <w:t>使用</w:t>
      </w:r>
      <w:r w:rsidRPr="001B7ED8">
        <w:rPr>
          <w:b w:val="0"/>
          <w:bCs/>
        </w:rPr>
        <w:t>D</w:t>
      </w:r>
      <w:r w:rsidRPr="001B7ED8">
        <w:rPr>
          <w:rFonts w:hint="eastAsia"/>
          <w:b w:val="0"/>
          <w:bCs/>
        </w:rPr>
        <w:t>atalad</w:t>
      </w:r>
      <w:r w:rsidRPr="001B7ED8">
        <w:rPr>
          <w:rFonts w:hint="eastAsia"/>
          <w:b w:val="0"/>
          <w:bCs/>
        </w:rPr>
        <w:t>下载公开数据</w:t>
      </w:r>
    </w:p>
    <w:p w14:paraId="35C55DAA" w14:textId="79C8B746" w:rsidR="001B7ED8" w:rsidRPr="001B7ED8" w:rsidRDefault="001B7ED8" w:rsidP="005B4481">
      <w:pPr>
        <w:pStyle w:val="3"/>
        <w:rPr>
          <w:b/>
        </w:rPr>
      </w:pPr>
      <w:r>
        <w:rPr>
          <w:rFonts w:hint="eastAsia"/>
        </w:rPr>
        <w:t>3</w:t>
      </w:r>
      <w:r w:rsidRPr="00CA1F05">
        <w:rPr>
          <w:rFonts w:hint="eastAsia"/>
        </w:rPr>
        <w:t>.</w:t>
      </w:r>
      <w:r>
        <w:rPr>
          <w:rFonts w:hint="eastAsia"/>
        </w:rPr>
        <w:t>2</w:t>
      </w:r>
      <w:r w:rsidRPr="00CA1F05">
        <w:t>.</w:t>
      </w:r>
      <w:r>
        <w:rPr>
          <w:rFonts w:hint="eastAsia"/>
        </w:rPr>
        <w:t>1</w:t>
      </w:r>
      <w:r w:rsidRPr="00CA1F05">
        <w:rPr>
          <w:rFonts w:hint="eastAsia"/>
        </w:rPr>
        <w:t xml:space="preserve"> </w:t>
      </w:r>
      <w:r w:rsidRPr="00CA1F05">
        <w:t>L</w:t>
      </w:r>
      <w:r w:rsidRPr="00CA1F05">
        <w:rPr>
          <w:rFonts w:hint="eastAsia"/>
        </w:rPr>
        <w:t>inux系统</w:t>
      </w:r>
      <w:r>
        <w:rPr>
          <w:rFonts w:hint="eastAsia"/>
        </w:rPr>
        <w:t>和</w:t>
      </w:r>
      <w:r>
        <w:t>M</w:t>
      </w:r>
      <w:r>
        <w:rPr>
          <w:rFonts w:hint="eastAsia"/>
        </w:rPr>
        <w:t>ac</w:t>
      </w:r>
      <w:r>
        <w:t>OS</w:t>
      </w:r>
      <w:r>
        <w:rPr>
          <w:rFonts w:hint="eastAsia"/>
        </w:rPr>
        <w:t>系统</w:t>
      </w:r>
    </w:p>
    <w:p w14:paraId="7FCFB5B2"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```bash</w:t>
      </w:r>
    </w:p>
    <w:p w14:paraId="5E7A6EEA"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基础操作</w:t>
      </w:r>
    </w:p>
    <w:p w14:paraId="19FDED96"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克隆元数据（不下载实际文件）</w:t>
      </w:r>
    </w:p>
    <w:p w14:paraId="3D906085"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datalad </w:t>
      </w:r>
      <w:r w:rsidRPr="009A2319">
        <w:rPr>
          <w:rFonts w:ascii="Menlo" w:hAnsi="Menlo" w:cs="Menlo"/>
          <w:color w:val="A31515"/>
          <w:sz w:val="18"/>
          <w:szCs w:val="18"/>
        </w:rPr>
        <w:t>clone</w:t>
      </w:r>
      <w:r w:rsidRPr="009A2319">
        <w:rPr>
          <w:rFonts w:ascii="Menlo" w:hAnsi="Menlo" w:cs="Menlo"/>
          <w:color w:val="000000"/>
          <w:sz w:val="18"/>
          <w:szCs w:val="18"/>
        </w:rPr>
        <w:t xml:space="preserve"> </w:t>
      </w:r>
      <w:r w:rsidRPr="009A2319">
        <w:rPr>
          <w:rFonts w:ascii="Menlo" w:hAnsi="Menlo" w:cs="Menlo"/>
          <w:color w:val="A31515"/>
          <w:sz w:val="18"/>
          <w:szCs w:val="18"/>
        </w:rPr>
        <w:t>https://github.com/OpenNeuroDatasets/ds002336.git</w:t>
      </w:r>
    </w:p>
    <w:p w14:paraId="66D39DAA"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cd </w:t>
      </w:r>
      <w:r w:rsidRPr="009A2319">
        <w:rPr>
          <w:rFonts w:ascii="Menlo" w:hAnsi="Menlo" w:cs="Menlo"/>
          <w:color w:val="A31515"/>
          <w:sz w:val="18"/>
          <w:szCs w:val="18"/>
        </w:rPr>
        <w:t>ds002336</w:t>
      </w:r>
    </w:p>
    <w:p w14:paraId="5F546A4F"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p>
    <w:p w14:paraId="447F3396"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查看文件夹数据的大小</w:t>
      </w:r>
    </w:p>
    <w:p w14:paraId="5EEAE7FE"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du </w:t>
      </w:r>
      <w:r w:rsidRPr="009A2319">
        <w:rPr>
          <w:rFonts w:ascii="Menlo" w:hAnsi="Menlo" w:cs="Menlo"/>
          <w:color w:val="A31515"/>
          <w:sz w:val="18"/>
          <w:szCs w:val="18"/>
        </w:rPr>
        <w:t>-sh</w:t>
      </w:r>
    </w:p>
    <w:p w14:paraId="74D2E7B1"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p>
    <w:p w14:paraId="5A0F6B22"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按需获取数据</w:t>
      </w:r>
    </w:p>
    <w:p w14:paraId="1C8DDE88"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datalad </w:t>
      </w:r>
      <w:r w:rsidRPr="009A2319">
        <w:rPr>
          <w:rFonts w:ascii="Menlo" w:hAnsi="Menlo" w:cs="Menlo"/>
          <w:color w:val="A31515"/>
          <w:sz w:val="18"/>
          <w:szCs w:val="18"/>
        </w:rPr>
        <w:t>get</w:t>
      </w:r>
      <w:r w:rsidRPr="009A2319">
        <w:rPr>
          <w:rFonts w:ascii="Menlo" w:hAnsi="Menlo" w:cs="Menlo"/>
          <w:color w:val="000000"/>
          <w:sz w:val="18"/>
          <w:szCs w:val="18"/>
        </w:rPr>
        <w:t xml:space="preserve"> </w:t>
      </w:r>
      <w:r w:rsidRPr="009A2319">
        <w:rPr>
          <w:rFonts w:ascii="Menlo" w:hAnsi="Menlo" w:cs="Menlo"/>
          <w:color w:val="A31515"/>
          <w:sz w:val="18"/>
          <w:szCs w:val="18"/>
        </w:rPr>
        <w:t>sub-01/anat/</w:t>
      </w:r>
      <w:r w:rsidRPr="009A2319">
        <w:rPr>
          <w:rFonts w:ascii="Menlo" w:hAnsi="Menlo" w:cs="Menlo"/>
          <w:color w:val="000000"/>
          <w:sz w:val="18"/>
          <w:szCs w:val="18"/>
        </w:rPr>
        <w:t xml:space="preserve">  </w:t>
      </w:r>
      <w:r w:rsidRPr="009A2319">
        <w:rPr>
          <w:rFonts w:ascii="Menlo" w:hAnsi="Menlo" w:cs="Menlo"/>
          <w:color w:val="008000"/>
          <w:sz w:val="18"/>
          <w:szCs w:val="18"/>
        </w:rPr>
        <w:t xml:space="preserve"># </w:t>
      </w:r>
      <w:r w:rsidRPr="009A2319">
        <w:rPr>
          <w:rFonts w:ascii="Menlo" w:hAnsi="Menlo" w:cs="Menlo"/>
          <w:color w:val="008000"/>
          <w:sz w:val="18"/>
          <w:szCs w:val="18"/>
        </w:rPr>
        <w:t>下载特定被试的解剖数据</w:t>
      </w:r>
    </w:p>
    <w:p w14:paraId="099EBF75"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datalad </w:t>
      </w:r>
      <w:r w:rsidRPr="009A2319">
        <w:rPr>
          <w:rFonts w:ascii="Menlo" w:hAnsi="Menlo" w:cs="Menlo"/>
          <w:color w:val="A31515"/>
          <w:sz w:val="18"/>
          <w:szCs w:val="18"/>
        </w:rPr>
        <w:t>get</w:t>
      </w:r>
      <w:r w:rsidRPr="009A2319">
        <w:rPr>
          <w:rFonts w:ascii="Menlo" w:hAnsi="Menlo" w:cs="Menlo"/>
          <w:color w:val="000000"/>
          <w:sz w:val="18"/>
          <w:szCs w:val="18"/>
        </w:rPr>
        <w:t xml:space="preserve"> </w:t>
      </w:r>
      <w:r w:rsidRPr="009A2319">
        <w:rPr>
          <w:rFonts w:ascii="Menlo" w:hAnsi="Menlo" w:cs="Menlo"/>
          <w:color w:val="A31515"/>
          <w:sz w:val="18"/>
          <w:szCs w:val="18"/>
        </w:rPr>
        <w:t>.</w:t>
      </w:r>
      <w:r w:rsidRPr="009A2319">
        <w:rPr>
          <w:rFonts w:ascii="Menlo" w:hAnsi="Menlo" w:cs="Menlo"/>
          <w:color w:val="000000"/>
          <w:sz w:val="18"/>
          <w:szCs w:val="18"/>
        </w:rPr>
        <w:t xml:space="preserve">            </w:t>
      </w:r>
      <w:r w:rsidRPr="009A2319">
        <w:rPr>
          <w:rFonts w:ascii="Menlo" w:hAnsi="Menlo" w:cs="Menlo"/>
          <w:color w:val="008000"/>
          <w:sz w:val="18"/>
          <w:szCs w:val="18"/>
        </w:rPr>
        <w:t xml:space="preserve"># </w:t>
      </w:r>
      <w:r w:rsidRPr="009A2319">
        <w:rPr>
          <w:rFonts w:ascii="Menlo" w:hAnsi="Menlo" w:cs="Menlo"/>
          <w:color w:val="008000"/>
          <w:sz w:val="18"/>
          <w:szCs w:val="18"/>
        </w:rPr>
        <w:t>下载完整数据集</w:t>
      </w:r>
    </w:p>
    <w:p w14:paraId="2A2399E3"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p>
    <w:p w14:paraId="32D35DA7"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更新数据集</w:t>
      </w:r>
    </w:p>
    <w:p w14:paraId="71BC8E61" w14:textId="69B63245" w:rsidR="001B7ED8" w:rsidRDefault="001B7ED8" w:rsidP="001B7ED8">
      <w:pPr>
        <w:shd w:val="clear" w:color="auto" w:fill="FFFFFF"/>
        <w:spacing w:line="270" w:lineRule="atLeast"/>
        <w:ind w:firstLineChars="0" w:firstLine="0"/>
        <w:jc w:val="left"/>
        <w:rPr>
          <w:rFonts w:ascii="Menlo" w:hAnsi="Menlo" w:cs="Menlo"/>
          <w:color w:val="A31515"/>
          <w:sz w:val="18"/>
          <w:szCs w:val="18"/>
        </w:rPr>
      </w:pPr>
      <w:r w:rsidRPr="009A2319">
        <w:rPr>
          <w:rFonts w:ascii="Menlo" w:hAnsi="Menlo" w:cs="Menlo"/>
          <w:color w:val="000000"/>
          <w:sz w:val="18"/>
          <w:szCs w:val="18"/>
        </w:rPr>
        <w:t xml:space="preserve">datalad </w:t>
      </w:r>
      <w:r w:rsidRPr="009A2319">
        <w:rPr>
          <w:rFonts w:ascii="Menlo" w:hAnsi="Menlo" w:cs="Menlo"/>
          <w:color w:val="A31515"/>
          <w:sz w:val="18"/>
          <w:szCs w:val="18"/>
        </w:rPr>
        <w:t>update</w:t>
      </w:r>
      <w:r w:rsidRPr="009A2319">
        <w:rPr>
          <w:rFonts w:ascii="Menlo" w:hAnsi="Menlo" w:cs="Menlo"/>
          <w:color w:val="000000"/>
          <w:sz w:val="18"/>
          <w:szCs w:val="18"/>
        </w:rPr>
        <w:t xml:space="preserve"> </w:t>
      </w:r>
      <w:r>
        <w:rPr>
          <w:rFonts w:ascii="Menlo" w:hAnsi="Menlo" w:cs="Menlo"/>
          <w:color w:val="A31515"/>
          <w:sz w:val="18"/>
          <w:szCs w:val="18"/>
        </w:rPr>
        <w:t>–</w:t>
      </w:r>
      <w:r w:rsidRPr="009A2319">
        <w:rPr>
          <w:rFonts w:ascii="Menlo" w:hAnsi="Menlo" w:cs="Menlo"/>
          <w:color w:val="A31515"/>
          <w:sz w:val="18"/>
          <w:szCs w:val="18"/>
        </w:rPr>
        <w:t>merge</w:t>
      </w:r>
    </w:p>
    <w:p w14:paraId="1E19F9DF"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p>
    <w:p w14:paraId="255D7442"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其他操作</w:t>
      </w:r>
    </w:p>
    <w:p w14:paraId="0D41BE3A"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访问数据集特定的版本</w:t>
      </w:r>
    </w:p>
    <w:p w14:paraId="2E2B7E07"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git </w:t>
      </w:r>
      <w:r w:rsidRPr="009A2319">
        <w:rPr>
          <w:rFonts w:ascii="Menlo" w:hAnsi="Menlo" w:cs="Menlo"/>
          <w:color w:val="A31515"/>
          <w:sz w:val="18"/>
          <w:szCs w:val="18"/>
        </w:rPr>
        <w:t>tag</w:t>
      </w:r>
    </w:p>
    <w:p w14:paraId="558EACE8"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p>
    <w:p w14:paraId="5D8C1C5E"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切换到某个特定的版本</w:t>
      </w:r>
    </w:p>
    <w:p w14:paraId="6329250D"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git </w:t>
      </w:r>
      <w:r w:rsidRPr="009A2319">
        <w:rPr>
          <w:rFonts w:ascii="Menlo" w:hAnsi="Menlo" w:cs="Menlo"/>
          <w:color w:val="A31515"/>
          <w:sz w:val="18"/>
          <w:szCs w:val="18"/>
        </w:rPr>
        <w:t>checkout</w:t>
      </w:r>
      <w:r w:rsidRPr="009A2319">
        <w:rPr>
          <w:rFonts w:ascii="Menlo" w:hAnsi="Menlo" w:cs="Menlo"/>
          <w:color w:val="000000"/>
          <w:sz w:val="18"/>
          <w:szCs w:val="18"/>
        </w:rPr>
        <w:t xml:space="preserve"> </w:t>
      </w:r>
      <w:r w:rsidRPr="009A2319">
        <w:rPr>
          <w:rFonts w:ascii="Menlo" w:hAnsi="Menlo" w:cs="Menlo"/>
          <w:color w:val="098658"/>
          <w:sz w:val="18"/>
          <w:szCs w:val="18"/>
        </w:rPr>
        <w:t>1.0.5</w:t>
      </w:r>
    </w:p>
    <w:p w14:paraId="3C7F5AEF" w14:textId="77777777" w:rsidR="001B7ED8" w:rsidRPr="009A2319" w:rsidRDefault="001B7ED8"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w:t>
      </w:r>
    </w:p>
    <w:p w14:paraId="234F68EA" w14:textId="25F17A95" w:rsidR="009A2319" w:rsidRPr="009A2319" w:rsidRDefault="001B7ED8" w:rsidP="001B7ED8">
      <w:pPr>
        <w:pStyle w:val="2"/>
        <w:rPr>
          <w:rFonts w:ascii="Menlo" w:hAnsi="Menlo" w:cs="Menlo"/>
          <w:color w:val="000000"/>
          <w:sz w:val="18"/>
          <w:szCs w:val="18"/>
        </w:rPr>
      </w:pPr>
      <w:r>
        <w:rPr>
          <w:rFonts w:hint="eastAsia"/>
        </w:rPr>
        <w:t>3</w:t>
      </w:r>
      <w:r w:rsidRPr="00CA1F05">
        <w:rPr>
          <w:rFonts w:hint="eastAsia"/>
        </w:rPr>
        <w:t>.</w:t>
      </w:r>
      <w:r>
        <w:rPr>
          <w:rFonts w:hint="eastAsia"/>
        </w:rPr>
        <w:t>3</w:t>
      </w:r>
      <w:r w:rsidRPr="00CA1F05">
        <w:rPr>
          <w:rFonts w:hint="eastAsia"/>
        </w:rPr>
        <w:t xml:space="preserve"> </w:t>
      </w:r>
      <w:r w:rsidRPr="001B7ED8">
        <w:rPr>
          <w:rFonts w:hint="eastAsia"/>
          <w:b w:val="0"/>
          <w:bCs/>
        </w:rPr>
        <w:t>安装</w:t>
      </w:r>
      <w:r>
        <w:t>Amazon S3</w:t>
      </w:r>
    </w:p>
    <w:p w14:paraId="023DD59D" w14:textId="416B06D2" w:rsidR="001B7ED8"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AWS CLI </w:t>
      </w:r>
      <w:r w:rsidRPr="009A2319">
        <w:rPr>
          <w:rFonts w:ascii="Menlo" w:hAnsi="Menlo" w:cs="Menlo"/>
          <w:color w:val="000000"/>
          <w:sz w:val="18"/>
          <w:szCs w:val="18"/>
        </w:rPr>
        <w:t>用于通过</w:t>
      </w:r>
      <w:r w:rsidRPr="009A2319">
        <w:rPr>
          <w:rFonts w:ascii="Menlo" w:hAnsi="Menlo" w:cs="Menlo"/>
          <w:color w:val="000000"/>
          <w:sz w:val="18"/>
          <w:szCs w:val="18"/>
        </w:rPr>
        <w:t xml:space="preserve"> </w:t>
      </w:r>
      <w:r w:rsidR="001B7ED8">
        <w:t>Amazon S3</w:t>
      </w:r>
      <w:r w:rsidRPr="009A2319">
        <w:rPr>
          <w:rFonts w:ascii="Menlo" w:hAnsi="Menlo" w:cs="Menlo"/>
          <w:color w:val="000000"/>
          <w:sz w:val="18"/>
          <w:szCs w:val="18"/>
        </w:rPr>
        <w:t xml:space="preserve"> </w:t>
      </w:r>
      <w:r w:rsidRPr="009A2319">
        <w:rPr>
          <w:rFonts w:ascii="Menlo" w:hAnsi="Menlo" w:cs="Menlo"/>
          <w:color w:val="000000"/>
          <w:sz w:val="18"/>
          <w:szCs w:val="18"/>
        </w:rPr>
        <w:t>下载</w:t>
      </w:r>
      <w:r w:rsidRPr="009A2319">
        <w:rPr>
          <w:rFonts w:ascii="Menlo" w:hAnsi="Menlo" w:cs="Menlo"/>
          <w:color w:val="000000"/>
          <w:sz w:val="18"/>
          <w:szCs w:val="18"/>
        </w:rPr>
        <w:t xml:space="preserve"> OpenNeuro </w:t>
      </w:r>
      <w:r w:rsidRPr="009A2319">
        <w:rPr>
          <w:rFonts w:ascii="Menlo" w:hAnsi="Menlo" w:cs="Menlo"/>
          <w:color w:val="000000"/>
          <w:sz w:val="18"/>
          <w:szCs w:val="18"/>
        </w:rPr>
        <w:t>数据，无需</w:t>
      </w:r>
      <w:r w:rsidRPr="009A2319">
        <w:rPr>
          <w:rFonts w:ascii="Menlo" w:hAnsi="Menlo" w:cs="Menlo"/>
          <w:color w:val="000000"/>
          <w:sz w:val="18"/>
          <w:szCs w:val="18"/>
        </w:rPr>
        <w:t xml:space="preserve"> AWS </w:t>
      </w:r>
      <w:r w:rsidRPr="009A2319">
        <w:rPr>
          <w:rFonts w:ascii="Menlo" w:hAnsi="Menlo" w:cs="Menlo"/>
          <w:color w:val="000000"/>
          <w:sz w:val="18"/>
          <w:szCs w:val="18"/>
        </w:rPr>
        <w:t>账户即可访问公开数据。</w:t>
      </w:r>
    </w:p>
    <w:p w14:paraId="341C4F05" w14:textId="741414B3" w:rsidR="009A2319" w:rsidRPr="001B7ED8" w:rsidRDefault="001B7ED8" w:rsidP="005B4481">
      <w:pPr>
        <w:pStyle w:val="3"/>
        <w:rPr>
          <w:b/>
        </w:rPr>
      </w:pPr>
      <w:r>
        <w:rPr>
          <w:rFonts w:hint="eastAsia"/>
        </w:rPr>
        <w:t>3</w:t>
      </w:r>
      <w:r w:rsidRPr="00CA1F05">
        <w:rPr>
          <w:rFonts w:hint="eastAsia"/>
        </w:rPr>
        <w:t>.</w:t>
      </w:r>
      <w:r>
        <w:rPr>
          <w:rFonts w:hint="eastAsia"/>
        </w:rPr>
        <w:t>3</w:t>
      </w:r>
      <w:r w:rsidRPr="00CA1F05">
        <w:t>.1</w:t>
      </w:r>
      <w:r w:rsidRPr="00CA1F05">
        <w:rPr>
          <w:rFonts w:hint="eastAsia"/>
        </w:rPr>
        <w:t xml:space="preserve"> </w:t>
      </w:r>
      <w:r w:rsidRPr="00CA1F05">
        <w:t>L</w:t>
      </w:r>
      <w:r w:rsidRPr="00CA1F05">
        <w:rPr>
          <w:rFonts w:hint="eastAsia"/>
        </w:rPr>
        <w:t>inux系统</w:t>
      </w:r>
    </w:p>
    <w:p w14:paraId="3D102FCF"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```bash</w:t>
      </w:r>
    </w:p>
    <w:p w14:paraId="3106EC7F"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安装</w:t>
      </w:r>
      <w:r w:rsidRPr="009A2319">
        <w:rPr>
          <w:rFonts w:ascii="Menlo" w:hAnsi="Menlo" w:cs="Menlo"/>
          <w:color w:val="008000"/>
          <w:sz w:val="18"/>
          <w:szCs w:val="18"/>
        </w:rPr>
        <w:t xml:space="preserve"> AWS CLI</w:t>
      </w:r>
    </w:p>
    <w:p w14:paraId="71AB84DF"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curl </w:t>
      </w:r>
      <w:r w:rsidRPr="009A2319">
        <w:rPr>
          <w:rFonts w:ascii="Menlo" w:hAnsi="Menlo" w:cs="Menlo"/>
          <w:color w:val="A31515"/>
          <w:sz w:val="18"/>
          <w:szCs w:val="18"/>
        </w:rPr>
        <w:t>"https://awscli.amazonaws.com/awscli-exe-linux-x86_64.zip"</w:t>
      </w:r>
      <w:r w:rsidRPr="009A2319">
        <w:rPr>
          <w:rFonts w:ascii="Menlo" w:hAnsi="Menlo" w:cs="Menlo"/>
          <w:color w:val="000000"/>
          <w:sz w:val="18"/>
          <w:szCs w:val="18"/>
        </w:rPr>
        <w:t xml:space="preserve"> </w:t>
      </w:r>
      <w:r w:rsidRPr="009A2319">
        <w:rPr>
          <w:rFonts w:ascii="Menlo" w:hAnsi="Menlo" w:cs="Menlo"/>
          <w:color w:val="A31515"/>
          <w:sz w:val="18"/>
          <w:szCs w:val="18"/>
        </w:rPr>
        <w:t>-o</w:t>
      </w:r>
      <w:r w:rsidRPr="009A2319">
        <w:rPr>
          <w:rFonts w:ascii="Menlo" w:hAnsi="Menlo" w:cs="Menlo"/>
          <w:color w:val="000000"/>
          <w:sz w:val="18"/>
          <w:szCs w:val="18"/>
        </w:rPr>
        <w:t xml:space="preserve"> </w:t>
      </w:r>
      <w:r w:rsidRPr="009A2319">
        <w:rPr>
          <w:rFonts w:ascii="Menlo" w:hAnsi="Menlo" w:cs="Menlo"/>
          <w:color w:val="A31515"/>
          <w:sz w:val="18"/>
          <w:szCs w:val="18"/>
        </w:rPr>
        <w:t>"awscliv2.zip"</w:t>
      </w:r>
    </w:p>
    <w:p w14:paraId="5C155CD1"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unzip </w:t>
      </w:r>
      <w:r w:rsidRPr="009A2319">
        <w:rPr>
          <w:rFonts w:ascii="Menlo" w:hAnsi="Menlo" w:cs="Menlo"/>
          <w:color w:val="A31515"/>
          <w:sz w:val="18"/>
          <w:szCs w:val="18"/>
        </w:rPr>
        <w:t>awscliv2.zip</w:t>
      </w:r>
    </w:p>
    <w:p w14:paraId="3A9696DE"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lastRenderedPageBreak/>
        <w:t xml:space="preserve">sudo </w:t>
      </w:r>
      <w:r w:rsidRPr="009A2319">
        <w:rPr>
          <w:rFonts w:ascii="Menlo" w:hAnsi="Menlo" w:cs="Menlo"/>
          <w:color w:val="A31515"/>
          <w:sz w:val="18"/>
          <w:szCs w:val="18"/>
        </w:rPr>
        <w:t>./aws/install</w:t>
      </w:r>
    </w:p>
    <w:p w14:paraId="3E268D6D"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验证安装</w:t>
      </w:r>
    </w:p>
    <w:p w14:paraId="680C7313"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aws </w:t>
      </w:r>
      <w:r w:rsidRPr="009A2319">
        <w:rPr>
          <w:rFonts w:ascii="Menlo" w:hAnsi="Menlo" w:cs="Menlo"/>
          <w:color w:val="A31515"/>
          <w:sz w:val="18"/>
          <w:szCs w:val="18"/>
        </w:rPr>
        <w:t>--version</w:t>
      </w:r>
    </w:p>
    <w:p w14:paraId="40A78FFF"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w:t>
      </w:r>
    </w:p>
    <w:p w14:paraId="0062C50F" w14:textId="41EF01A4" w:rsidR="001B7ED8" w:rsidRPr="001B7ED8" w:rsidRDefault="001B7ED8" w:rsidP="005B4481">
      <w:pPr>
        <w:pStyle w:val="3"/>
        <w:rPr>
          <w:b/>
        </w:rPr>
      </w:pPr>
      <w:r>
        <w:rPr>
          <w:rFonts w:hint="eastAsia"/>
        </w:rPr>
        <w:t>3</w:t>
      </w:r>
      <w:r w:rsidRPr="00CA1F05">
        <w:rPr>
          <w:rFonts w:hint="eastAsia"/>
        </w:rPr>
        <w:t>.</w:t>
      </w:r>
      <w:r>
        <w:rPr>
          <w:rFonts w:hint="eastAsia"/>
        </w:rPr>
        <w:t>3</w:t>
      </w:r>
      <w:r w:rsidRPr="00CA1F05">
        <w:t>.</w:t>
      </w:r>
      <w:r>
        <w:rPr>
          <w:rFonts w:hint="eastAsia"/>
        </w:rPr>
        <w:t>2</w:t>
      </w:r>
      <w:r w:rsidRPr="00CA1F05">
        <w:rPr>
          <w:rFonts w:hint="eastAsia"/>
        </w:rPr>
        <w:t xml:space="preserve"> </w:t>
      </w:r>
      <w:r>
        <w:t>W</w:t>
      </w:r>
      <w:r>
        <w:rPr>
          <w:rFonts w:hint="eastAsia"/>
        </w:rPr>
        <w:t>indows</w:t>
      </w:r>
      <w:r w:rsidRPr="00CA1F05">
        <w:rPr>
          <w:rFonts w:hint="eastAsia"/>
        </w:rPr>
        <w:t>系统</w:t>
      </w:r>
    </w:p>
    <w:p w14:paraId="03B21889"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```powershell</w:t>
      </w:r>
    </w:p>
    <w:p w14:paraId="62640168"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下载安装包</w:t>
      </w:r>
    </w:p>
    <w:p w14:paraId="3196D11E"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Invoke-WebRequest -Uri </w:t>
      </w:r>
      <w:r w:rsidRPr="009A2319">
        <w:rPr>
          <w:rFonts w:ascii="Menlo" w:hAnsi="Menlo" w:cs="Menlo"/>
          <w:color w:val="A31515"/>
          <w:sz w:val="18"/>
          <w:szCs w:val="18"/>
        </w:rPr>
        <w:t>"https://awscli.amazonaws.com/AWSCLIV2.msi"</w:t>
      </w:r>
      <w:r w:rsidRPr="009A2319">
        <w:rPr>
          <w:rFonts w:ascii="Menlo" w:hAnsi="Menlo" w:cs="Menlo"/>
          <w:color w:val="000000"/>
          <w:sz w:val="18"/>
          <w:szCs w:val="18"/>
        </w:rPr>
        <w:t xml:space="preserve"> -OutFile </w:t>
      </w:r>
      <w:r w:rsidRPr="009A2319">
        <w:rPr>
          <w:rFonts w:ascii="Menlo" w:hAnsi="Menlo" w:cs="Menlo"/>
          <w:color w:val="A31515"/>
          <w:sz w:val="18"/>
          <w:szCs w:val="18"/>
        </w:rPr>
        <w:t>"$env:TEMP\AWSCLIV2.msi"</w:t>
      </w:r>
    </w:p>
    <w:p w14:paraId="01E139AE"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p>
    <w:p w14:paraId="386E6A27"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静默安装</w:t>
      </w:r>
    </w:p>
    <w:p w14:paraId="21D7E6A7" w14:textId="0DB36D7E"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Start-Process -Wait -FilePath </w:t>
      </w:r>
      <w:r w:rsidRPr="009A2319">
        <w:rPr>
          <w:rFonts w:ascii="Menlo" w:hAnsi="Menlo" w:cs="Menlo"/>
          <w:color w:val="A31515"/>
          <w:sz w:val="18"/>
          <w:szCs w:val="18"/>
        </w:rPr>
        <w:t>"$env:TEMP\AWSCLIV2.msi"</w:t>
      </w:r>
      <w:r w:rsidRPr="009A2319">
        <w:rPr>
          <w:rFonts w:ascii="Menlo" w:hAnsi="Menlo" w:cs="Menlo"/>
          <w:color w:val="000000"/>
          <w:sz w:val="18"/>
          <w:szCs w:val="18"/>
        </w:rPr>
        <w:t xml:space="preserve"> -ArgumentList </w:t>
      </w:r>
      <w:r w:rsidRPr="009A2319">
        <w:rPr>
          <w:rFonts w:ascii="Menlo" w:hAnsi="Menlo" w:cs="Menlo"/>
          <w:color w:val="A31515"/>
          <w:sz w:val="18"/>
          <w:szCs w:val="18"/>
        </w:rPr>
        <w:t>"/quiet"</w:t>
      </w:r>
    </w:p>
    <w:p w14:paraId="72B84EE2"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验证安装</w:t>
      </w:r>
    </w:p>
    <w:p w14:paraId="23B7397A"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aws --version</w:t>
      </w:r>
    </w:p>
    <w:p w14:paraId="4724BD16"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w:t>
      </w:r>
    </w:p>
    <w:p w14:paraId="3A44D68A" w14:textId="5E49BF47" w:rsidR="009A2319" w:rsidRPr="001B7ED8" w:rsidRDefault="001B7ED8" w:rsidP="001B7ED8">
      <w:pPr>
        <w:pStyle w:val="2"/>
        <w:rPr>
          <w:b w:val="0"/>
          <w:bCs/>
        </w:rPr>
      </w:pPr>
      <w:r>
        <w:rPr>
          <w:rFonts w:hint="eastAsia"/>
        </w:rPr>
        <w:t>3</w:t>
      </w:r>
      <w:r w:rsidRPr="00CA1F05">
        <w:rPr>
          <w:rFonts w:hint="eastAsia"/>
        </w:rPr>
        <w:t>.</w:t>
      </w:r>
      <w:r>
        <w:rPr>
          <w:rFonts w:hint="eastAsia"/>
        </w:rPr>
        <w:t>4</w:t>
      </w:r>
      <w:r w:rsidRPr="00CA1F05">
        <w:rPr>
          <w:rFonts w:hint="eastAsia"/>
        </w:rPr>
        <w:t xml:space="preserve"> </w:t>
      </w:r>
      <w:r w:rsidRPr="001B7ED8">
        <w:rPr>
          <w:rFonts w:hint="eastAsia"/>
          <w:b w:val="0"/>
          <w:bCs/>
        </w:rPr>
        <w:t>使用</w:t>
      </w:r>
      <w:r w:rsidRPr="001B7ED8">
        <w:rPr>
          <w:b w:val="0"/>
          <w:bCs/>
        </w:rPr>
        <w:t>Amazon S3</w:t>
      </w:r>
      <w:r w:rsidRPr="001B7ED8">
        <w:rPr>
          <w:rFonts w:hint="eastAsia"/>
          <w:b w:val="0"/>
          <w:bCs/>
        </w:rPr>
        <w:t>下载公开数据</w:t>
      </w:r>
    </w:p>
    <w:p w14:paraId="7DE72FB7"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```bash</w:t>
      </w:r>
    </w:p>
    <w:p w14:paraId="291E798A"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下载完整数据集</w:t>
      </w:r>
    </w:p>
    <w:p w14:paraId="112978EE"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aws </w:t>
      </w:r>
      <w:r w:rsidRPr="009A2319">
        <w:rPr>
          <w:rFonts w:ascii="Menlo" w:hAnsi="Menlo" w:cs="Menlo"/>
          <w:color w:val="A31515"/>
          <w:sz w:val="18"/>
          <w:szCs w:val="18"/>
        </w:rPr>
        <w:t>s3</w:t>
      </w:r>
      <w:r w:rsidRPr="009A2319">
        <w:rPr>
          <w:rFonts w:ascii="Menlo" w:hAnsi="Menlo" w:cs="Menlo"/>
          <w:color w:val="000000"/>
          <w:sz w:val="18"/>
          <w:szCs w:val="18"/>
        </w:rPr>
        <w:t xml:space="preserve"> </w:t>
      </w:r>
      <w:r w:rsidRPr="009A2319">
        <w:rPr>
          <w:rFonts w:ascii="Menlo" w:hAnsi="Menlo" w:cs="Menlo"/>
          <w:color w:val="A31515"/>
          <w:sz w:val="18"/>
          <w:szCs w:val="18"/>
        </w:rPr>
        <w:t>sync</w:t>
      </w:r>
      <w:r w:rsidRPr="009A2319">
        <w:rPr>
          <w:rFonts w:ascii="Menlo" w:hAnsi="Menlo" w:cs="Menlo"/>
          <w:color w:val="000000"/>
          <w:sz w:val="18"/>
          <w:szCs w:val="18"/>
        </w:rPr>
        <w:t xml:space="preserve"> </w:t>
      </w:r>
      <w:r w:rsidRPr="009A2319">
        <w:rPr>
          <w:rFonts w:ascii="Menlo" w:hAnsi="Menlo" w:cs="Menlo"/>
          <w:color w:val="A31515"/>
          <w:sz w:val="18"/>
          <w:szCs w:val="18"/>
        </w:rPr>
        <w:t>--no-sign-request</w:t>
      </w:r>
      <w:r w:rsidRPr="009A2319">
        <w:rPr>
          <w:rFonts w:ascii="Menlo" w:hAnsi="Menlo" w:cs="Menlo"/>
          <w:color w:val="000000"/>
          <w:sz w:val="18"/>
          <w:szCs w:val="18"/>
        </w:rPr>
        <w:t xml:space="preserve"> </w:t>
      </w:r>
      <w:r w:rsidRPr="009A2319">
        <w:rPr>
          <w:rFonts w:ascii="Menlo" w:hAnsi="Menlo" w:cs="Menlo"/>
          <w:color w:val="A31515"/>
          <w:sz w:val="18"/>
          <w:szCs w:val="18"/>
        </w:rPr>
        <w:t>s3://openneuro.org/ds002336</w:t>
      </w:r>
      <w:r w:rsidRPr="009A2319">
        <w:rPr>
          <w:rFonts w:ascii="Menlo" w:hAnsi="Menlo" w:cs="Menlo"/>
          <w:color w:val="000000"/>
          <w:sz w:val="18"/>
          <w:szCs w:val="18"/>
        </w:rPr>
        <w:t xml:space="preserve"> </w:t>
      </w:r>
      <w:r w:rsidRPr="009A2319">
        <w:rPr>
          <w:rFonts w:ascii="Menlo" w:hAnsi="Menlo" w:cs="Menlo"/>
          <w:color w:val="A31515"/>
          <w:sz w:val="18"/>
          <w:szCs w:val="18"/>
        </w:rPr>
        <w:t>./ds002336/</w:t>
      </w:r>
    </w:p>
    <w:p w14:paraId="7F10F51C"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p>
    <w:p w14:paraId="48982B48"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选择性下载（示例：只要</w:t>
      </w:r>
      <w:r w:rsidRPr="009A2319">
        <w:rPr>
          <w:rFonts w:ascii="Menlo" w:hAnsi="Menlo" w:cs="Menlo"/>
          <w:color w:val="008000"/>
          <w:sz w:val="18"/>
          <w:szCs w:val="18"/>
        </w:rPr>
        <w:t xml:space="preserve"> BIDS </w:t>
      </w:r>
      <w:r w:rsidRPr="009A2319">
        <w:rPr>
          <w:rFonts w:ascii="Menlo" w:hAnsi="Menlo" w:cs="Menlo"/>
          <w:color w:val="008000"/>
          <w:sz w:val="18"/>
          <w:szCs w:val="18"/>
        </w:rPr>
        <w:t>原始数据）</w:t>
      </w:r>
    </w:p>
    <w:p w14:paraId="10C14998"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aws </w:t>
      </w:r>
      <w:r w:rsidRPr="009A2319">
        <w:rPr>
          <w:rFonts w:ascii="Menlo" w:hAnsi="Menlo" w:cs="Menlo"/>
          <w:color w:val="A31515"/>
          <w:sz w:val="18"/>
          <w:szCs w:val="18"/>
        </w:rPr>
        <w:t>s3</w:t>
      </w:r>
      <w:r w:rsidRPr="009A2319">
        <w:rPr>
          <w:rFonts w:ascii="Menlo" w:hAnsi="Menlo" w:cs="Menlo"/>
          <w:color w:val="000000"/>
          <w:sz w:val="18"/>
          <w:szCs w:val="18"/>
        </w:rPr>
        <w:t xml:space="preserve"> </w:t>
      </w:r>
      <w:r w:rsidRPr="009A2319">
        <w:rPr>
          <w:rFonts w:ascii="Menlo" w:hAnsi="Menlo" w:cs="Menlo"/>
          <w:color w:val="A31515"/>
          <w:sz w:val="18"/>
          <w:szCs w:val="18"/>
        </w:rPr>
        <w:t>sync</w:t>
      </w:r>
      <w:r w:rsidRPr="009A2319">
        <w:rPr>
          <w:rFonts w:ascii="Menlo" w:hAnsi="Menlo" w:cs="Menlo"/>
          <w:color w:val="000000"/>
          <w:sz w:val="18"/>
          <w:szCs w:val="18"/>
        </w:rPr>
        <w:t xml:space="preserve"> </w:t>
      </w:r>
      <w:r w:rsidRPr="009A2319">
        <w:rPr>
          <w:rFonts w:ascii="Menlo" w:hAnsi="Menlo" w:cs="Menlo"/>
          <w:color w:val="A31515"/>
          <w:sz w:val="18"/>
          <w:szCs w:val="18"/>
        </w:rPr>
        <w:t>--no-sign-request</w:t>
      </w:r>
      <w:r w:rsidRPr="009A2319">
        <w:rPr>
          <w:rFonts w:ascii="Menlo" w:hAnsi="Menlo" w:cs="Menlo"/>
          <w:color w:val="000000"/>
          <w:sz w:val="18"/>
          <w:szCs w:val="18"/>
        </w:rPr>
        <w:t xml:space="preserve"> \</w:t>
      </w:r>
    </w:p>
    <w:p w14:paraId="6230F6ED" w14:textId="527DCE40"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    s3://openneuro.org/ds00</w:t>
      </w:r>
      <w:r w:rsidR="00B4702D">
        <w:rPr>
          <w:rFonts w:ascii="Menlo" w:hAnsi="Menlo" w:cs="Menlo" w:hint="eastAsia"/>
          <w:color w:val="000000"/>
          <w:sz w:val="18"/>
          <w:szCs w:val="18"/>
        </w:rPr>
        <w:t>1734</w:t>
      </w:r>
      <w:r w:rsidRPr="009A2319">
        <w:rPr>
          <w:rFonts w:ascii="Menlo" w:hAnsi="Menlo" w:cs="Menlo"/>
          <w:color w:val="000000"/>
          <w:sz w:val="18"/>
          <w:szCs w:val="18"/>
        </w:rPr>
        <w:t xml:space="preserve"> ./ds002336/ \</w:t>
      </w:r>
    </w:p>
    <w:p w14:paraId="0B7DD078"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    </w:t>
      </w:r>
      <w:r w:rsidRPr="009A2319">
        <w:rPr>
          <w:rFonts w:ascii="Menlo" w:hAnsi="Menlo" w:cs="Menlo"/>
          <w:color w:val="A31515"/>
          <w:sz w:val="18"/>
          <w:szCs w:val="18"/>
        </w:rPr>
        <w:t>--exclude</w:t>
      </w:r>
      <w:r w:rsidRPr="009A2319">
        <w:rPr>
          <w:rFonts w:ascii="Menlo" w:hAnsi="Menlo" w:cs="Menlo"/>
          <w:color w:val="000000"/>
          <w:sz w:val="18"/>
          <w:szCs w:val="18"/>
        </w:rPr>
        <w:t xml:space="preserve"> </w:t>
      </w:r>
      <w:r w:rsidRPr="009A2319">
        <w:rPr>
          <w:rFonts w:ascii="Menlo" w:hAnsi="Menlo" w:cs="Menlo"/>
          <w:color w:val="A31515"/>
          <w:sz w:val="18"/>
          <w:szCs w:val="18"/>
        </w:rPr>
        <w:t>"*"</w:t>
      </w:r>
      <w:r w:rsidRPr="009A2319">
        <w:rPr>
          <w:rFonts w:ascii="Menlo" w:hAnsi="Menlo" w:cs="Menlo"/>
          <w:color w:val="000000"/>
          <w:sz w:val="18"/>
          <w:szCs w:val="18"/>
        </w:rPr>
        <w:t xml:space="preserve"> \</w:t>
      </w:r>
    </w:p>
    <w:p w14:paraId="74B3546C"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    --include "sub-*/ses-*/*" \</w:t>
      </w:r>
    </w:p>
    <w:p w14:paraId="78F33EEB" w14:textId="4E3BE893"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    </w:t>
      </w:r>
      <w:r w:rsidRPr="009A2319">
        <w:rPr>
          <w:rFonts w:ascii="Menlo" w:hAnsi="Menlo" w:cs="Menlo"/>
          <w:color w:val="A31515"/>
          <w:sz w:val="18"/>
          <w:szCs w:val="18"/>
        </w:rPr>
        <w:t>--include</w:t>
      </w:r>
      <w:r w:rsidRPr="009A2319">
        <w:rPr>
          <w:rFonts w:ascii="Menlo" w:hAnsi="Menlo" w:cs="Menlo"/>
          <w:color w:val="000000"/>
          <w:sz w:val="18"/>
          <w:szCs w:val="18"/>
        </w:rPr>
        <w:t xml:space="preserve"> </w:t>
      </w:r>
      <w:r w:rsidRPr="009A2319">
        <w:rPr>
          <w:rFonts w:ascii="Menlo" w:hAnsi="Menlo" w:cs="Menlo"/>
          <w:color w:val="A31515"/>
          <w:sz w:val="18"/>
          <w:szCs w:val="18"/>
        </w:rPr>
        <w:t>"dataset_description.json"</w:t>
      </w:r>
    </w:p>
    <w:p w14:paraId="26C1B09D"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8000"/>
          <w:sz w:val="18"/>
          <w:szCs w:val="18"/>
        </w:rPr>
        <w:t xml:space="preserve"># </w:t>
      </w:r>
      <w:r w:rsidRPr="009A2319">
        <w:rPr>
          <w:rFonts w:ascii="Menlo" w:hAnsi="Menlo" w:cs="Menlo"/>
          <w:color w:val="008000"/>
          <w:sz w:val="18"/>
          <w:szCs w:val="18"/>
        </w:rPr>
        <w:t>断点续传（网络不稳定时）</w:t>
      </w:r>
    </w:p>
    <w:p w14:paraId="6FA13872" w14:textId="77777777" w:rsidR="009A2319" w:rsidRPr="009A2319" w:rsidRDefault="009A2319" w:rsidP="009A2319">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 xml:space="preserve">aws </w:t>
      </w:r>
      <w:r w:rsidRPr="009A2319">
        <w:rPr>
          <w:rFonts w:ascii="Menlo" w:hAnsi="Menlo" w:cs="Menlo"/>
          <w:color w:val="A31515"/>
          <w:sz w:val="18"/>
          <w:szCs w:val="18"/>
        </w:rPr>
        <w:t>configure</w:t>
      </w:r>
      <w:r w:rsidRPr="009A2319">
        <w:rPr>
          <w:rFonts w:ascii="Menlo" w:hAnsi="Menlo" w:cs="Menlo"/>
          <w:color w:val="000000"/>
          <w:sz w:val="18"/>
          <w:szCs w:val="18"/>
        </w:rPr>
        <w:t xml:space="preserve"> </w:t>
      </w:r>
      <w:r w:rsidRPr="009A2319">
        <w:rPr>
          <w:rFonts w:ascii="Menlo" w:hAnsi="Menlo" w:cs="Menlo"/>
          <w:color w:val="A31515"/>
          <w:sz w:val="18"/>
          <w:szCs w:val="18"/>
        </w:rPr>
        <w:t>set</w:t>
      </w:r>
      <w:r w:rsidRPr="009A2319">
        <w:rPr>
          <w:rFonts w:ascii="Menlo" w:hAnsi="Menlo" w:cs="Menlo"/>
          <w:color w:val="000000"/>
          <w:sz w:val="18"/>
          <w:szCs w:val="18"/>
        </w:rPr>
        <w:t xml:space="preserve"> </w:t>
      </w:r>
      <w:r w:rsidRPr="009A2319">
        <w:rPr>
          <w:rFonts w:ascii="Menlo" w:hAnsi="Menlo" w:cs="Menlo"/>
          <w:color w:val="A31515"/>
          <w:sz w:val="18"/>
          <w:szCs w:val="18"/>
        </w:rPr>
        <w:t>default.s3.max_concurrent_requests</w:t>
      </w:r>
      <w:r w:rsidRPr="009A2319">
        <w:rPr>
          <w:rFonts w:ascii="Menlo" w:hAnsi="Menlo" w:cs="Menlo"/>
          <w:color w:val="000000"/>
          <w:sz w:val="18"/>
          <w:szCs w:val="18"/>
        </w:rPr>
        <w:t xml:space="preserve"> </w:t>
      </w:r>
      <w:r w:rsidRPr="009A2319">
        <w:rPr>
          <w:rFonts w:ascii="Menlo" w:hAnsi="Menlo" w:cs="Menlo"/>
          <w:color w:val="098658"/>
          <w:sz w:val="18"/>
          <w:szCs w:val="18"/>
        </w:rPr>
        <w:t>5</w:t>
      </w:r>
      <w:r w:rsidRPr="009A2319">
        <w:rPr>
          <w:rFonts w:ascii="Menlo" w:hAnsi="Menlo" w:cs="Menlo"/>
          <w:color w:val="000000"/>
          <w:sz w:val="18"/>
          <w:szCs w:val="18"/>
        </w:rPr>
        <w:t xml:space="preserve">  </w:t>
      </w:r>
      <w:r w:rsidRPr="009A2319">
        <w:rPr>
          <w:rFonts w:ascii="Menlo" w:hAnsi="Menlo" w:cs="Menlo"/>
          <w:color w:val="008000"/>
          <w:sz w:val="18"/>
          <w:szCs w:val="18"/>
        </w:rPr>
        <w:t xml:space="preserve"># </w:t>
      </w:r>
      <w:r w:rsidRPr="009A2319">
        <w:rPr>
          <w:rFonts w:ascii="Menlo" w:hAnsi="Menlo" w:cs="Menlo"/>
          <w:color w:val="008000"/>
          <w:sz w:val="18"/>
          <w:szCs w:val="18"/>
        </w:rPr>
        <w:t>限制并发数</w:t>
      </w:r>
    </w:p>
    <w:p w14:paraId="6BCECEB2" w14:textId="6BC1CAE9" w:rsidR="009A2319" w:rsidRPr="001B7ED8" w:rsidRDefault="009A2319" w:rsidP="001B7ED8">
      <w:pPr>
        <w:shd w:val="clear" w:color="auto" w:fill="FFFFFF"/>
        <w:spacing w:line="270" w:lineRule="atLeast"/>
        <w:ind w:firstLineChars="0" w:firstLine="0"/>
        <w:jc w:val="left"/>
        <w:rPr>
          <w:rFonts w:ascii="Menlo" w:hAnsi="Menlo" w:cs="Menlo"/>
          <w:color w:val="000000"/>
          <w:sz w:val="18"/>
          <w:szCs w:val="18"/>
        </w:rPr>
      </w:pPr>
      <w:r w:rsidRPr="009A2319">
        <w:rPr>
          <w:rFonts w:ascii="Menlo" w:hAnsi="Menlo" w:cs="Menlo"/>
          <w:color w:val="000000"/>
          <w:sz w:val="18"/>
          <w:szCs w:val="18"/>
        </w:rPr>
        <w:t>```</w:t>
      </w:r>
    </w:p>
    <w:p w14:paraId="6F9C92B5" w14:textId="1F868745" w:rsidR="00CA57F6" w:rsidRDefault="00A01AE8" w:rsidP="00CA57F6">
      <w:pPr>
        <w:pStyle w:val="1"/>
      </w:pPr>
      <w:r>
        <w:rPr>
          <w:rFonts w:cs="Times New Roman" w:hint="eastAsia"/>
        </w:rPr>
        <w:t>4</w:t>
      </w:r>
      <w:r w:rsidR="00CA57F6" w:rsidRPr="00620E53">
        <w:rPr>
          <w:rFonts w:hint="eastAsia"/>
        </w:rPr>
        <w:t xml:space="preserve"> </w:t>
      </w:r>
      <w:r w:rsidR="00CA57F6">
        <w:t>BIDS</w:t>
      </w:r>
      <w:r w:rsidR="00CA57F6">
        <w:rPr>
          <w:rFonts w:hint="eastAsia"/>
        </w:rPr>
        <w:t>格式</w:t>
      </w:r>
    </w:p>
    <w:p w14:paraId="1D54A75B" w14:textId="4B2F35E6" w:rsidR="00FF31D8" w:rsidRPr="00FF31D8" w:rsidRDefault="00EE53C3" w:rsidP="000A7C18">
      <w:pPr>
        <w:ind w:firstLine="420"/>
      </w:pPr>
      <w:r w:rsidRPr="00EE53C3">
        <w:t>Brain Imaging Data Structure</w:t>
      </w:r>
      <w:r>
        <w:rPr>
          <w:rFonts w:hint="eastAsia"/>
        </w:rPr>
        <w:t>（</w:t>
      </w:r>
      <w:r w:rsidR="001C5E72">
        <w:t>BIDS</w:t>
      </w:r>
      <w:r>
        <w:rPr>
          <w:rFonts w:hint="eastAsia"/>
        </w:rPr>
        <w:t>）</w:t>
      </w:r>
      <w:r w:rsidR="001C5E72">
        <w:rPr>
          <w:rFonts w:hint="eastAsia"/>
        </w:rPr>
        <w:t>是一种标准化的脑影像数据组织和存储结构</w:t>
      </w:r>
      <w:r>
        <w:rPr>
          <w:rFonts w:hint="eastAsia"/>
        </w:rPr>
        <w:t>（后文简称为</w:t>
      </w:r>
      <w:r>
        <w:t>BIDS</w:t>
      </w:r>
      <w:r>
        <w:rPr>
          <w:rFonts w:hint="eastAsia"/>
        </w:rPr>
        <w:t>）</w:t>
      </w:r>
      <w:r w:rsidR="001C5E72">
        <w:rPr>
          <w:rFonts w:hint="eastAsia"/>
        </w:rPr>
        <w:t>，</w:t>
      </w:r>
      <w:r w:rsidR="00FF31D8">
        <w:rPr>
          <w:rFonts w:hint="eastAsia"/>
        </w:rPr>
        <w:t>旨在为大规模的神经影像数据集提供一种通用的组织框架。</w:t>
      </w:r>
      <w:r w:rsidR="00FF31D8" w:rsidRPr="00FF31D8">
        <w:rPr>
          <w:rFonts w:hint="eastAsia"/>
        </w:rPr>
        <w:t>它不仅规范了文件和目录结构，还包括对相关元数据的要求</w:t>
      </w:r>
      <w:r w:rsidR="00FF31D8">
        <w:rPr>
          <w:rFonts w:hint="eastAsia"/>
        </w:rPr>
        <w:t>。</w:t>
      </w:r>
      <w:r w:rsidR="00FF31D8">
        <w:t>BIDS</w:t>
      </w:r>
      <w:r w:rsidR="00FF31D8">
        <w:rPr>
          <w:rFonts w:hint="eastAsia"/>
        </w:rPr>
        <w:t>格式的发展时间线如图</w:t>
      </w:r>
      <w:r w:rsidR="00FF31D8">
        <w:rPr>
          <w:rFonts w:hint="eastAsia"/>
        </w:rPr>
        <w:t>2</w:t>
      </w:r>
      <w:r w:rsidR="00FF31D8">
        <w:rPr>
          <w:rFonts w:hint="eastAsia"/>
        </w:rPr>
        <w:t>所示</w:t>
      </w:r>
      <w:r w:rsidR="00FF31D8">
        <w:fldChar w:fldCharType="begin"/>
      </w:r>
      <w:r w:rsidR="000A7C18">
        <w:instrText xml:space="preserve"> ADDIN ZOTERO_ITEM CSL_CITATION {"citationID":"Z254XA3N","properties":{"formattedCitation":"(Halchenko et al., 2024)","plainCitation":"(Halchenko et al., 2024)","noteIndex":0},"citationItems":[{"id":103376,"uris":["http://zotero.org/users/12305558/items/D4HTUDB4"],"itemData":{"id":103376,"type":"article-journal","abstract":"Halchenko et al., (2024). HeuDiConv — flexible DICOM conversion into structured directory layouts. Journal of Open Source Software, 9(99), 5839, https://doi.org/10.21105/joss.05839","container-title":"Journal of Open Source Software","DOI":"10.21105/joss.05839","ISSN":"2475-9066","issue":"99","language":"en","page":"5839","source":"joss.theoj.org","title":"HeuDiConv — flexible DICOM conversion into structured directory layouts","volume":"9","author":[{"family":"Halchenko","given":"Yaroslav O."},{"family":"Goncalves","given":"Mathias"},{"family":"Ghosh","given":"Satrajit"},{"family":"Velasco","given":"Pablo"},{"family":"Castello","given":"Matteo Visconti di Oleggio"},{"family":"Salo","given":"Taylor"},{"family":"Wodder","given":"John T."},{"family":"Hanke","given":"Michael"},{"family":"Sadil","given":"Patrick"},{"family":"Gorgolewski","given":"Krzysztof Jacek"},{"family":"Ioanas","given":"Horea-Ioan"},{"family":"Rorden","given":"Chris"},{"family":"Hendrickson","given":"Timothy J."},{"family":"Dayan","given":"Michael"},{"family":"Houlihan","given":"Sean Dae"},{"family":"Kent","given":"James"},{"family":"Strauss","given":"Ted"},{"family":"Lee","given":"John"},{"family":"To","given":"Isaac"},{"family":"Markiewicz","given":"Christopher J."},{"family":"Lukas","given":"Darren"},{"family":"Butler","given":"Ellyn R."},{"family":"Thompson","given":"Todd"},{"family":"Termenon","given":"Maite"},{"family":"Smith","given":"David V."},{"family":"Macdonald","given":"Austin"},{"family":"Kennedy","given":"David N."}],"issued":{"date-parts":[["2024",7,3]]}}}],"schema":"https://github.com/citation-style-language/schema/raw/master/csl-citation.json"} </w:instrText>
      </w:r>
      <w:r w:rsidR="00FF31D8">
        <w:fldChar w:fldCharType="separate"/>
      </w:r>
      <w:r w:rsidR="000A7C18">
        <w:rPr>
          <w:noProof/>
        </w:rPr>
        <w:t>(Halchenko et al., 2024)</w:t>
      </w:r>
      <w:r w:rsidR="00FF31D8">
        <w:fldChar w:fldCharType="end"/>
      </w:r>
      <w:r w:rsidR="00FF31D8">
        <w:rPr>
          <w:rFonts w:hint="eastAsia"/>
        </w:rPr>
        <w:t>。</w:t>
      </w:r>
      <w:r w:rsidR="00FF31D8">
        <w:rPr>
          <w:rFonts w:hint="eastAsia"/>
        </w:rPr>
        <w:t>2016</w:t>
      </w:r>
      <w:r w:rsidR="00FF31D8">
        <w:rPr>
          <w:rFonts w:hint="eastAsia"/>
        </w:rPr>
        <w:t>年</w:t>
      </w:r>
      <w:r w:rsidR="00FF31D8">
        <w:rPr>
          <w:rFonts w:hint="eastAsia"/>
        </w:rPr>
        <w:t>6</w:t>
      </w:r>
      <w:r w:rsidR="00FF31D8">
        <w:rPr>
          <w:rFonts w:hint="eastAsia"/>
        </w:rPr>
        <w:t>月，根据</w:t>
      </w:r>
      <w:r w:rsidR="00FF31D8">
        <w:t>Gorgolewski</w:t>
      </w:r>
      <w:r w:rsidR="00FF31D8">
        <w:rPr>
          <w:rFonts w:hint="eastAsia"/>
        </w:rPr>
        <w:t>等人发表的文章，该标准正式发布</w:t>
      </w:r>
      <w:r w:rsidR="00FF31D8">
        <w:fldChar w:fldCharType="begin"/>
      </w:r>
      <w:r w:rsidR="00C903D7">
        <w:instrText xml:space="preserve"> ADDIN ZOTERO_ITEM CSL_CITATION {"citationID":"9T6dIac8","properties":{"formattedCitation":"(K. J. Gorgolewski et al., 2016)","plainCitation":"(K. J. Gorgolewski et al., 2016)","noteIndex":0},"citationItems":[{"id":103367,"uris":["http://zotero.org/users/12305558/items/XQ2YFPXB"],"itemData":{"id":103367,"type":"article-journal","abstract":"The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operations.","container-title":"Scientific Data","DOI":"10.1038/sdata.2016.44","ISSN":"2052-4463","issue":"1","journalAbbreviation":"Sci Data","language":"en","license":"2016 The Author(s)","note":"publisher: Nature Publishing Group","page":"160044","source":"www.nature.com","title":"The brain imaging data structure, a format for organizing and describing outputs of neuroimaging experiments","volume":"3","author":[{"family":"Gorgolewski","given":"Krzysztof J."},{"family":"Auer","given":"Tibor"},{"family":"Calhoun","given":"Vince D."},{"family":"Craddock","given":"R. Cameron"},{"family":"Das","given":"Samir"},{"family":"Duff","given":"Eugene P."},{"family":"Flandin","given":"Guillaume"},{"family":"Ghosh","given":"Satrajit S."},{"family":"Glatard","given":"Tristan"},{"family":"Halchenko","given":"Yaroslav O."},{"family":"Handwerker","given":"Daniel A."},{"family":"Hanke","given":"Michael"},{"family":"Keator","given":"David"},{"family":"Li","given":"Xiangrui"},{"family":"Michael","given":"Zachary"},{"family":"Maumet","given":"Camille"},{"family":"Nichols","given":"B. Nolan"},{"family":"Nichols","given":"Thomas E."},{"family":"Pellman","given":"John"},{"family":"Poline","given":"Jean-Baptiste"},{"family":"Rokem","given":"Ariel"},{"family":"Schaefer","given":"Gunnar"},{"family":"Sochat","given":"Vanessa"},{"family":"Triplett","given":"William"},{"family":"Turner","given":"Jessica A."},{"family":"Varoquaux","given":"Gaël"},{"family":"Poldrack","given":"Russell A."}],"issued":{"date-parts":[["2016",6,21]]}}}],"schema":"https://github.com/citation-style-language/schema/raw/master/csl-citation.json"} </w:instrText>
      </w:r>
      <w:r w:rsidR="00FF31D8">
        <w:fldChar w:fldCharType="separate"/>
      </w:r>
      <w:r w:rsidR="00C903D7">
        <w:rPr>
          <w:noProof/>
        </w:rPr>
        <w:t>(K. J. Gorgolewski et al., 2016)</w:t>
      </w:r>
      <w:r w:rsidR="00FF31D8">
        <w:fldChar w:fldCharType="end"/>
      </w:r>
      <w:r w:rsidR="00FF31D8">
        <w:rPr>
          <w:rFonts w:hint="eastAsia"/>
        </w:rPr>
        <w:t>。</w:t>
      </w:r>
      <w:r w:rsidR="000A7C18">
        <w:t>BIDS</w:t>
      </w:r>
      <w:r w:rsidR="000A7C18">
        <w:rPr>
          <w:rFonts w:hint="eastAsia"/>
        </w:rPr>
        <w:t>标准最初是为</w:t>
      </w:r>
      <w:r w:rsidR="000A7C18">
        <w:t>MRI</w:t>
      </w:r>
      <w:r w:rsidR="000A7C18">
        <w:rPr>
          <w:rFonts w:hint="eastAsia"/>
        </w:rPr>
        <w:t>数据开发的，但后来得到了更广泛</w:t>
      </w:r>
      <w:r w:rsidR="000A7C18">
        <w:rPr>
          <w:rFonts w:hint="eastAsia"/>
        </w:rPr>
        <w:lastRenderedPageBreak/>
        <w:t>的神经影像学界的欢迎，扩展到了</w:t>
      </w:r>
      <w:r w:rsidR="00FF31D8">
        <w:t>MEG</w:t>
      </w:r>
      <w:r w:rsidR="00FF31D8">
        <w:rPr>
          <w:rFonts w:hint="eastAsia"/>
        </w:rPr>
        <w:t>、</w:t>
      </w:r>
      <w:r w:rsidR="000A7C18">
        <w:t>EEG</w:t>
      </w:r>
      <w:r w:rsidR="000A7C18">
        <w:rPr>
          <w:rFonts w:hint="eastAsia"/>
        </w:rPr>
        <w:t>和</w:t>
      </w:r>
      <w:r w:rsidR="000A7C18">
        <w:rPr>
          <w:rFonts w:hint="eastAsia"/>
        </w:rPr>
        <w:t>i</w:t>
      </w:r>
      <w:r w:rsidR="000A7C18">
        <w:t>EEG</w:t>
      </w:r>
      <w:r w:rsidR="00FF31D8">
        <w:rPr>
          <w:rFonts w:hint="eastAsia"/>
        </w:rPr>
        <w:t>等</w:t>
      </w:r>
      <w:r w:rsidR="000A7C18">
        <w:rPr>
          <w:rFonts w:hint="eastAsia"/>
        </w:rPr>
        <w:t>数据结构中</w:t>
      </w:r>
      <w:r w:rsidR="000A7C18">
        <w:fldChar w:fldCharType="begin"/>
      </w:r>
      <w:r w:rsidR="000A7C18">
        <w:instrText xml:space="preserve"> ADDIN ZOTERO_ITEM CSL_CITATION {"citationID":"I6QCzv95","properties":{"formattedCitation":"(Holdgraf et al., 2019; Niso et al., 2018; Pernet et al., 2019)","plainCitation":"(Holdgraf et al., 2019; Niso et al., 2018; Pernet et al., 2019)","noteIndex":0},"citationItems":[{"id":103383,"uris":["http://zotero.org/users/12305558/items/64IDIVES"],"itemData":{"id":103383,"type":"article-journal","abstract":"The Brain Imaging Data Structure (BIDS) is a community-driven specification for organizing neuroscience data and metadata with the aim to make datasets more transparent, reusable, and reproducible. Intracranial electroencephalography (iEEG) data offer a unique combination of high spatial and temporal resolution measurements of the living human brain. To improve internal (re)use and external sharing of these unique data, we present a specification for storing and sharing iEEG data: iEEG-BIDS.","container-title":"Scientific Data","DOI":"10.1038/s41597-019-0105-7","ISSN":"2052-4463","issue":"1","journalAbbreviation":"Sci Data","language":"en","license":"2019 The Author(s)","note":"publisher: Nature Publishing Group","page":"102","source":"www.nature.com","title":"iEEG-BIDS, extending the Brain Imaging Data Structure specification to human intracranial electrophysiology","volume":"6","author":[{"family":"Holdgraf","given":"Christopher"},{"family":"Appelhoff","given":"Stefan"},{"family":"Bickel","given":"Stephan"},{"family":"Bouchard","given":"Kristofer"},{"family":"D’Ambrosio","given":"Sasha"},{"family":"David","given":"Olivier"},{"family":"Devinsky","given":"Orrin"},{"family":"Dichter","given":"Benjamin"},{"family":"Flinker","given":"Adeen"},{"family":"Foster","given":"Brett L."},{"family":"Gorgolewski","given":"Krzysztof J."},{"family":"Groen","given":"Iris"},{"family":"Groppe","given":"David"},{"family":"Gunduz","given":"Aysegul"},{"family":"Hamilton","given":"Liberty"},{"family":"Honey","given":"Christopher J."},{"family":"Jas","given":"Mainak"},{"family":"Knight","given":"Robert"},{"family":"Lachaux","given":"Jean-Philippe"},{"family":"Lau","given":"Jonathan C."},{"family":"Lee-Messer","given":"Christopher"},{"family":"Lundstrom","given":"Brian N."},{"family":"Miller","given":"Kai J."},{"family":"Ojemann","given":"Jeffrey G."},{"family":"Oostenveld","given":"Robert"},{"family":"Petridou","given":"Natalia"},{"family":"Piantoni","given":"Gio"},{"family":"Pigorini","given":"Andrea"},{"family":"Pouratian","given":"Nader"},{"family":"Ramsey","given":"Nick F."},{"family":"Stolk","given":"Arjen"},{"family":"Swann","given":"Nicole C."},{"family":"Tadel","given":"François"},{"family":"Voytek","given":"Bradley"},{"family":"Wandell","given":"Brian A."},{"family":"Winawer","given":"Jonathan"},{"family":"Whitaker","given":"Kirstie"},{"family":"Zehl","given":"Lyuba"},{"family":"Hermes","given":"Dora"}],"issued":{"date-parts":[["2019",6,25]]}},"label":"page"},{"id":103381,"uris":["http://zotero.org/users/12305558/items/GUPALVRB"],"itemData":{"id":103381,"type":"article-journal","abstract":"We present a significant extension of the Brain Imaging Data Structure (BIDS) to support the specific aspects of magnetoencephalography (MEG) data. MEG measures brain activity with millisecond temporal resolution and unique source imaging capabilities. So far, BIDS was a solution to organise magnetic resonance imaging (MRI) data. The nature and acquisition parameters of MRI and MEG data are strongly dissimilar. Although there is no standard data format for MEG, we propose MEG-BIDS as a principled solution to store, organise, process and share the multidimensional data volumes produced by the modality. The standard also includes well-defined metadata, to facilitate future data harmonisation and sharing efforts. This responds to unmet needs from the multimodal neuroimaging community and paves the way to further integration of other techniques in electrophysiology. MEG-BIDS builds on MRI-BIDS, extending BIDS to a multimodal data structure. We feature several data-analytics software that have adopted MEG-BIDS, and a diverse sample of open MEG-BIDS data resources available to everyone.","container-title":"Scientific Data","DOI":"10.1038/sdata.2018.110","ISSN":"2052-4463","issue":"1","journalAbbreviation":"Sci Data","language":"en","license":"2018 The Author(s)","note":"publisher: Nature Publishing Group","page":"180110","source":"www.nature.com","title":"MEG-BIDS, the brain imaging data structure extended to magnetoencephalography","volume":"5","author":[{"family":"Niso","given":"Guiomar"},{"family":"Gorgolewski","given":"Krzysztof J."},{"family":"Bock","given":"Elizabeth"},{"family":"Brooks","given":"Teon L."},{"family":"Flandin","given":"Guillaume"},{"family":"Gramfort","given":"Alexandre"},{"family":"Henson","given":"Richard N."},{"family":"Jas","given":"Mainak"},{"family":"Litvak","given":"Vladimir"},{"family":"T. Moreau","given":"Jeremy"},{"family":"Oostenveld","given":"Robert"},{"family":"Schoffelen","given":"Jan-Mathijs"},{"family":"Tadel","given":"Francois"},{"family":"Wexler","given":"Joseph"},{"family":"Baillet","given":"Sylvain"}],"issued":{"date-parts":[["2018",6,19]]}},"label":"page"},{"id":103385,"uris":["http://zotero.org/users/12305558/items/EGSII6E3"],"itemData":{"id":103385,"type":"article-journal","abstract":"The Brain Imaging Data Structure (BIDS) project is a rapidly evolving effort in the human brain imaging research community to create standards allowing researchers to readily organize and share study data within and between laboratories. Here we present an extension to BIDS for electroencephalography (EEG) data, EEG-BIDS, along with tools and references to a series of public EEG datasets organized using this new standard.","container-title":"Scientific Data","DOI":"10.1038/s41597-019-0104-8","ISSN":"2052-4463","issue":"1","journalAbbreviation":"Sci Data","language":"en","license":"2019 The Author(s)","note":"publisher: Nature Publishing Group","page":"103","source":"www.nature.com","title":"EEG-BIDS, an extension to the brain imaging data structure for electroencephalography","volume":"6","author":[{"family":"Pernet","given":"Cyril R."},{"family":"Appelhoff","given":"Stefan"},{"family":"Gorgolewski","given":"Krzysztof J."},{"family":"Flandin","given":"Guillaume"},{"family":"Phillips","given":"Christophe"},{"family":"Delorme","given":"Arnaud"},{"family":"Oostenveld","given":"Robert"}],"issued":{"date-parts":[["2019",6,25]]}},"label":"page"}],"schema":"https://github.com/citation-style-language/schema/raw/master/csl-citation.json"} </w:instrText>
      </w:r>
      <w:r w:rsidR="000A7C18">
        <w:fldChar w:fldCharType="separate"/>
      </w:r>
      <w:r w:rsidR="000A7C18">
        <w:rPr>
          <w:noProof/>
        </w:rPr>
        <w:t>(Holdgraf et al., 2019; Niso et al., 2018; Pernet et al., 2019)</w:t>
      </w:r>
      <w:r w:rsidR="000A7C18">
        <w:fldChar w:fldCharType="end"/>
      </w:r>
      <w:r w:rsidR="00FF31D8">
        <w:rPr>
          <w:rFonts w:hint="eastAsia"/>
        </w:rPr>
        <w:t>，包括在大型公开数据库</w:t>
      </w:r>
      <w:r w:rsidR="00FF31D8">
        <w:t>O</w:t>
      </w:r>
      <w:r w:rsidR="00FF31D8">
        <w:rPr>
          <w:rFonts w:hint="eastAsia"/>
        </w:rPr>
        <w:t>pen</w:t>
      </w:r>
      <w:r w:rsidR="00FF31D8">
        <w:t>N</w:t>
      </w:r>
      <w:r w:rsidR="00FF31D8">
        <w:rPr>
          <w:rFonts w:hint="eastAsia"/>
        </w:rPr>
        <w:t>euro</w:t>
      </w:r>
      <w:r w:rsidR="00FF31D8">
        <w:rPr>
          <w:rFonts w:hint="eastAsia"/>
        </w:rPr>
        <w:t>平台上也要求研究者上传的数据必须使用</w:t>
      </w:r>
      <w:r w:rsidR="00FF31D8">
        <w:t>BIDS</w:t>
      </w:r>
      <w:r w:rsidR="00FF31D8">
        <w:rPr>
          <w:rFonts w:hint="eastAsia"/>
        </w:rPr>
        <w:t>格式，确保了其广泛的适用性。此外，在</w:t>
      </w:r>
      <w:r w:rsidR="00FF31D8">
        <w:t>P</w:t>
      </w:r>
      <w:r w:rsidR="00FF31D8">
        <w:rPr>
          <w:rFonts w:hint="eastAsia"/>
        </w:rPr>
        <w:t>ython</w:t>
      </w:r>
      <w:r w:rsidR="00FF31D8">
        <w:rPr>
          <w:rFonts w:hint="eastAsia"/>
        </w:rPr>
        <w:t>中使用非常广泛的</w:t>
      </w:r>
      <w:r w:rsidR="00FF31D8">
        <w:t>fMRIPrep</w:t>
      </w:r>
      <w:r w:rsidR="00FF31D8">
        <w:rPr>
          <w:rFonts w:hint="eastAsia"/>
        </w:rPr>
        <w:t>也需要使用</w:t>
      </w:r>
      <w:r w:rsidR="00FF31D8">
        <w:t>BIDS</w:t>
      </w:r>
      <w:r w:rsidR="00FF31D8">
        <w:rPr>
          <w:rFonts w:hint="eastAsia"/>
        </w:rPr>
        <w:t>格式才可进行预处理，更加具体的说明请访问其官方网站（</w:t>
      </w:r>
      <w:hyperlink r:id="rId19" w:history="1">
        <w:r w:rsidR="00FF31D8" w:rsidRPr="0039154D">
          <w:rPr>
            <w:rStyle w:val="af0"/>
          </w:rPr>
          <w:t>http://bids.neuroimaging.io/</w:t>
        </w:r>
      </w:hyperlink>
      <w:r w:rsidR="00FF31D8">
        <w:rPr>
          <w:rFonts w:hint="eastAsia"/>
        </w:rPr>
        <w:t>）。</w:t>
      </w:r>
    </w:p>
    <w:p w14:paraId="1E1E35E7" w14:textId="4A798076" w:rsidR="00F34008" w:rsidRPr="00BE1C4A" w:rsidRDefault="00F34008" w:rsidP="000A7C18">
      <w:pPr>
        <w:ind w:firstLineChars="0" w:firstLine="0"/>
      </w:pPr>
    </w:p>
    <w:p w14:paraId="7B1F4C29" w14:textId="41FB50C5" w:rsidR="00EC013F" w:rsidRDefault="00EC013F" w:rsidP="00EC013F">
      <w:pPr>
        <w:ind w:firstLine="420"/>
        <w:jc w:val="center"/>
      </w:pPr>
      <w:r>
        <w:fldChar w:fldCharType="begin"/>
      </w:r>
      <w:r>
        <w:instrText xml:space="preserve"> INCLUDEPICTURE "https://cdn.ncbi.nlm.nih.gov/pmc/blobs/9764/10786539/a404249392d3/nihpp-2309.05768v2-f0002.jpg" \* MERGEFORMATINET </w:instrText>
      </w:r>
      <w:r>
        <w:fldChar w:fldCharType="separate"/>
      </w:r>
      <w:r>
        <w:rPr>
          <w:noProof/>
        </w:rPr>
        <w:drawing>
          <wp:inline distT="0" distB="0" distL="0" distR="0" wp14:anchorId="36A384EF" wp14:editId="48E1DE8F">
            <wp:extent cx="4476954" cy="2200747"/>
            <wp:effectExtent l="0" t="0" r="0" b="0"/>
            <wp:docPr id="206610991" name="图片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4266" cy="2214173"/>
                    </a:xfrm>
                    <a:prstGeom prst="rect">
                      <a:avLst/>
                    </a:prstGeom>
                    <a:noFill/>
                    <a:ln>
                      <a:noFill/>
                    </a:ln>
                  </pic:spPr>
                </pic:pic>
              </a:graphicData>
            </a:graphic>
          </wp:inline>
        </w:drawing>
      </w:r>
      <w:r>
        <w:fldChar w:fldCharType="end"/>
      </w:r>
    </w:p>
    <w:p w14:paraId="0D0126DA" w14:textId="4AD4E860" w:rsidR="00EC013F" w:rsidRPr="00240BEE" w:rsidRDefault="00BE1C4A" w:rsidP="00FF31D8">
      <w:pPr>
        <w:ind w:firstLineChars="0" w:firstLine="0"/>
        <w:jc w:val="center"/>
        <w:rPr>
          <w:rFonts w:cs="Times New Roman"/>
          <w:sz w:val="18"/>
          <w:szCs w:val="18"/>
        </w:rPr>
      </w:pPr>
      <w:r>
        <w:rPr>
          <w:rFonts w:cs="Times New Roman" w:hint="eastAsia"/>
          <w:b/>
          <w:bCs/>
          <w:sz w:val="18"/>
          <w:szCs w:val="18"/>
        </w:rPr>
        <w:t>图</w:t>
      </w:r>
      <w:r w:rsidR="00FF31D8">
        <w:rPr>
          <w:rFonts w:cs="Times New Roman" w:hint="eastAsia"/>
          <w:b/>
          <w:bCs/>
          <w:sz w:val="18"/>
          <w:szCs w:val="18"/>
        </w:rPr>
        <w:t xml:space="preserve">2 </w:t>
      </w:r>
      <w:r w:rsidR="00FF31D8" w:rsidRPr="000A7C18">
        <w:rPr>
          <w:rFonts w:cs="Times New Roman"/>
          <w:sz w:val="18"/>
          <w:szCs w:val="18"/>
        </w:rPr>
        <w:t>BIDS</w:t>
      </w:r>
      <w:r w:rsidR="00FF31D8" w:rsidRPr="000A7C18">
        <w:rPr>
          <w:rFonts w:cs="Times New Roman" w:hint="eastAsia"/>
          <w:sz w:val="18"/>
          <w:szCs w:val="18"/>
        </w:rPr>
        <w:t>格式的发展历程</w:t>
      </w:r>
      <w:r w:rsidR="00FF31D8">
        <w:rPr>
          <w:rFonts w:cs="Times New Roman" w:hint="eastAsia"/>
          <w:sz w:val="18"/>
          <w:szCs w:val="18"/>
        </w:rPr>
        <w:t xml:space="preserve"> </w:t>
      </w:r>
      <w:r w:rsidR="00EC013F">
        <w:rPr>
          <w:rFonts w:cs="Times New Roman"/>
          <w:color w:val="1B1B1B"/>
          <w:sz w:val="18"/>
          <w:szCs w:val="18"/>
          <w:shd w:val="clear" w:color="auto" w:fill="FFFFFF"/>
        </w:rPr>
        <w:fldChar w:fldCharType="begin"/>
      </w:r>
      <w:r w:rsidR="000A7C18">
        <w:rPr>
          <w:rFonts w:cs="Times New Roman"/>
          <w:color w:val="1B1B1B"/>
          <w:sz w:val="18"/>
          <w:szCs w:val="18"/>
          <w:shd w:val="clear" w:color="auto" w:fill="FFFFFF"/>
        </w:rPr>
        <w:instrText xml:space="preserve"> ADDIN ZOTERO_ITEM CSL_CITATION {"citationID":"VC0612y8","properties":{"formattedCitation":"(Poldrack et al., 2024)","plainCitation":"(Poldrack et al., 2024)","noteIndex":0},"citationItems":[{"id":103354,"uris":["http://zotero.org/users/12305558/items/LXYUSMLA"],"itemData":{"id":103354,"type":"article-journal","abstract":"The Brain Imaging Data Structure (BIDS) is a community-driven standard for the organization of data and metadata from a growing range of neuroscience modalities. This paper is meant as a history of how the standard has developed and grown over time. We outline the principles behind the project, the mechanisms by which it has been extended, and some of the challenges being addressed as it evolves. We also discuss the lessons learned through the project, with the aim of enabling researchers in other domains to learn from the success of BIDS.","container-title":"ArXiv","ISSN":"2331-8422","journalAbbreviation":"ArXiv","note":"PMID: 37744469\nPMCID: PMC10516110","page":"arXiv:2309.05768v2","source":"PubMed Central","title":"The Past, Present, and Future of the Brain Imaging Data Structure (BIDS)","author":[{"family":"Poldrack","given":"Russell A."},{"family":"Markiewicz","given":"Christopher J."},{"family":"Appelhoff","given":"Stefan"},{"family":"Ashar","given":"Yoni K."},{"family":"Auer","given":"Tibor"},{"family":"Baillet","given":"Sylvain"},{"family":"Bansal","given":"Shashank"},{"family":"Beltrachini","given":"Leandro"},{"family":"Benar","given":"Christian G."},{"family":"Bertazzoli","given":"Giacomo"},{"family":"Bhogawar","given":"Suyash"},{"family":"Blair","given":"Ross W."},{"family":"Bortoletto","given":"Marta"},{"family":"Boudreau","given":"Mathieu"},{"family":"Brooks","given":"Teon L."},{"family":"Calhoun","given":"Vince D."},{"family":"Castelli","given":"Filippo Maria"},{"family":"Clement","given":"Patricia"},{"family":"Cohen","given":"Alexander L."},{"family":"Cohen-Adad","given":"Julien"},{"family":"D’Ambrosio","given":"Sasha"},{"family":"Hollander","given":"Gilles","non-dropping-particle":"de"},{"family":"Iglesia-Vayá","given":"María","non-dropping-particle":"de la"},{"family":"Vega","given":"Alejandro","non-dropping-particle":"de la"},{"family":"Delorme","given":"Arnaud"},{"family":"Devinsky","given":"Orrin"},{"family":"Draschkow","given":"Dejan"},{"family":"Duff","given":"Eugene Paul"},{"family":"DuPre","given":"Elizabeth"},{"family":"Earl","given":"Eric"},{"family":"Esteban","given":"Oscar"},{"family":"Feingold","given":"Franklin W."},{"family":"Flandin","given":"Guillaume"},{"family":"Galassi","given":"Anthony"},{"family":"Gallitto","given":"Giuseppe"},{"family":"Ganz","given":"Melanie"},{"family":"Gau","given":"Rémi"},{"family":"Gholam","given":"James"},{"family":"Ghosh","given":"Satrajit S."},{"family":"Giacomel","given":"Alessio"},{"family":"Gillman","given":"Ashley G."},{"family":"Gleeson","given":"Padraig"},{"family":"Gramfort","given":"Alexandre"},{"family":"Guay","given":"Samuel"},{"family":"Guidali","given":"Giacomo"},{"family":"Halchenko","given":"Yaroslav O."},{"family":"Handwerker","given":"Daniel A."},{"family":"Hardcastle","given":"Nell"},{"family":"Herholz","given":"Peer"},{"family":"Hermes","given":"Dora"},{"family":"Honey","given":"Christopher J."},{"family":"Innis","given":"Robert B."},{"family":"Ioanas","given":"Horea-Ioan"},{"family":"Jahn","given":"Andrew"},{"family":"Karakuzu","given":"Agah"},{"family":"Keator","given":"David B."},{"family":"Kiar","given":"Gregory"},{"family":"Kincses","given":"Balint"},{"family":"Laird","given":"Angela R."},{"family":"Lau","given":"Jonathan C."},{"family":"Lazari","given":"Alberto"},{"family":"Legarreta","given":"Jon Haitz"},{"family":"Li","given":"Adam"},{"family":"Li","given":"Xiangrui"},{"family":"Love","given":"Bradley C."},{"family":"Lu","given":"Hanzhang"},{"family":"Marcantoni","given":"Eleonora"},{"family":"Maumet","given":"Camille"},{"family":"Mazzamuto","given":"Giacomo"},{"family":"Meisler","given":"Steven L."},{"family":"Mikkelsen","given":"Mark"},{"family":"Mutsaerts","given":"Henk"},{"family":"Nichols","given":"Thomas E."},{"family":"Nikolaidis","given":"Aki"},{"family":"Nilsonne","given":"Gustav"},{"family":"Niso","given":"Guiomar"},{"family":"Norgaard","given":"Martin"},{"family":"Okell","given":"Thomas W."},{"family":"Oostenveld","given":"Robert"},{"family":"Ort","given":"Eduard"},{"family":"Park","given":"Patrick J."},{"family":"Pawlik","given":"Mateusz"},{"family":"Pernet","given":"Cyril R."},{"family":"Pestilli","given":"Franco"},{"family":"Petr","given":"Jan"},{"family":"Phillips","given":"Christophe"},{"family":"Poline","given":"Jean-Baptiste"},{"family":"Pollonini","given":"Luca"},{"family":"Raamana","given":"Pradeep Reddy"},{"family":"Ritter","given":"Petra"},{"family":"Rizzo","given":"Gaia"},{"family":"Robbins","given":"Kay A."},{"family":"Rockhill","given":"Alexander P."},{"family":"Rogers","given":"Christine"},{"family":"Rokem","given":"Ariel"},{"family":"Rorden","given":"Chris"},{"family":"Routier","given":"Alexandre"},{"family":"Saborit-Torres","given":"Jose Manuel"},{"family":"Salo","given":"Taylor"},{"family":"Schirner","given":"Michael"},{"family":"Smith","given":"Robert E."},{"family":"Spisak","given":"Tamas"},{"family":"Sprenger","given":"Julia"},{"family":"Swann","given":"Nicole C."},{"family":"Szinte","given":"Martin"},{"family":"Takerkart","given":"Sylvain"},{"family":"Thirion","given":"Bertrand"},{"family":"Thomas","given":"Adam G."},{"family":"Torabian","given":"Sajjad"},{"family":"Varoquaux","given":"Gael"},{"family":"Voytek","given":"Bradley"},{"family":"Welzel","given":"Julius"},{"family":"Wilson","given":"Martin"},{"family":"Yarkoni","given":"Tal"},{"family":"Gorgolewski","given":"Krzysztof J."}],"issued":{"date-parts":[["2024",1,9]]}}}],"schema":"https://github.com/citation-style-language/schema/raw/master/csl-citation.json"} </w:instrText>
      </w:r>
      <w:r w:rsidR="00EC013F">
        <w:rPr>
          <w:rFonts w:cs="Times New Roman"/>
          <w:color w:val="1B1B1B"/>
          <w:sz w:val="18"/>
          <w:szCs w:val="18"/>
          <w:shd w:val="clear" w:color="auto" w:fill="FFFFFF"/>
        </w:rPr>
        <w:fldChar w:fldCharType="separate"/>
      </w:r>
      <w:r w:rsidR="000A7C18">
        <w:rPr>
          <w:rFonts w:cs="Times New Roman"/>
          <w:noProof/>
          <w:color w:val="1B1B1B"/>
          <w:sz w:val="18"/>
          <w:szCs w:val="18"/>
          <w:shd w:val="clear" w:color="auto" w:fill="FFFFFF"/>
        </w:rPr>
        <w:t>(Poldrack et al., 2024)</w:t>
      </w:r>
      <w:r w:rsidR="00EC013F">
        <w:rPr>
          <w:rFonts w:cs="Times New Roman"/>
          <w:color w:val="1B1B1B"/>
          <w:sz w:val="18"/>
          <w:szCs w:val="18"/>
          <w:shd w:val="clear" w:color="auto" w:fill="FFFFFF"/>
        </w:rPr>
        <w:fldChar w:fldCharType="end"/>
      </w:r>
    </w:p>
    <w:p w14:paraId="1799B165" w14:textId="25FF0A25" w:rsidR="00FF31D8" w:rsidRDefault="00A01AE8" w:rsidP="00CA57F6">
      <w:pPr>
        <w:pStyle w:val="2"/>
        <w:rPr>
          <w:rFonts w:ascii="微软雅黑" w:eastAsia="微软雅黑" w:hAnsi="微软雅黑"/>
          <w:b w:val="0"/>
        </w:rPr>
      </w:pPr>
      <w:r>
        <w:rPr>
          <w:rFonts w:ascii="微软雅黑" w:eastAsia="微软雅黑" w:hAnsi="微软雅黑" w:hint="eastAsia"/>
          <w:b w:val="0"/>
        </w:rPr>
        <w:t>4</w:t>
      </w:r>
      <w:r w:rsidR="00CA57F6" w:rsidRPr="00CA57F6">
        <w:rPr>
          <w:rFonts w:ascii="微软雅黑" w:eastAsia="微软雅黑" w:hAnsi="微软雅黑" w:hint="eastAsia"/>
          <w:b w:val="0"/>
        </w:rPr>
        <w:t xml:space="preserve">.1 </w:t>
      </w:r>
      <w:r w:rsidR="00FF31D8" w:rsidRPr="00CA57F6">
        <w:rPr>
          <w:rFonts w:ascii="微软雅黑" w:eastAsia="微软雅黑" w:hAnsi="微软雅黑"/>
          <w:b w:val="0"/>
        </w:rPr>
        <w:t>BIDS</w:t>
      </w:r>
      <w:r w:rsidR="00B4702D">
        <w:rPr>
          <w:rFonts w:ascii="微软雅黑" w:eastAsia="微软雅黑" w:hAnsi="微软雅黑" w:hint="eastAsia"/>
          <w:b w:val="0"/>
        </w:rPr>
        <w:t>格式</w:t>
      </w:r>
      <w:r w:rsidR="00B4702D" w:rsidRPr="000A7C18">
        <w:rPr>
          <w:rFonts w:cs="Times New Roman (正文 CS 字体)" w:hint="eastAsia"/>
          <w:b w:val="0"/>
          <w:bCs/>
          <w:szCs w:val="28"/>
        </w:rPr>
        <w:t>用于</w:t>
      </w:r>
      <w:r w:rsidR="00B4702D" w:rsidRPr="000A7C18">
        <w:rPr>
          <w:rFonts w:cs="Times New Roman (正文 CS 字体)" w:hint="eastAsia"/>
          <w:bCs/>
          <w:szCs w:val="28"/>
        </w:rPr>
        <w:t>fMRI</w:t>
      </w:r>
      <w:r w:rsidR="00B4702D" w:rsidRPr="000A7C18">
        <w:rPr>
          <w:rFonts w:cs="Times New Roman (正文 CS 字体)" w:hint="eastAsia"/>
          <w:bCs/>
          <w:szCs w:val="28"/>
        </w:rPr>
        <w:t>数据</w:t>
      </w:r>
    </w:p>
    <w:p w14:paraId="7DE6CD13" w14:textId="191F4855" w:rsidR="00CA57F6" w:rsidRPr="00253080" w:rsidRDefault="00A01AE8" w:rsidP="005B4481">
      <w:pPr>
        <w:pStyle w:val="3"/>
      </w:pPr>
      <w:commentRangeStart w:id="22"/>
      <w:r>
        <w:rPr>
          <w:rFonts w:hint="eastAsia"/>
        </w:rPr>
        <w:t>4</w:t>
      </w:r>
      <w:r w:rsidR="00CA57F6" w:rsidRPr="00253080">
        <w:rPr>
          <w:rFonts w:hint="eastAsia"/>
        </w:rPr>
        <w:t xml:space="preserve">.1.1 </w:t>
      </w:r>
      <w:r w:rsidR="00CA57F6" w:rsidRPr="00253080">
        <w:t>BIDS</w:t>
      </w:r>
      <w:r w:rsidR="00B4702D">
        <w:rPr>
          <w:rFonts w:hint="eastAsia"/>
        </w:rPr>
        <w:t>数据</w:t>
      </w:r>
      <w:r w:rsidR="00B4702D" w:rsidRPr="00B4702D">
        <w:rPr>
          <w:rFonts w:hint="eastAsia"/>
        </w:rPr>
        <w:t>结构</w:t>
      </w:r>
      <w:commentRangeEnd w:id="22"/>
      <w:r w:rsidR="00C93075">
        <w:rPr>
          <w:rStyle w:val="af7"/>
          <w:rFonts w:ascii="Times New Roman" w:eastAsia="宋体" w:hAnsi="Times New Roman" w:cs="宋体"/>
          <w:color w:val="auto"/>
        </w:rPr>
        <w:commentReference w:id="22"/>
      </w:r>
    </w:p>
    <w:p w14:paraId="1A563BA1" w14:textId="79C06C27" w:rsidR="00607951" w:rsidRDefault="00EE53C3" w:rsidP="00B0489D">
      <w:pPr>
        <w:ind w:firstLine="420"/>
        <w:rPr>
          <w:rFonts w:cs="Times New Roman (正文 CS 字体)"/>
        </w:rPr>
      </w:pPr>
      <w:r>
        <w:rPr>
          <w:rFonts w:cs="Times New Roman (正文 CS 字体)" w:hint="eastAsia"/>
        </w:rPr>
        <w:t>为了研究者能够更好地管理研究的</w:t>
      </w:r>
      <w:r>
        <w:rPr>
          <w:rFonts w:cs="Times New Roman (正文 CS 字体)" w:hint="eastAsia"/>
        </w:rPr>
        <w:t>f</w:t>
      </w:r>
      <w:r>
        <w:rPr>
          <w:rFonts w:cs="Times New Roman (正文 CS 字体)"/>
        </w:rPr>
        <w:t>MRI</w:t>
      </w:r>
      <w:r>
        <w:rPr>
          <w:rFonts w:cs="Times New Roman (正文 CS 字体)" w:hint="eastAsia"/>
        </w:rPr>
        <w:t>数据集，本文将介绍</w:t>
      </w:r>
      <w:r>
        <w:rPr>
          <w:rFonts w:cs="Times New Roman (正文 CS 字体)"/>
        </w:rPr>
        <w:t>BIDS</w:t>
      </w:r>
      <w:r>
        <w:rPr>
          <w:rFonts w:cs="Times New Roman (正文 CS 字体)" w:hint="eastAsia"/>
        </w:rPr>
        <w:t>用于</w:t>
      </w:r>
      <w:r>
        <w:rPr>
          <w:rFonts w:cs="Times New Roman (正文 CS 字体)" w:hint="eastAsia"/>
        </w:rPr>
        <w:t>f</w:t>
      </w:r>
      <w:r>
        <w:rPr>
          <w:rFonts w:cs="Times New Roman (正文 CS 字体)"/>
        </w:rPr>
        <w:t>MRI</w:t>
      </w:r>
      <w:r>
        <w:rPr>
          <w:rFonts w:cs="Times New Roman (正文 CS 字体)" w:hint="eastAsia"/>
        </w:rPr>
        <w:t>的基本数据结构，以及如何将原始的</w:t>
      </w:r>
      <w:r>
        <w:rPr>
          <w:rFonts w:cs="Times New Roman (正文 CS 字体)"/>
        </w:rPr>
        <w:t>DICOM</w:t>
      </w:r>
      <w:r>
        <w:rPr>
          <w:rFonts w:cs="Times New Roman (正文 CS 字体)" w:hint="eastAsia"/>
        </w:rPr>
        <w:t>格式数据转为</w:t>
      </w:r>
      <w:r w:rsidR="00607951" w:rsidRPr="00607951">
        <w:rPr>
          <w:rFonts w:cs="Times New Roman (正文 CS 字体)" w:hint="eastAsia"/>
        </w:rPr>
        <w:t>B</w:t>
      </w:r>
      <w:r w:rsidR="00607951" w:rsidRPr="00607951">
        <w:rPr>
          <w:rFonts w:cs="Times New Roman (正文 CS 字体)"/>
        </w:rPr>
        <w:t>IDS</w:t>
      </w:r>
      <w:r>
        <w:rPr>
          <w:rFonts w:cs="Times New Roman (正文 CS 字体)" w:hint="eastAsia"/>
        </w:rPr>
        <w:t>格式。以</w:t>
      </w:r>
      <w:r>
        <w:rPr>
          <w:rFonts w:cs="Times New Roman (正文 CS 字体)"/>
        </w:rPr>
        <w:t>N</w:t>
      </w:r>
      <w:r>
        <w:rPr>
          <w:rFonts w:cs="Times New Roman (正文 CS 字体)" w:hint="eastAsia"/>
        </w:rPr>
        <w:t>arps</w:t>
      </w:r>
      <w:r>
        <w:rPr>
          <w:rFonts w:cs="Times New Roman (正文 CS 字体)" w:hint="eastAsia"/>
        </w:rPr>
        <w:t>数据集为例，</w:t>
      </w:r>
      <w:r w:rsidR="00607951" w:rsidRPr="00607951">
        <w:rPr>
          <w:rFonts w:cs="Times New Roman (正文 CS 字体)"/>
        </w:rPr>
        <w:t>BIDS</w:t>
      </w:r>
      <w:r>
        <w:rPr>
          <w:rFonts w:cs="Times New Roman (正文 CS 字体)" w:hint="eastAsia"/>
        </w:rPr>
        <w:t>结构的</w:t>
      </w:r>
      <w:r w:rsidR="00607951" w:rsidRPr="00607951">
        <w:rPr>
          <w:rFonts w:cs="Times New Roman (正文 CS 字体)"/>
        </w:rPr>
        <w:t>数据集主要</w:t>
      </w:r>
      <w:r>
        <w:rPr>
          <w:rFonts w:cs="Times New Roman (正文 CS 字体)" w:hint="eastAsia"/>
        </w:rPr>
        <w:t>的核心文件类型有：</w:t>
      </w:r>
    </w:p>
    <w:p w14:paraId="2250FD62" w14:textId="1F1EA7D8" w:rsidR="00EE53C3" w:rsidRDefault="00EE53C3" w:rsidP="00EE53C3">
      <w:pPr>
        <w:pStyle w:val="a9"/>
        <w:numPr>
          <w:ilvl w:val="0"/>
          <w:numId w:val="14"/>
        </w:numPr>
        <w:ind w:firstLineChars="0"/>
        <w:rPr>
          <w:rFonts w:cs="Times New Roman (正文 CS 字体)"/>
        </w:rPr>
      </w:pPr>
      <w:r>
        <w:rPr>
          <w:rFonts w:cs="Times New Roman (正文 CS 字体)"/>
        </w:rPr>
        <w:t>NI</w:t>
      </w:r>
      <w:r>
        <w:rPr>
          <w:rFonts w:cs="Times New Roman (正文 CS 字体)" w:hint="eastAsia"/>
        </w:rPr>
        <w:t>f</w:t>
      </w:r>
      <w:r>
        <w:rPr>
          <w:rFonts w:cs="Times New Roman (正文 CS 字体)"/>
        </w:rPr>
        <w:t>TI</w:t>
      </w:r>
      <w:r>
        <w:rPr>
          <w:rFonts w:cs="Times New Roman (正文 CS 字体)" w:hint="eastAsia"/>
        </w:rPr>
        <w:t>（一般为</w:t>
      </w:r>
      <w:r>
        <w:rPr>
          <w:rFonts w:cs="Times New Roman (正文 CS 字体)"/>
        </w:rPr>
        <w:t>.nii.gz</w:t>
      </w:r>
      <w:r>
        <w:rPr>
          <w:rFonts w:cs="Times New Roman (正文 CS 字体)" w:hint="eastAsia"/>
        </w:rPr>
        <w:t>的压缩格式）：存储图像数据（如功能像、结构像、场图）；</w:t>
      </w:r>
    </w:p>
    <w:p w14:paraId="1D90A60D" w14:textId="4432B794" w:rsidR="00EE53C3" w:rsidRDefault="00EE53C3" w:rsidP="00EE53C3">
      <w:pPr>
        <w:pStyle w:val="a9"/>
        <w:numPr>
          <w:ilvl w:val="0"/>
          <w:numId w:val="14"/>
        </w:numPr>
        <w:ind w:firstLineChars="0"/>
        <w:rPr>
          <w:rFonts w:cs="Times New Roman (正文 CS 字体)"/>
        </w:rPr>
      </w:pPr>
      <w:r>
        <w:rPr>
          <w:rFonts w:cs="Times New Roman (正文 CS 字体)"/>
        </w:rPr>
        <w:t>JSON</w:t>
      </w:r>
      <w:r>
        <w:rPr>
          <w:rFonts w:cs="Times New Roman (正文 CS 字体)" w:hint="eastAsia"/>
        </w:rPr>
        <w:t>（附属的元数据）：记录扫描参数（如</w:t>
      </w:r>
      <w:r>
        <w:rPr>
          <w:rFonts w:cs="Times New Roman (正文 CS 字体)"/>
        </w:rPr>
        <w:t>TE</w:t>
      </w:r>
      <w:r>
        <w:rPr>
          <w:rFonts w:cs="Times New Roman (正文 CS 字体)" w:hint="eastAsia"/>
        </w:rPr>
        <w:t>、</w:t>
      </w:r>
      <w:r>
        <w:rPr>
          <w:rFonts w:cs="Times New Roman (正文 CS 字体)"/>
        </w:rPr>
        <w:t>TR</w:t>
      </w:r>
      <w:r>
        <w:rPr>
          <w:rFonts w:cs="Times New Roman (正文 CS 字体)" w:hint="eastAsia"/>
        </w:rPr>
        <w:t>、相位编码方向）；</w:t>
      </w:r>
    </w:p>
    <w:p w14:paraId="23BBE9FA" w14:textId="2502A37E" w:rsidR="00EE53C3" w:rsidRPr="00EE53C3" w:rsidRDefault="00EE53C3" w:rsidP="000A7C18">
      <w:pPr>
        <w:pStyle w:val="a9"/>
        <w:numPr>
          <w:ilvl w:val="0"/>
          <w:numId w:val="14"/>
        </w:numPr>
        <w:ind w:firstLineChars="0"/>
        <w:rPr>
          <w:rFonts w:cs="Times New Roman (正文 CS 字体)"/>
        </w:rPr>
      </w:pPr>
      <w:r>
        <w:rPr>
          <w:rFonts w:cs="Times New Roman (正文 CS 字体)"/>
        </w:rPr>
        <w:t>TSV</w:t>
      </w:r>
      <w:r>
        <w:rPr>
          <w:rFonts w:cs="Times New Roman (正文 CS 字体)" w:hint="eastAsia"/>
        </w:rPr>
        <w:t>：存储表格数据（如被试信息）。</w:t>
      </w:r>
    </w:p>
    <w:p w14:paraId="7386213E" w14:textId="4B9DF42E" w:rsidR="00CA57F6" w:rsidRDefault="00CA57F6" w:rsidP="00CA57F6">
      <w:pPr>
        <w:ind w:firstLine="420"/>
        <w:rPr>
          <w:rFonts w:cs="Times New Roman (正文 CS 字体)"/>
        </w:rPr>
      </w:pPr>
      <w:r>
        <w:rPr>
          <w:rFonts w:cs="Times New Roman (正文 CS 字体)" w:hint="eastAsia"/>
        </w:rPr>
        <w:t>以</w:t>
      </w:r>
      <w:r>
        <w:rPr>
          <w:rFonts w:cs="Times New Roman (正文 CS 字体)"/>
        </w:rPr>
        <w:t>NARPS</w:t>
      </w:r>
      <w:r>
        <w:rPr>
          <w:rFonts w:cs="Times New Roman (正文 CS 字体)" w:hint="eastAsia"/>
        </w:rPr>
        <w:t>数据集中的</w:t>
      </w:r>
      <w:r>
        <w:rPr>
          <w:rFonts w:cs="Times New Roman (正文 CS 字体)" w:hint="eastAsia"/>
        </w:rPr>
        <w:t>sub-001</w:t>
      </w:r>
      <w:r>
        <w:rPr>
          <w:rFonts w:cs="Times New Roman (正文 CS 字体)" w:hint="eastAsia"/>
        </w:rPr>
        <w:t>为例</w:t>
      </w:r>
      <w:r w:rsidR="00B0489D">
        <w:rPr>
          <w:rFonts w:cs="Times New Roman (正文 CS 字体)" w:hint="eastAsia"/>
        </w:rPr>
        <w:t>，</w:t>
      </w:r>
      <w:r w:rsidR="00B0489D" w:rsidRPr="002C6469">
        <w:rPr>
          <w:rFonts w:cs="Times New Roman (正文 CS 字体)"/>
        </w:rPr>
        <w:t>符合</w:t>
      </w:r>
      <w:r w:rsidR="00B0489D" w:rsidRPr="002C6469">
        <w:rPr>
          <w:rFonts w:cs="Times New Roman (正文 CS 字体)"/>
        </w:rPr>
        <w:t>BIDS</w:t>
      </w:r>
      <w:r w:rsidR="00B0489D" w:rsidRPr="002C6469">
        <w:rPr>
          <w:rFonts w:cs="Times New Roman (正文 CS 字体)"/>
        </w:rPr>
        <w:t>标准的数据集树状结构</w:t>
      </w:r>
      <w:r w:rsidR="00B0489D">
        <w:rPr>
          <w:rFonts w:cs="Times New Roman (正文 CS 字体)" w:hint="eastAsia"/>
        </w:rPr>
        <w:t>如下：</w:t>
      </w:r>
    </w:p>
    <w:p w14:paraId="7BB63B6F"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ds001734/</w:t>
      </w:r>
    </w:p>
    <w:p w14:paraId="19131187"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participants.tsv</w:t>
      </w:r>
    </w:p>
    <w:p w14:paraId="0B9439CB"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dataset_description.json</w:t>
      </w:r>
    </w:p>
    <w:p w14:paraId="5079DABD"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README</w:t>
      </w:r>
    </w:p>
    <w:p w14:paraId="6DC97520"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sub-</w:t>
      </w:r>
      <w:r>
        <w:rPr>
          <w:rFonts w:ascii="Menlo" w:hAnsi="Menlo" w:cs="Menlo"/>
          <w:color w:val="098658"/>
          <w:sz w:val="18"/>
          <w:szCs w:val="18"/>
        </w:rPr>
        <w:t>0</w:t>
      </w:r>
      <w:r>
        <w:rPr>
          <w:rFonts w:ascii="Menlo" w:hAnsi="Menlo" w:cs="Menlo"/>
          <w:color w:val="CD3131"/>
          <w:sz w:val="18"/>
          <w:szCs w:val="18"/>
        </w:rPr>
        <w:t>01</w:t>
      </w:r>
      <w:r>
        <w:rPr>
          <w:rFonts w:ascii="Menlo" w:hAnsi="Menlo" w:cs="Menlo"/>
          <w:color w:val="000000"/>
          <w:sz w:val="18"/>
          <w:szCs w:val="18"/>
        </w:rPr>
        <w:t>/</w:t>
      </w:r>
    </w:p>
    <w:p w14:paraId="649F3F1D"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anat/</w:t>
      </w:r>
    </w:p>
    <w:p w14:paraId="4C452A5B"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lastRenderedPageBreak/>
        <w:t>│   │   └── sub-</w:t>
      </w:r>
      <w:r>
        <w:rPr>
          <w:rFonts w:ascii="Menlo" w:hAnsi="Menlo" w:cs="Menlo"/>
          <w:color w:val="CD3131"/>
          <w:sz w:val="18"/>
          <w:szCs w:val="18"/>
        </w:rPr>
        <w:t>001_T1w</w:t>
      </w:r>
      <w:r>
        <w:rPr>
          <w:rFonts w:ascii="Menlo" w:hAnsi="Menlo" w:cs="Menlo"/>
          <w:color w:val="000000"/>
          <w:sz w:val="18"/>
          <w:szCs w:val="18"/>
        </w:rPr>
        <w:t>.nii.gz</w:t>
      </w:r>
    </w:p>
    <w:p w14:paraId="1476B157"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fmap/</w:t>
      </w:r>
    </w:p>
    <w:p w14:paraId="287E06A3"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 sub-</w:t>
      </w:r>
      <w:r>
        <w:rPr>
          <w:rFonts w:ascii="Menlo" w:hAnsi="Menlo" w:cs="Menlo"/>
          <w:color w:val="CD3131"/>
          <w:sz w:val="18"/>
          <w:szCs w:val="18"/>
        </w:rPr>
        <w:t>001_magnitude1</w:t>
      </w:r>
      <w:r>
        <w:rPr>
          <w:rFonts w:ascii="Menlo" w:hAnsi="Menlo" w:cs="Menlo"/>
          <w:color w:val="000000"/>
          <w:sz w:val="18"/>
          <w:szCs w:val="18"/>
        </w:rPr>
        <w:t>.nii.gz</w:t>
      </w:r>
    </w:p>
    <w:p w14:paraId="05D15F41"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 sub-</w:t>
      </w:r>
      <w:r>
        <w:rPr>
          <w:rFonts w:ascii="Menlo" w:hAnsi="Menlo" w:cs="Menlo"/>
          <w:color w:val="CD3131"/>
          <w:sz w:val="18"/>
          <w:szCs w:val="18"/>
        </w:rPr>
        <w:t>001_magnitude2</w:t>
      </w:r>
      <w:r>
        <w:rPr>
          <w:rFonts w:ascii="Menlo" w:hAnsi="Menlo" w:cs="Menlo"/>
          <w:color w:val="000000"/>
          <w:sz w:val="18"/>
          <w:szCs w:val="18"/>
        </w:rPr>
        <w:t>.nii.gz</w:t>
      </w:r>
    </w:p>
    <w:p w14:paraId="4C3FF164"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 sub-</w:t>
      </w:r>
      <w:r>
        <w:rPr>
          <w:rFonts w:ascii="Menlo" w:hAnsi="Menlo" w:cs="Menlo"/>
          <w:color w:val="CD3131"/>
          <w:sz w:val="18"/>
          <w:szCs w:val="18"/>
        </w:rPr>
        <w:t>001_phasediff</w:t>
      </w:r>
      <w:r>
        <w:rPr>
          <w:rFonts w:ascii="Menlo" w:hAnsi="Menlo" w:cs="Menlo"/>
          <w:color w:val="000000"/>
          <w:sz w:val="18"/>
          <w:szCs w:val="18"/>
        </w:rPr>
        <w:t>.json</w:t>
      </w:r>
    </w:p>
    <w:p w14:paraId="4C1C6CAF"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 sub-</w:t>
      </w:r>
      <w:r>
        <w:rPr>
          <w:rFonts w:ascii="Menlo" w:hAnsi="Menlo" w:cs="Menlo"/>
          <w:color w:val="CD3131"/>
          <w:sz w:val="18"/>
          <w:szCs w:val="18"/>
        </w:rPr>
        <w:t>001_phasediff</w:t>
      </w:r>
      <w:r>
        <w:rPr>
          <w:rFonts w:ascii="Menlo" w:hAnsi="Menlo" w:cs="Menlo"/>
          <w:color w:val="000000"/>
          <w:sz w:val="18"/>
          <w:szCs w:val="18"/>
        </w:rPr>
        <w:t>.nii.gz</w:t>
      </w:r>
    </w:p>
    <w:p w14:paraId="798249DE"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func/</w:t>
      </w:r>
    </w:p>
    <w:p w14:paraId="1658B0C1"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01_bold</w:t>
      </w:r>
      <w:r>
        <w:rPr>
          <w:rFonts w:ascii="Menlo" w:hAnsi="Menlo" w:cs="Menlo"/>
          <w:color w:val="000000"/>
          <w:sz w:val="18"/>
          <w:szCs w:val="18"/>
        </w:rPr>
        <w:t>.nii.gz</w:t>
      </w:r>
    </w:p>
    <w:p w14:paraId="63818D31"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01_events</w:t>
      </w:r>
      <w:r>
        <w:rPr>
          <w:rFonts w:ascii="Menlo" w:hAnsi="Menlo" w:cs="Menlo"/>
          <w:color w:val="000000"/>
          <w:sz w:val="18"/>
          <w:szCs w:val="18"/>
        </w:rPr>
        <w:t>.tsv</w:t>
      </w:r>
    </w:p>
    <w:p w14:paraId="7C1269AA"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01_sbref</w:t>
      </w:r>
      <w:r>
        <w:rPr>
          <w:rFonts w:ascii="Menlo" w:hAnsi="Menlo" w:cs="Menlo"/>
          <w:color w:val="000000"/>
          <w:sz w:val="18"/>
          <w:szCs w:val="18"/>
        </w:rPr>
        <w:t>.nii.gz</w:t>
      </w:r>
    </w:p>
    <w:p w14:paraId="696C88EE"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02_bold</w:t>
      </w:r>
      <w:r>
        <w:rPr>
          <w:rFonts w:ascii="Menlo" w:hAnsi="Menlo" w:cs="Menlo"/>
          <w:color w:val="000000"/>
          <w:sz w:val="18"/>
          <w:szCs w:val="18"/>
        </w:rPr>
        <w:t>.nii.gz</w:t>
      </w:r>
    </w:p>
    <w:p w14:paraId="03CDFB24"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02_events</w:t>
      </w:r>
      <w:r>
        <w:rPr>
          <w:rFonts w:ascii="Menlo" w:hAnsi="Menlo" w:cs="Menlo"/>
          <w:color w:val="000000"/>
          <w:sz w:val="18"/>
          <w:szCs w:val="18"/>
        </w:rPr>
        <w:t>.tsv</w:t>
      </w:r>
    </w:p>
    <w:p w14:paraId="10283E0B"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02_sbref</w:t>
      </w:r>
      <w:r>
        <w:rPr>
          <w:rFonts w:ascii="Menlo" w:hAnsi="Menlo" w:cs="Menlo"/>
          <w:color w:val="000000"/>
          <w:sz w:val="18"/>
          <w:szCs w:val="18"/>
        </w:rPr>
        <w:t>.nii.gz</w:t>
      </w:r>
    </w:p>
    <w:p w14:paraId="72E0D4AE"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03_bold</w:t>
      </w:r>
      <w:r>
        <w:rPr>
          <w:rFonts w:ascii="Menlo" w:hAnsi="Menlo" w:cs="Menlo"/>
          <w:color w:val="000000"/>
          <w:sz w:val="18"/>
          <w:szCs w:val="18"/>
        </w:rPr>
        <w:t>.nii.gz</w:t>
      </w:r>
    </w:p>
    <w:p w14:paraId="364C0941"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03_events</w:t>
      </w:r>
      <w:r>
        <w:rPr>
          <w:rFonts w:ascii="Menlo" w:hAnsi="Menlo" w:cs="Menlo"/>
          <w:color w:val="000000"/>
          <w:sz w:val="18"/>
          <w:szCs w:val="18"/>
        </w:rPr>
        <w:t>.tsv</w:t>
      </w:r>
    </w:p>
    <w:p w14:paraId="1E0BC7A0"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03_sbref</w:t>
      </w:r>
      <w:r>
        <w:rPr>
          <w:rFonts w:ascii="Menlo" w:hAnsi="Menlo" w:cs="Menlo"/>
          <w:color w:val="000000"/>
          <w:sz w:val="18"/>
          <w:szCs w:val="18"/>
        </w:rPr>
        <w:t>.nii.gz</w:t>
      </w:r>
    </w:p>
    <w:p w14:paraId="44F603C4"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04_bold</w:t>
      </w:r>
      <w:r>
        <w:rPr>
          <w:rFonts w:ascii="Menlo" w:hAnsi="Menlo" w:cs="Menlo"/>
          <w:color w:val="000000"/>
          <w:sz w:val="18"/>
          <w:szCs w:val="18"/>
        </w:rPr>
        <w:t>.nii.gz</w:t>
      </w:r>
    </w:p>
    <w:p w14:paraId="2CFB4A59" w14:textId="77777777" w:rsidR="00CA57F6" w:rsidRDefault="00CA57F6" w:rsidP="000A7C18">
      <w:pPr>
        <w:shd w:val="clear" w:color="auto" w:fill="FFFFFF"/>
        <w:spacing w:line="270" w:lineRule="atLeast"/>
        <w:ind w:firstLineChars="0" w:firstLine="0"/>
        <w:rPr>
          <w:rFonts w:ascii="Menlo" w:hAnsi="Menlo" w:cs="Menlo"/>
          <w:color w:val="000000"/>
          <w:sz w:val="18"/>
          <w:szCs w:val="18"/>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04_events</w:t>
      </w:r>
      <w:r>
        <w:rPr>
          <w:rFonts w:ascii="Menlo" w:hAnsi="Menlo" w:cs="Menlo"/>
          <w:color w:val="000000"/>
          <w:sz w:val="18"/>
          <w:szCs w:val="18"/>
        </w:rPr>
        <w:t>.tsv</w:t>
      </w:r>
    </w:p>
    <w:p w14:paraId="1CF451D6" w14:textId="670F53E0" w:rsidR="00B0489D" w:rsidRDefault="00CA57F6" w:rsidP="000A7C18">
      <w:pPr>
        <w:shd w:val="clear" w:color="auto" w:fill="FFFFFF"/>
        <w:spacing w:line="270" w:lineRule="atLeast"/>
        <w:ind w:firstLineChars="0" w:firstLine="0"/>
        <w:rPr>
          <w:b/>
          <w:bCs/>
          <w:sz w:val="24"/>
        </w:rPr>
      </w:pPr>
      <w:r>
        <w:rPr>
          <w:rFonts w:ascii="Menlo" w:hAnsi="Menlo" w:cs="Menlo"/>
          <w:color w:val="000000"/>
          <w:sz w:val="18"/>
          <w:szCs w:val="18"/>
        </w:rPr>
        <w:t>│       └── sub-</w:t>
      </w:r>
      <w:r>
        <w:rPr>
          <w:rFonts w:ascii="Menlo" w:hAnsi="Menlo" w:cs="Menlo"/>
          <w:color w:val="CD3131"/>
          <w:sz w:val="18"/>
          <w:szCs w:val="18"/>
        </w:rPr>
        <w:t>001_task</w:t>
      </w:r>
      <w:r>
        <w:rPr>
          <w:rFonts w:ascii="Menlo" w:hAnsi="Menlo" w:cs="Menlo"/>
          <w:color w:val="000000"/>
          <w:sz w:val="18"/>
          <w:szCs w:val="18"/>
        </w:rPr>
        <w:t>-MGT_run-</w:t>
      </w:r>
      <w:r>
        <w:rPr>
          <w:rFonts w:ascii="Menlo" w:hAnsi="Menlo" w:cs="Menlo"/>
          <w:color w:val="CD3131"/>
          <w:sz w:val="18"/>
          <w:szCs w:val="18"/>
        </w:rPr>
        <w:t>04_sbref</w:t>
      </w:r>
      <w:r>
        <w:rPr>
          <w:rFonts w:ascii="Menlo" w:hAnsi="Menlo" w:cs="Menlo"/>
          <w:color w:val="000000"/>
          <w:sz w:val="18"/>
          <w:szCs w:val="18"/>
        </w:rPr>
        <w:t>.nii.gz</w:t>
      </w:r>
    </w:p>
    <w:p w14:paraId="23DA4335" w14:textId="11C6798A" w:rsidR="00B0489D" w:rsidRDefault="00BC18F8" w:rsidP="000A7C18">
      <w:pPr>
        <w:ind w:firstLine="420"/>
        <w:rPr>
          <w:szCs w:val="21"/>
        </w:rPr>
      </w:pPr>
      <w:r>
        <w:rPr>
          <w:rFonts w:hint="eastAsia"/>
          <w:szCs w:val="21"/>
        </w:rPr>
        <w:t>在创建好所有的符合格式的文件夹以后，还需要注意以下几点。第一，</w:t>
      </w:r>
      <w:r>
        <w:rPr>
          <w:szCs w:val="21"/>
        </w:rPr>
        <w:t>BIDS</w:t>
      </w:r>
      <w:r>
        <w:rPr>
          <w:rFonts w:hint="eastAsia"/>
          <w:szCs w:val="21"/>
        </w:rPr>
        <w:t>数据中涉及的其他文件。首先来说要放在与“</w:t>
      </w:r>
      <w:r>
        <w:rPr>
          <w:rFonts w:hint="eastAsia"/>
          <w:szCs w:val="21"/>
        </w:rPr>
        <w:t>sub-*</w:t>
      </w:r>
      <w:r>
        <w:rPr>
          <w:rFonts w:hint="eastAsia"/>
          <w:szCs w:val="21"/>
        </w:rPr>
        <w:t>”文件夹同一目录级别的文件，包括用于说明整个数据集改动的“</w:t>
      </w:r>
      <w:r>
        <w:rPr>
          <w:szCs w:val="21"/>
        </w:rPr>
        <w:t>CHANGES</w:t>
      </w:r>
      <w:r>
        <w:rPr>
          <w:rFonts w:hint="eastAsia"/>
          <w:szCs w:val="21"/>
        </w:rPr>
        <w:t>”文件和用于说明被试情况的“</w:t>
      </w:r>
      <w:r>
        <w:rPr>
          <w:rFonts w:hint="eastAsia"/>
          <w:szCs w:val="21"/>
        </w:rPr>
        <w:t>participants</w:t>
      </w:r>
      <w:r>
        <w:rPr>
          <w:szCs w:val="21"/>
        </w:rPr>
        <w:t>.json</w:t>
      </w:r>
      <w:r>
        <w:rPr>
          <w:rFonts w:hint="eastAsia"/>
          <w:szCs w:val="21"/>
        </w:rPr>
        <w:t>”和“</w:t>
      </w:r>
      <w:r>
        <w:rPr>
          <w:rFonts w:hint="eastAsia"/>
          <w:szCs w:val="21"/>
        </w:rPr>
        <w:t>participants</w:t>
      </w:r>
      <w:r>
        <w:rPr>
          <w:szCs w:val="21"/>
        </w:rPr>
        <w:t>.</w:t>
      </w:r>
      <w:r>
        <w:rPr>
          <w:rFonts w:hint="eastAsia"/>
          <w:szCs w:val="21"/>
        </w:rPr>
        <w:t>tsv</w:t>
      </w:r>
      <w:r>
        <w:rPr>
          <w:rFonts w:hint="eastAsia"/>
          <w:szCs w:val="21"/>
        </w:rPr>
        <w:t>”、用于说明整个数据集情况的“</w:t>
      </w:r>
      <w:r>
        <w:rPr>
          <w:szCs w:val="21"/>
        </w:rPr>
        <w:t>README</w:t>
      </w:r>
      <w:r>
        <w:rPr>
          <w:rFonts w:hint="eastAsia"/>
          <w:szCs w:val="21"/>
        </w:rPr>
        <w:t>”文件以及“</w:t>
      </w:r>
      <w:r>
        <w:rPr>
          <w:rFonts w:hint="eastAsia"/>
          <w:szCs w:val="21"/>
        </w:rPr>
        <w:t>dataset</w:t>
      </w:r>
      <w:r>
        <w:rPr>
          <w:szCs w:val="21"/>
        </w:rPr>
        <w:t>_description.json</w:t>
      </w:r>
      <w:r>
        <w:rPr>
          <w:rFonts w:hint="eastAsia"/>
          <w:szCs w:val="21"/>
        </w:rPr>
        <w:t>”文件。这些文件在使用工具时会自动根据数据集内容生成，若有需要自己进一步补充的部分，比如数据的描述，被试的更多情况等等。这些数据是必要的，缺失则会导致无法</w:t>
      </w:r>
      <w:r>
        <w:rPr>
          <w:rFonts w:hint="eastAsia"/>
          <w:szCs w:val="21"/>
        </w:rPr>
        <w:t>validate</w:t>
      </w:r>
      <w:r>
        <w:rPr>
          <w:rFonts w:hint="eastAsia"/>
          <w:szCs w:val="21"/>
        </w:rPr>
        <w:t>。其次，对于每个被试文件夹（即“</w:t>
      </w:r>
      <w:r>
        <w:rPr>
          <w:rFonts w:hint="eastAsia"/>
          <w:szCs w:val="21"/>
        </w:rPr>
        <w:t>sub-*</w:t>
      </w:r>
      <w:r>
        <w:rPr>
          <w:rFonts w:hint="eastAsia"/>
          <w:szCs w:val="21"/>
        </w:rPr>
        <w:t>”文件夹）</w:t>
      </w:r>
      <w:r w:rsidR="00B0489D">
        <w:rPr>
          <w:rFonts w:hint="eastAsia"/>
          <w:szCs w:val="21"/>
        </w:rPr>
        <w:t>，应</w:t>
      </w:r>
      <w:r>
        <w:rPr>
          <w:rFonts w:hint="eastAsia"/>
          <w:szCs w:val="21"/>
        </w:rPr>
        <w:t>包括用于保存被试扫描参数的</w:t>
      </w:r>
      <w:r>
        <w:rPr>
          <w:szCs w:val="21"/>
        </w:rPr>
        <w:t>.</w:t>
      </w:r>
      <w:r>
        <w:rPr>
          <w:rFonts w:hint="eastAsia"/>
          <w:szCs w:val="21"/>
        </w:rPr>
        <w:t>json</w:t>
      </w:r>
      <w:r>
        <w:rPr>
          <w:rFonts w:hint="eastAsia"/>
          <w:szCs w:val="21"/>
        </w:rPr>
        <w:t>文件和</w:t>
      </w:r>
      <w:r>
        <w:rPr>
          <w:szCs w:val="21"/>
        </w:rPr>
        <w:t>.tsv</w:t>
      </w:r>
      <w:r>
        <w:rPr>
          <w:rFonts w:hint="eastAsia"/>
          <w:szCs w:val="21"/>
        </w:rPr>
        <w:t>文件。最后，</w:t>
      </w:r>
      <w:r w:rsidR="0088699A">
        <w:rPr>
          <w:rFonts w:hint="eastAsia"/>
          <w:szCs w:val="21"/>
        </w:rPr>
        <w:t>功能数据“</w:t>
      </w:r>
      <w:r w:rsidR="0088699A">
        <w:rPr>
          <w:rFonts w:hint="eastAsia"/>
          <w:szCs w:val="21"/>
        </w:rPr>
        <w:t>func</w:t>
      </w:r>
      <w:r w:rsidR="0088699A">
        <w:rPr>
          <w:rFonts w:hint="eastAsia"/>
          <w:szCs w:val="21"/>
        </w:rPr>
        <w:t>”文件夹中还</w:t>
      </w:r>
      <w:r w:rsidR="00B0489D">
        <w:rPr>
          <w:rFonts w:hint="eastAsia"/>
          <w:szCs w:val="21"/>
        </w:rPr>
        <w:t>应有</w:t>
      </w:r>
      <w:r w:rsidR="0088699A">
        <w:rPr>
          <w:rFonts w:hint="eastAsia"/>
          <w:szCs w:val="21"/>
        </w:rPr>
        <w:t>以“</w:t>
      </w:r>
      <w:r w:rsidR="0088699A">
        <w:rPr>
          <w:rFonts w:hint="eastAsia"/>
          <w:szCs w:val="21"/>
        </w:rPr>
        <w:t>event</w:t>
      </w:r>
      <w:r w:rsidR="0088699A">
        <w:rPr>
          <w:rFonts w:hint="eastAsia"/>
          <w:szCs w:val="21"/>
        </w:rPr>
        <w:t>”结尾的</w:t>
      </w:r>
      <w:r w:rsidR="0088699A">
        <w:rPr>
          <w:szCs w:val="21"/>
        </w:rPr>
        <w:t>.</w:t>
      </w:r>
      <w:r w:rsidR="0088699A">
        <w:rPr>
          <w:rFonts w:hint="eastAsia"/>
          <w:szCs w:val="21"/>
        </w:rPr>
        <w:t>tsv</w:t>
      </w:r>
      <w:r w:rsidR="0088699A">
        <w:rPr>
          <w:rFonts w:hint="eastAsia"/>
          <w:szCs w:val="21"/>
        </w:rPr>
        <w:t>文件以及</w:t>
      </w:r>
      <w:r w:rsidR="0088699A">
        <w:rPr>
          <w:szCs w:val="21"/>
        </w:rPr>
        <w:t>.</w:t>
      </w:r>
      <w:r w:rsidR="0088699A">
        <w:rPr>
          <w:rFonts w:hint="eastAsia"/>
          <w:szCs w:val="21"/>
        </w:rPr>
        <w:t>json</w:t>
      </w:r>
      <w:r w:rsidR="0088699A">
        <w:rPr>
          <w:rFonts w:hint="eastAsia"/>
          <w:szCs w:val="21"/>
        </w:rPr>
        <w:t>文件。</w:t>
      </w:r>
    </w:p>
    <w:p w14:paraId="717CC0EE" w14:textId="7B67C72A" w:rsidR="00383AC5" w:rsidRPr="000A7C18" w:rsidRDefault="00B0489D" w:rsidP="005B4481">
      <w:pPr>
        <w:ind w:firstLine="420"/>
      </w:pPr>
      <w:r>
        <w:rPr>
          <w:rFonts w:hint="eastAsia"/>
          <w:szCs w:val="21"/>
        </w:rPr>
        <w:t>在</w:t>
      </w:r>
      <w:r>
        <w:rPr>
          <w:szCs w:val="21"/>
        </w:rPr>
        <w:t>DICOM</w:t>
      </w:r>
      <w:r>
        <w:rPr>
          <w:rFonts w:hint="eastAsia"/>
          <w:szCs w:val="21"/>
        </w:rPr>
        <w:t>格式数据转为</w:t>
      </w:r>
      <w:r>
        <w:rPr>
          <w:szCs w:val="21"/>
        </w:rPr>
        <w:t>BIDS</w:t>
      </w:r>
      <w:r>
        <w:rPr>
          <w:rFonts w:hint="eastAsia"/>
          <w:szCs w:val="21"/>
        </w:rPr>
        <w:t>格式过程中，文件的命名问题是导致</w:t>
      </w:r>
      <w:r>
        <w:rPr>
          <w:szCs w:val="21"/>
        </w:rPr>
        <w:t>BIDS</w:t>
      </w:r>
      <w:r>
        <w:rPr>
          <w:rFonts w:hint="eastAsia"/>
          <w:szCs w:val="21"/>
        </w:rPr>
        <w:t>格式不规范的一个主要原因。</w:t>
      </w:r>
      <w:r w:rsidR="0088699A">
        <w:rPr>
          <w:rFonts w:hint="eastAsia"/>
          <w:szCs w:val="21"/>
        </w:rPr>
        <w:t>由于每个图像以及</w:t>
      </w:r>
      <w:r w:rsidR="0088699A">
        <w:rPr>
          <w:szCs w:val="21"/>
        </w:rPr>
        <w:t>.</w:t>
      </w:r>
      <w:r w:rsidR="0088699A">
        <w:rPr>
          <w:rFonts w:hint="eastAsia"/>
          <w:szCs w:val="21"/>
        </w:rPr>
        <w:t>json</w:t>
      </w:r>
      <w:r w:rsidR="0088699A">
        <w:rPr>
          <w:rFonts w:hint="eastAsia"/>
          <w:szCs w:val="21"/>
        </w:rPr>
        <w:t>文件和</w:t>
      </w:r>
      <w:r w:rsidR="0088699A">
        <w:rPr>
          <w:szCs w:val="21"/>
        </w:rPr>
        <w:t>.tsv</w:t>
      </w:r>
      <w:r w:rsidR="0088699A">
        <w:rPr>
          <w:rFonts w:hint="eastAsia"/>
          <w:szCs w:val="21"/>
        </w:rPr>
        <w:t>文件的名字是数据处理人自己设置的，软件无法帮你设置</w:t>
      </w:r>
      <w:r>
        <w:rPr>
          <w:rFonts w:hint="eastAsia"/>
          <w:szCs w:val="21"/>
        </w:rPr>
        <w:t>，所以对于脑成像数据的文件都应规范命名</w:t>
      </w:r>
      <w:r w:rsidR="00B4702D">
        <w:rPr>
          <w:rFonts w:hint="eastAsia"/>
          <w:szCs w:val="21"/>
        </w:rPr>
        <w:t>。</w:t>
      </w:r>
    </w:p>
    <w:p w14:paraId="30CC3C56" w14:textId="47057CEE" w:rsidR="00F801D4" w:rsidRDefault="00383AC5" w:rsidP="005B4481">
      <w:pPr>
        <w:pStyle w:val="3"/>
        <w:rPr>
          <w:szCs w:val="21"/>
        </w:rPr>
      </w:pPr>
      <w:commentRangeStart w:id="23"/>
      <w:r>
        <w:rPr>
          <w:rFonts w:hint="eastAsia"/>
        </w:rPr>
        <w:t>4</w:t>
      </w:r>
      <w:r w:rsidRPr="00253080">
        <w:rPr>
          <w:rFonts w:hint="eastAsia"/>
        </w:rPr>
        <w:t>.1.</w:t>
      </w:r>
      <w:r w:rsidR="005B4481">
        <w:rPr>
          <w:rFonts w:hint="eastAsia"/>
        </w:rPr>
        <w:t xml:space="preserve">2 </w:t>
      </w:r>
      <w:r>
        <w:rPr>
          <w:rFonts w:hint="eastAsia"/>
        </w:rPr>
        <w:t>场图数据的</w:t>
      </w:r>
      <w:r>
        <w:t>BIDS</w:t>
      </w:r>
      <w:r>
        <w:rPr>
          <w:rFonts w:hint="eastAsia"/>
        </w:rPr>
        <w:t>结构和命名规则</w:t>
      </w:r>
      <w:commentRangeEnd w:id="23"/>
      <w:r w:rsidR="00C93075">
        <w:rPr>
          <w:rStyle w:val="af7"/>
          <w:rFonts w:ascii="Times New Roman" w:eastAsia="宋体" w:hAnsi="Times New Roman" w:cs="宋体"/>
          <w:color w:val="auto"/>
        </w:rPr>
        <w:commentReference w:id="23"/>
      </w:r>
    </w:p>
    <w:p w14:paraId="26336C76" w14:textId="258161A8" w:rsidR="00F801D4" w:rsidRDefault="00383AC5" w:rsidP="00F801D4">
      <w:pPr>
        <w:ind w:firstLine="420"/>
        <w:rPr>
          <w:szCs w:val="21"/>
        </w:rPr>
      </w:pPr>
      <w:r>
        <w:rPr>
          <w:rFonts w:hint="eastAsia"/>
          <w:szCs w:val="21"/>
        </w:rPr>
        <w:t>功能磁共振成像通常采用</w:t>
      </w:r>
      <w:r w:rsidR="00F801D4">
        <w:rPr>
          <w:rFonts w:hint="eastAsia"/>
          <w:szCs w:val="21"/>
        </w:rPr>
        <w:t>平面回波成像</w:t>
      </w:r>
      <w:r>
        <w:rPr>
          <w:rFonts w:hint="eastAsia"/>
          <w:szCs w:val="21"/>
        </w:rPr>
        <w:t>（</w:t>
      </w:r>
      <w:r>
        <w:rPr>
          <w:szCs w:val="21"/>
        </w:rPr>
        <w:t>EPI</w:t>
      </w:r>
      <w:r>
        <w:rPr>
          <w:rFonts w:hint="eastAsia"/>
          <w:szCs w:val="21"/>
        </w:rPr>
        <w:t>）的</w:t>
      </w:r>
      <w:r w:rsidR="00F801D4">
        <w:rPr>
          <w:rFonts w:hint="eastAsia"/>
          <w:szCs w:val="21"/>
        </w:rPr>
        <w:t>序列，</w:t>
      </w:r>
      <w:r>
        <w:rPr>
          <w:rFonts w:hint="eastAsia"/>
          <w:szCs w:val="21"/>
        </w:rPr>
        <w:t>该技术对于静态</w:t>
      </w:r>
      <w:r w:rsidR="00F801D4">
        <w:rPr>
          <w:rFonts w:hint="eastAsia"/>
          <w:szCs w:val="21"/>
        </w:rPr>
        <w:t>磁场</w:t>
      </w:r>
      <w:r>
        <w:rPr>
          <w:rFonts w:hint="eastAsia"/>
          <w:szCs w:val="21"/>
        </w:rPr>
        <w:t>（</w:t>
      </w:r>
      <w:r w:rsidRPr="00240BEE">
        <w:rPr>
          <w:i/>
          <w:iCs/>
          <w:szCs w:val="21"/>
        </w:rPr>
        <w:t>B</w:t>
      </w:r>
      <w:r w:rsidRPr="00240BEE">
        <w:rPr>
          <w:i/>
          <w:iCs/>
          <w:szCs w:val="21"/>
          <w:vertAlign w:val="subscript"/>
        </w:rPr>
        <w:t>0</w:t>
      </w:r>
      <w:r>
        <w:rPr>
          <w:rFonts w:hint="eastAsia"/>
          <w:szCs w:val="21"/>
        </w:rPr>
        <w:t>场）</w:t>
      </w:r>
      <w:r w:rsidR="00F801D4">
        <w:rPr>
          <w:rFonts w:hint="eastAsia"/>
          <w:szCs w:val="21"/>
        </w:rPr>
        <w:t>的均匀度非常敏感。</w:t>
      </w:r>
      <w:r>
        <w:rPr>
          <w:rFonts w:hint="eastAsia"/>
          <w:szCs w:val="21"/>
        </w:rPr>
        <w:t>磁场不均匀会导致显著的几何畸变，</w:t>
      </w:r>
      <w:r w:rsidR="00F801D4">
        <w:rPr>
          <w:rFonts w:hint="eastAsia"/>
          <w:szCs w:val="21"/>
        </w:rPr>
        <w:t>这种畸变</w:t>
      </w:r>
      <w:r>
        <w:rPr>
          <w:rFonts w:hint="eastAsia"/>
          <w:szCs w:val="21"/>
        </w:rPr>
        <w:t>主要</w:t>
      </w:r>
      <w:r w:rsidR="00F801D4">
        <w:rPr>
          <w:rFonts w:hint="eastAsia"/>
          <w:szCs w:val="21"/>
        </w:rPr>
        <w:t>发生在相位编码方向，在图像中表现为沿着相位编码方向平移、压缩或拉伸。</w:t>
      </w:r>
    </w:p>
    <w:p w14:paraId="2D76D581" w14:textId="7C4F2C93" w:rsidR="00383AC5" w:rsidRDefault="00383AC5" w:rsidP="00383AC5">
      <w:pPr>
        <w:ind w:firstLine="420"/>
        <w:rPr>
          <w:szCs w:val="21"/>
        </w:rPr>
      </w:pPr>
      <w:r>
        <w:rPr>
          <w:rFonts w:hint="eastAsia"/>
          <w:szCs w:val="21"/>
        </w:rPr>
        <w:lastRenderedPageBreak/>
        <w:t>场图（</w:t>
      </w:r>
      <w:r>
        <w:rPr>
          <w:rFonts w:hint="eastAsia"/>
          <w:szCs w:val="21"/>
        </w:rPr>
        <w:t>fieldmap</w:t>
      </w:r>
      <w:r>
        <w:rPr>
          <w:rFonts w:hint="eastAsia"/>
          <w:szCs w:val="21"/>
        </w:rPr>
        <w:t>）是一种直接测量磁场不均匀性的图像类型，可用于校正</w:t>
      </w:r>
      <w:r>
        <w:rPr>
          <w:szCs w:val="21"/>
        </w:rPr>
        <w:t>EPI</w:t>
      </w:r>
      <w:r>
        <w:rPr>
          <w:rFonts w:hint="eastAsia"/>
          <w:szCs w:val="21"/>
        </w:rPr>
        <w:t>图像中的几何畸变。通过调整</w:t>
      </w:r>
      <w:r w:rsidRPr="00383AC5">
        <w:rPr>
          <w:rFonts w:hint="eastAsia"/>
          <w:szCs w:val="21"/>
        </w:rPr>
        <w:t>EPI</w:t>
      </w:r>
      <w:r w:rsidRPr="00383AC5">
        <w:rPr>
          <w:rFonts w:hint="eastAsia"/>
          <w:szCs w:val="21"/>
        </w:rPr>
        <w:t>序列的相位编码梯度运行方式，可以改变几何畸变的方向。例如，相位编码方向为后</w:t>
      </w:r>
      <w:r w:rsidRPr="00383AC5">
        <w:rPr>
          <w:rFonts w:hint="eastAsia"/>
          <w:szCs w:val="21"/>
        </w:rPr>
        <w:t>-</w:t>
      </w:r>
      <w:r w:rsidRPr="00383AC5">
        <w:rPr>
          <w:rFonts w:hint="eastAsia"/>
          <w:szCs w:val="21"/>
        </w:rPr>
        <w:t>前（</w:t>
      </w:r>
      <w:r w:rsidRPr="00383AC5">
        <w:rPr>
          <w:rFonts w:hint="eastAsia"/>
          <w:szCs w:val="21"/>
        </w:rPr>
        <w:t>posterior-anterior, PA</w:t>
      </w:r>
      <w:r w:rsidRPr="00383AC5">
        <w:rPr>
          <w:rFonts w:hint="eastAsia"/>
          <w:szCs w:val="21"/>
        </w:rPr>
        <w:t>）时，前额叶区域的</w:t>
      </w:r>
      <w:r w:rsidRPr="00383AC5">
        <w:rPr>
          <w:rFonts w:hint="eastAsia"/>
          <w:szCs w:val="21"/>
        </w:rPr>
        <w:t>EPI</w:t>
      </w:r>
      <w:r w:rsidRPr="00383AC5">
        <w:rPr>
          <w:rFonts w:hint="eastAsia"/>
          <w:szCs w:val="21"/>
        </w:rPr>
        <w:t>图像可能表现为向外拉伸；而相位编码方向为前</w:t>
      </w:r>
      <w:r w:rsidRPr="00383AC5">
        <w:rPr>
          <w:rFonts w:hint="eastAsia"/>
          <w:szCs w:val="21"/>
        </w:rPr>
        <w:t>-</w:t>
      </w:r>
      <w:r w:rsidRPr="00383AC5">
        <w:rPr>
          <w:rFonts w:hint="eastAsia"/>
          <w:szCs w:val="21"/>
        </w:rPr>
        <w:t>后（</w:t>
      </w:r>
      <w:r w:rsidRPr="00383AC5">
        <w:rPr>
          <w:rFonts w:hint="eastAsia"/>
          <w:szCs w:val="21"/>
        </w:rPr>
        <w:t>anterior-posterior, AP</w:t>
      </w:r>
      <w:r w:rsidRPr="00383AC5">
        <w:rPr>
          <w:rFonts w:hint="eastAsia"/>
          <w:szCs w:val="21"/>
        </w:rPr>
        <w:t>）时，则可能表现为向内压缩。为了有效校正因</w:t>
      </w:r>
      <w:r w:rsidRPr="00383AC5">
        <w:rPr>
          <w:rFonts w:hint="eastAsia"/>
          <w:szCs w:val="21"/>
        </w:rPr>
        <w:t>B0</w:t>
      </w:r>
      <w:r w:rsidRPr="00383AC5">
        <w:rPr>
          <w:rFonts w:hint="eastAsia"/>
          <w:szCs w:val="21"/>
        </w:rPr>
        <w:t>场不均匀引起的</w:t>
      </w:r>
      <w:r w:rsidRPr="00383AC5">
        <w:rPr>
          <w:rFonts w:hint="eastAsia"/>
          <w:szCs w:val="21"/>
        </w:rPr>
        <w:t>EPI</w:t>
      </w:r>
      <w:r w:rsidRPr="00383AC5">
        <w:rPr>
          <w:rFonts w:hint="eastAsia"/>
          <w:szCs w:val="21"/>
        </w:rPr>
        <w:t>图像畸变，通常需要采集场图数据。场图采集通常只需几分钟，但能显著提升后续预处理步骤（如图像配准）的质量。</w:t>
      </w:r>
    </w:p>
    <w:p w14:paraId="366E1B71" w14:textId="7EF5B631" w:rsidR="00383AC5" w:rsidRPr="00383AC5" w:rsidRDefault="00383AC5" w:rsidP="00383AC5">
      <w:pPr>
        <w:ind w:firstLine="420"/>
        <w:rPr>
          <w:szCs w:val="21"/>
        </w:rPr>
      </w:pPr>
      <w:r>
        <w:rPr>
          <w:rFonts w:hint="eastAsia"/>
          <w:szCs w:val="21"/>
        </w:rPr>
        <w:t>场图数据主要有四种采集方式，包括梯度回波</w:t>
      </w:r>
      <w:r w:rsidR="00F801D4">
        <w:rPr>
          <w:rFonts w:hint="eastAsia"/>
          <w:szCs w:val="21"/>
        </w:rPr>
        <w:t>（</w:t>
      </w:r>
      <w:r>
        <w:rPr>
          <w:szCs w:val="21"/>
        </w:rPr>
        <w:t>G</w:t>
      </w:r>
      <w:r>
        <w:rPr>
          <w:rFonts w:hint="eastAsia"/>
          <w:szCs w:val="21"/>
        </w:rPr>
        <w:t xml:space="preserve">radient </w:t>
      </w:r>
      <w:r>
        <w:rPr>
          <w:szCs w:val="21"/>
        </w:rPr>
        <w:t>E</w:t>
      </w:r>
      <w:r>
        <w:rPr>
          <w:rFonts w:hint="eastAsia"/>
          <w:szCs w:val="21"/>
        </w:rPr>
        <w:t>cho</w:t>
      </w:r>
      <w:r w:rsidR="00F801D4">
        <w:rPr>
          <w:rFonts w:hint="eastAsia"/>
          <w:szCs w:val="21"/>
        </w:rPr>
        <w:t>）、</w:t>
      </w:r>
      <w:r>
        <w:rPr>
          <w:rFonts w:hint="eastAsia"/>
          <w:szCs w:val="21"/>
        </w:rPr>
        <w:t>不对称自旋回波（</w:t>
      </w:r>
      <w:r w:rsidR="00F801D4">
        <w:rPr>
          <w:szCs w:val="21"/>
        </w:rPr>
        <w:t>A</w:t>
      </w:r>
      <w:r w:rsidR="00F801D4">
        <w:rPr>
          <w:rFonts w:hint="eastAsia"/>
          <w:szCs w:val="21"/>
        </w:rPr>
        <w:t xml:space="preserve">symmetric </w:t>
      </w:r>
      <w:r w:rsidR="00F801D4">
        <w:rPr>
          <w:szCs w:val="21"/>
        </w:rPr>
        <w:t>S</w:t>
      </w:r>
      <w:r w:rsidR="00F801D4">
        <w:rPr>
          <w:rFonts w:hint="eastAsia"/>
          <w:szCs w:val="21"/>
        </w:rPr>
        <w:t xml:space="preserve">pin </w:t>
      </w:r>
      <w:r w:rsidR="00F801D4">
        <w:rPr>
          <w:szCs w:val="21"/>
        </w:rPr>
        <w:t>E</w:t>
      </w:r>
      <w:r w:rsidR="00F801D4">
        <w:rPr>
          <w:rFonts w:hint="eastAsia"/>
          <w:szCs w:val="21"/>
        </w:rPr>
        <w:t>cho</w:t>
      </w:r>
      <w:r>
        <w:rPr>
          <w:rFonts w:hint="eastAsia"/>
          <w:szCs w:val="21"/>
        </w:rPr>
        <w:t>）</w:t>
      </w:r>
      <w:r w:rsidR="00F801D4">
        <w:rPr>
          <w:rFonts w:hint="eastAsia"/>
          <w:szCs w:val="21"/>
        </w:rPr>
        <w:t>、</w:t>
      </w:r>
      <w:r w:rsidR="00F801D4">
        <w:rPr>
          <w:szCs w:val="21"/>
        </w:rPr>
        <w:t>EPI</w:t>
      </w:r>
      <w:r w:rsidR="00F801D4">
        <w:rPr>
          <w:rFonts w:hint="eastAsia"/>
          <w:szCs w:val="21"/>
        </w:rPr>
        <w:t>平面回波以及</w:t>
      </w:r>
      <w:r>
        <w:rPr>
          <w:rFonts w:hint="eastAsia"/>
          <w:szCs w:val="21"/>
        </w:rPr>
        <w:t>目标翻转</w:t>
      </w:r>
      <w:r>
        <w:rPr>
          <w:rFonts w:hint="eastAsia"/>
          <w:szCs w:val="21"/>
        </w:rPr>
        <w:t>b=0</w:t>
      </w:r>
      <w:r>
        <w:rPr>
          <w:rFonts w:hint="eastAsia"/>
          <w:szCs w:val="21"/>
        </w:rPr>
        <w:t>对（</w:t>
      </w:r>
      <w:r>
        <w:rPr>
          <w:szCs w:val="21"/>
        </w:rPr>
        <w:t>EPI</w:t>
      </w:r>
      <w:r>
        <w:rPr>
          <w:rFonts w:hint="eastAsia"/>
          <w:szCs w:val="21"/>
        </w:rPr>
        <w:t>）（</w:t>
      </w:r>
      <w:r w:rsidR="00F801D4">
        <w:rPr>
          <w:szCs w:val="21"/>
        </w:rPr>
        <w:t>B</w:t>
      </w:r>
      <w:r w:rsidR="00F801D4">
        <w:rPr>
          <w:rFonts w:hint="eastAsia"/>
          <w:szCs w:val="21"/>
        </w:rPr>
        <w:t xml:space="preserve">lip-reversed b=0 pair </w:t>
      </w:r>
      <w:r w:rsidR="00F801D4">
        <w:rPr>
          <w:rFonts w:hint="eastAsia"/>
          <w:szCs w:val="21"/>
        </w:rPr>
        <w:t>（</w:t>
      </w:r>
      <w:r w:rsidR="00F801D4">
        <w:rPr>
          <w:szCs w:val="21"/>
        </w:rPr>
        <w:t>EPI</w:t>
      </w:r>
      <w:r>
        <w:rPr>
          <w:rFonts w:hint="eastAsia"/>
          <w:szCs w:val="21"/>
        </w:rPr>
        <w:t>）</w:t>
      </w:r>
      <w:r w:rsidR="00F801D4">
        <w:rPr>
          <w:rFonts w:hint="eastAsia"/>
          <w:szCs w:val="21"/>
        </w:rPr>
        <w:t>）。</w:t>
      </w:r>
      <w:r>
        <w:rPr>
          <w:szCs w:val="21"/>
        </w:rPr>
        <w:t>BIDS</w:t>
      </w:r>
      <w:r>
        <w:rPr>
          <w:rFonts w:hint="eastAsia"/>
          <w:szCs w:val="21"/>
        </w:rPr>
        <w:t>格式中，场图数据存储于每个被试的</w:t>
      </w:r>
      <w:r w:rsidRPr="00383AC5">
        <w:rPr>
          <w:rFonts w:hint="eastAsia"/>
          <w:szCs w:val="21"/>
        </w:rPr>
        <w:t>sub-&lt;label&gt;/fmap/</w:t>
      </w:r>
      <w:r w:rsidRPr="00383AC5">
        <w:rPr>
          <w:rFonts w:hint="eastAsia"/>
          <w:szCs w:val="21"/>
        </w:rPr>
        <w:t>子目录中</w:t>
      </w:r>
      <w:r>
        <w:rPr>
          <w:rFonts w:hint="eastAsia"/>
          <w:szCs w:val="21"/>
        </w:rPr>
        <w:t>，文件命名遵循</w:t>
      </w:r>
      <w:r>
        <w:rPr>
          <w:szCs w:val="21"/>
        </w:rPr>
        <w:t>BIDS</w:t>
      </w:r>
      <w:r>
        <w:rPr>
          <w:rFonts w:hint="eastAsia"/>
          <w:szCs w:val="21"/>
        </w:rPr>
        <w:t>规范。以下分别展示两种常见场图采集方式的</w:t>
      </w:r>
      <w:r>
        <w:rPr>
          <w:szCs w:val="21"/>
        </w:rPr>
        <w:t>BIDS</w:t>
      </w:r>
      <w:r>
        <w:rPr>
          <w:rFonts w:hint="eastAsia"/>
          <w:szCs w:val="21"/>
        </w:rPr>
        <w:t>数据结构（更</w:t>
      </w:r>
      <w:r w:rsidRPr="00383AC5">
        <w:rPr>
          <w:rFonts w:hint="eastAsia"/>
          <w:szCs w:val="21"/>
        </w:rPr>
        <w:t>多信息可参考</w:t>
      </w:r>
      <w:r w:rsidRPr="00383AC5">
        <w:rPr>
          <w:szCs w:val="21"/>
        </w:rPr>
        <w:t>BIDS</w:t>
      </w:r>
      <w:r w:rsidRPr="00383AC5">
        <w:rPr>
          <w:rFonts w:hint="eastAsia"/>
          <w:szCs w:val="21"/>
        </w:rPr>
        <w:t>官网</w:t>
      </w:r>
      <w:hyperlink r:id="rId21" w:history="1">
        <w:r w:rsidRPr="0039154D">
          <w:rPr>
            <w:rStyle w:val="af0"/>
          </w:rPr>
          <w:t>https://bids-specification.readthedocs.io/en/stable/modality-specific-files/magnetic-resonance-imaging-data.html#fieldmap-data</w:t>
        </w:r>
      </w:hyperlink>
      <w:r>
        <w:rPr>
          <w:rFonts w:hint="eastAsia"/>
          <w:szCs w:val="21"/>
        </w:rPr>
        <w:t>）：</w:t>
      </w:r>
    </w:p>
    <w:p w14:paraId="3325FA07" w14:textId="38969938" w:rsidR="00383AC5" w:rsidRDefault="00383AC5" w:rsidP="00383AC5">
      <w:pPr>
        <w:pStyle w:val="a9"/>
        <w:numPr>
          <w:ilvl w:val="0"/>
          <w:numId w:val="15"/>
        </w:numPr>
        <w:ind w:firstLineChars="0"/>
      </w:pPr>
      <w:r w:rsidRPr="00383AC5">
        <w:rPr>
          <w:rFonts w:hint="eastAsia"/>
        </w:rPr>
        <w:t>相位差</w:t>
      </w:r>
      <w:r w:rsidR="005B4481">
        <w:rPr>
          <w:rFonts w:hint="eastAsia"/>
        </w:rPr>
        <w:t>场图结构</w:t>
      </w:r>
      <w:r w:rsidRPr="00383AC5">
        <w:rPr>
          <w:rFonts w:hint="eastAsia"/>
        </w:rPr>
        <w:t>：通过采集两个不同回波时间（</w:t>
      </w:r>
      <w:r w:rsidRPr="00383AC5">
        <w:rPr>
          <w:rFonts w:hint="eastAsia"/>
        </w:rPr>
        <w:t>TE</w:t>
      </w:r>
      <w:r w:rsidRPr="00383AC5">
        <w:rPr>
          <w:rFonts w:hint="eastAsia"/>
        </w:rPr>
        <w:t>）的梯度回波图像，生成一个相位差图（</w:t>
      </w:r>
      <w:r w:rsidRPr="00383AC5">
        <w:rPr>
          <w:rFonts w:hint="eastAsia"/>
        </w:rPr>
        <w:t>phase difference map</w:t>
      </w:r>
      <w:r w:rsidRPr="00383AC5">
        <w:rPr>
          <w:rFonts w:hint="eastAsia"/>
        </w:rPr>
        <w:t>）以及两个幅</w:t>
      </w:r>
      <w:r>
        <w:rPr>
          <w:rFonts w:hint="eastAsia"/>
        </w:rPr>
        <w:t>值</w:t>
      </w:r>
      <w:r w:rsidRPr="00383AC5">
        <w:rPr>
          <w:rFonts w:hint="eastAsia"/>
        </w:rPr>
        <w:t>图（</w:t>
      </w:r>
      <w:r w:rsidRPr="00383AC5">
        <w:rPr>
          <w:rFonts w:hint="eastAsia"/>
        </w:rPr>
        <w:t>magnitude images</w:t>
      </w:r>
      <w:r w:rsidRPr="00383AC5">
        <w:rPr>
          <w:rFonts w:hint="eastAsia"/>
        </w:rPr>
        <w:t>）</w:t>
      </w:r>
      <w:r>
        <w:rPr>
          <w:rFonts w:hint="eastAsia"/>
        </w:rPr>
        <w:t>；</w:t>
      </w:r>
    </w:p>
    <w:p w14:paraId="66DF4F51" w14:textId="25CA7D3C" w:rsidR="005B4481" w:rsidRPr="005B4481" w:rsidRDefault="005B4481" w:rsidP="005B4481">
      <w:pPr>
        <w:pStyle w:val="a9"/>
        <w:ind w:left="782" w:firstLineChars="0" w:firstLine="0"/>
        <w:jc w:val="center"/>
        <w:rPr>
          <w:rFonts w:cs="Menlo"/>
          <w:color w:val="000000"/>
          <w:szCs w:val="21"/>
        </w:rPr>
      </w:pPr>
      <w:r w:rsidRPr="005B4481">
        <w:rPr>
          <w:rFonts w:cs="Menlo" w:hint="eastAsia"/>
          <w:b/>
          <w:bCs/>
          <w:color w:val="000000"/>
          <w:szCs w:val="21"/>
        </w:rPr>
        <w:t>表</w:t>
      </w:r>
      <w:r>
        <w:rPr>
          <w:rFonts w:cs="Menlo" w:hint="eastAsia"/>
          <w:b/>
          <w:bCs/>
          <w:color w:val="000000"/>
          <w:szCs w:val="21"/>
        </w:rPr>
        <w:t xml:space="preserve">3 </w:t>
      </w:r>
      <w:r w:rsidRPr="00383AC5">
        <w:rPr>
          <w:rFonts w:hint="eastAsia"/>
        </w:rPr>
        <w:t>相位差</w:t>
      </w:r>
      <w:r>
        <w:rPr>
          <w:rFonts w:hint="eastAsia"/>
        </w:rPr>
        <w:t>场图在</w:t>
      </w:r>
      <w:r>
        <w:t>BIDS</w:t>
      </w:r>
      <w:r>
        <w:rPr>
          <w:rFonts w:hint="eastAsia"/>
        </w:rPr>
        <w:t>中的文件夹结构</w:t>
      </w:r>
    </w:p>
    <w:tbl>
      <w:tblPr>
        <w:tblStyle w:val="ae"/>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B4481" w14:paraId="7CCA9EE2" w14:textId="77777777" w:rsidTr="00724F93">
        <w:trPr>
          <w:jc w:val="center"/>
        </w:trPr>
        <w:tc>
          <w:tcPr>
            <w:tcW w:w="2500" w:type="pct"/>
            <w:tcBorders>
              <w:bottom w:val="single" w:sz="4" w:space="0" w:color="auto"/>
            </w:tcBorders>
            <w:vAlign w:val="center"/>
          </w:tcPr>
          <w:p w14:paraId="5652CA71" w14:textId="32811373" w:rsidR="00383AC5" w:rsidRDefault="00383AC5" w:rsidP="00724F93">
            <w:pPr>
              <w:spacing w:line="240" w:lineRule="auto"/>
              <w:ind w:firstLineChars="0" w:firstLine="0"/>
              <w:jc w:val="center"/>
              <w:rPr>
                <w:szCs w:val="21"/>
              </w:rPr>
            </w:pPr>
            <w:r>
              <w:rPr>
                <w:rFonts w:hint="eastAsia"/>
                <w:szCs w:val="21"/>
              </w:rPr>
              <w:t>文件名</w:t>
            </w:r>
          </w:p>
        </w:tc>
        <w:tc>
          <w:tcPr>
            <w:tcW w:w="2500" w:type="pct"/>
            <w:tcBorders>
              <w:bottom w:val="single" w:sz="4" w:space="0" w:color="auto"/>
            </w:tcBorders>
            <w:vAlign w:val="center"/>
          </w:tcPr>
          <w:p w14:paraId="412D2AAA" w14:textId="77777777" w:rsidR="00383AC5" w:rsidRDefault="00383AC5" w:rsidP="00724F93">
            <w:pPr>
              <w:spacing w:line="240" w:lineRule="auto"/>
              <w:ind w:firstLineChars="0" w:firstLine="0"/>
              <w:jc w:val="center"/>
              <w:rPr>
                <w:szCs w:val="21"/>
              </w:rPr>
            </w:pPr>
            <w:r>
              <w:rPr>
                <w:rFonts w:hint="eastAsia"/>
                <w:szCs w:val="21"/>
              </w:rPr>
              <w:t>含义</w:t>
            </w:r>
          </w:p>
        </w:tc>
      </w:tr>
      <w:tr w:rsidR="005B4481" w14:paraId="1D1388BC" w14:textId="77777777" w:rsidTr="00724F93">
        <w:trPr>
          <w:jc w:val="center"/>
        </w:trPr>
        <w:tc>
          <w:tcPr>
            <w:tcW w:w="2500" w:type="pct"/>
            <w:tcBorders>
              <w:top w:val="single" w:sz="4" w:space="0" w:color="auto"/>
            </w:tcBorders>
            <w:vAlign w:val="center"/>
          </w:tcPr>
          <w:p w14:paraId="043E5039" w14:textId="77777777" w:rsidR="00383AC5" w:rsidRPr="00142C0D" w:rsidRDefault="00383AC5" w:rsidP="00724F93">
            <w:pPr>
              <w:pStyle w:val="HTML"/>
              <w:spacing w:line="240" w:lineRule="auto"/>
              <w:ind w:firstLineChars="0" w:firstLine="0"/>
              <w:jc w:val="center"/>
              <w:rPr>
                <w:rFonts w:ascii="var(--ds-font-family-code)" w:hAnsi="var(--ds-font-family-code)" w:hint="eastAsia"/>
                <w:color w:val="FFFFFF"/>
                <w:sz w:val="19"/>
                <w:szCs w:val="19"/>
              </w:rPr>
            </w:pPr>
            <w:r w:rsidRPr="00142C0D">
              <w:rPr>
                <w:szCs w:val="21"/>
              </w:rPr>
              <w:t>sub-</w:t>
            </w:r>
            <w:r>
              <w:rPr>
                <w:rFonts w:hint="eastAsia"/>
                <w:szCs w:val="21"/>
              </w:rPr>
              <w:t>01</w:t>
            </w:r>
            <w:r>
              <w:rPr>
                <w:szCs w:val="21"/>
              </w:rPr>
              <w:t>_ses_mri_</w:t>
            </w:r>
            <w:r w:rsidRPr="00142C0D">
              <w:rPr>
                <w:szCs w:val="21"/>
              </w:rPr>
              <w:t>magnitude1.nii.gz</w:t>
            </w:r>
          </w:p>
        </w:tc>
        <w:tc>
          <w:tcPr>
            <w:tcW w:w="2500" w:type="pct"/>
            <w:tcBorders>
              <w:top w:val="single" w:sz="4" w:space="0" w:color="auto"/>
            </w:tcBorders>
            <w:vAlign w:val="center"/>
          </w:tcPr>
          <w:p w14:paraId="65984171" w14:textId="1CD4034A" w:rsidR="00383AC5" w:rsidRDefault="00383AC5" w:rsidP="00724F93">
            <w:pPr>
              <w:spacing w:line="240" w:lineRule="auto"/>
              <w:ind w:firstLineChars="0" w:firstLine="0"/>
              <w:jc w:val="center"/>
              <w:rPr>
                <w:szCs w:val="21"/>
              </w:rPr>
            </w:pPr>
            <w:r w:rsidRPr="00142C0D">
              <w:rPr>
                <w:rFonts w:hint="eastAsia"/>
                <w:szCs w:val="21"/>
              </w:rPr>
              <w:t>第一个回波的幅</w:t>
            </w:r>
            <w:r>
              <w:rPr>
                <w:rFonts w:hint="eastAsia"/>
                <w:szCs w:val="21"/>
              </w:rPr>
              <w:t>值</w:t>
            </w:r>
            <w:r w:rsidRPr="00142C0D">
              <w:rPr>
                <w:rFonts w:hint="eastAsia"/>
                <w:szCs w:val="21"/>
              </w:rPr>
              <w:t>图像</w:t>
            </w:r>
          </w:p>
        </w:tc>
      </w:tr>
      <w:tr w:rsidR="005B4481" w14:paraId="37B20757" w14:textId="77777777" w:rsidTr="00724F93">
        <w:trPr>
          <w:jc w:val="center"/>
        </w:trPr>
        <w:tc>
          <w:tcPr>
            <w:tcW w:w="2500" w:type="pct"/>
            <w:vAlign w:val="center"/>
          </w:tcPr>
          <w:p w14:paraId="1171515E" w14:textId="77777777" w:rsidR="00383AC5" w:rsidRDefault="00383AC5"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magnitude2.nii.gz</w:t>
            </w:r>
          </w:p>
        </w:tc>
        <w:tc>
          <w:tcPr>
            <w:tcW w:w="2500" w:type="pct"/>
            <w:vAlign w:val="center"/>
          </w:tcPr>
          <w:p w14:paraId="434B380C" w14:textId="60235B32" w:rsidR="00383AC5" w:rsidRDefault="00383AC5" w:rsidP="00724F93">
            <w:pPr>
              <w:spacing w:line="240" w:lineRule="auto"/>
              <w:ind w:firstLineChars="0" w:firstLine="0"/>
              <w:jc w:val="center"/>
              <w:rPr>
                <w:szCs w:val="21"/>
              </w:rPr>
            </w:pPr>
            <w:r w:rsidRPr="00142C0D">
              <w:rPr>
                <w:rFonts w:hint="eastAsia"/>
                <w:szCs w:val="21"/>
              </w:rPr>
              <w:t>第二个回波的</w:t>
            </w:r>
            <w:r w:rsidR="005B4481" w:rsidRPr="00383AC5">
              <w:rPr>
                <w:rFonts w:hint="eastAsia"/>
              </w:rPr>
              <w:t>幅</w:t>
            </w:r>
            <w:r w:rsidR="005B4481">
              <w:rPr>
                <w:rFonts w:hint="eastAsia"/>
              </w:rPr>
              <w:t>值</w:t>
            </w:r>
            <w:r w:rsidRPr="00142C0D">
              <w:rPr>
                <w:rFonts w:hint="eastAsia"/>
                <w:szCs w:val="21"/>
              </w:rPr>
              <w:t>图像</w:t>
            </w:r>
          </w:p>
        </w:tc>
      </w:tr>
      <w:tr w:rsidR="005B4481" w:rsidRPr="00142C0D" w14:paraId="75A64355" w14:textId="77777777" w:rsidTr="00724F93">
        <w:trPr>
          <w:jc w:val="center"/>
        </w:trPr>
        <w:tc>
          <w:tcPr>
            <w:tcW w:w="2500" w:type="pct"/>
            <w:vAlign w:val="center"/>
          </w:tcPr>
          <w:p w14:paraId="43D06C6C" w14:textId="77777777" w:rsidR="00383AC5" w:rsidRPr="00142C0D" w:rsidRDefault="00383AC5"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phasediff.nii.gz</w:t>
            </w:r>
          </w:p>
        </w:tc>
        <w:tc>
          <w:tcPr>
            <w:tcW w:w="2500" w:type="pct"/>
            <w:vAlign w:val="center"/>
          </w:tcPr>
          <w:p w14:paraId="2DDC4094" w14:textId="77777777" w:rsidR="00383AC5" w:rsidRPr="00142C0D" w:rsidRDefault="00383AC5" w:rsidP="00724F93">
            <w:pPr>
              <w:spacing w:line="240" w:lineRule="auto"/>
              <w:ind w:firstLineChars="0" w:firstLine="0"/>
              <w:jc w:val="center"/>
              <w:rPr>
                <w:szCs w:val="21"/>
              </w:rPr>
            </w:pPr>
            <w:r w:rsidRPr="00142C0D">
              <w:rPr>
                <w:rFonts w:hint="eastAsia"/>
                <w:szCs w:val="21"/>
              </w:rPr>
              <w:t>两个回波的相位差图像（核心场图）</w:t>
            </w:r>
          </w:p>
        </w:tc>
      </w:tr>
      <w:tr w:rsidR="005B4481" w:rsidRPr="00142C0D" w14:paraId="1723BDF1" w14:textId="77777777" w:rsidTr="00724F93">
        <w:trPr>
          <w:jc w:val="center"/>
        </w:trPr>
        <w:tc>
          <w:tcPr>
            <w:tcW w:w="2500" w:type="pct"/>
            <w:vAlign w:val="center"/>
          </w:tcPr>
          <w:p w14:paraId="0671FE5B" w14:textId="77777777" w:rsidR="00383AC5" w:rsidRPr="00142C0D" w:rsidRDefault="00383AC5"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phasediff.json</w:t>
            </w:r>
          </w:p>
        </w:tc>
        <w:tc>
          <w:tcPr>
            <w:tcW w:w="2500" w:type="pct"/>
            <w:vAlign w:val="center"/>
          </w:tcPr>
          <w:p w14:paraId="5E37A0E1" w14:textId="476E7CBB" w:rsidR="00383AC5" w:rsidRPr="00142C0D" w:rsidRDefault="00383AC5" w:rsidP="00724F93">
            <w:pPr>
              <w:spacing w:line="240" w:lineRule="auto"/>
              <w:ind w:firstLineChars="0" w:firstLine="0"/>
              <w:jc w:val="center"/>
              <w:rPr>
                <w:szCs w:val="21"/>
              </w:rPr>
            </w:pPr>
            <w:r>
              <w:rPr>
                <w:rFonts w:hint="eastAsia"/>
                <w:szCs w:val="21"/>
              </w:rPr>
              <w:t>相位差图像</w:t>
            </w:r>
            <w:r w:rsidRPr="00142C0D">
              <w:rPr>
                <w:rFonts w:hint="eastAsia"/>
                <w:szCs w:val="21"/>
              </w:rPr>
              <w:t>的元数据（关键参数）</w:t>
            </w:r>
          </w:p>
        </w:tc>
      </w:tr>
    </w:tbl>
    <w:p w14:paraId="74D6E6B3" w14:textId="64333578" w:rsidR="00F801D4" w:rsidRDefault="00383AC5" w:rsidP="005B4481">
      <w:pPr>
        <w:pStyle w:val="a9"/>
        <w:numPr>
          <w:ilvl w:val="0"/>
          <w:numId w:val="15"/>
        </w:numPr>
        <w:ind w:firstLineChars="0"/>
        <w:rPr>
          <w:szCs w:val="21"/>
        </w:rPr>
      </w:pPr>
      <w:r w:rsidRPr="005B4481">
        <w:rPr>
          <w:rFonts w:hint="eastAsia"/>
          <w:szCs w:val="21"/>
        </w:rPr>
        <w:t>双相位场图</w:t>
      </w:r>
      <w:r w:rsidR="005B4481">
        <w:rPr>
          <w:rFonts w:hint="eastAsia"/>
          <w:szCs w:val="21"/>
        </w:rPr>
        <w:t>结构</w:t>
      </w:r>
      <w:r w:rsidRPr="005B4481">
        <w:rPr>
          <w:rFonts w:hint="eastAsia"/>
          <w:szCs w:val="21"/>
        </w:rPr>
        <w:t>：采集两个独立的相位图（</w:t>
      </w:r>
      <w:r w:rsidRPr="005B4481">
        <w:rPr>
          <w:rFonts w:hint="eastAsia"/>
          <w:szCs w:val="21"/>
        </w:rPr>
        <w:t>phase maps</w:t>
      </w:r>
      <w:r w:rsidRPr="005B4481">
        <w:rPr>
          <w:rFonts w:hint="eastAsia"/>
          <w:szCs w:val="21"/>
        </w:rPr>
        <w:t>）和两个</w:t>
      </w:r>
      <w:r w:rsidRPr="00383AC5">
        <w:rPr>
          <w:rFonts w:hint="eastAsia"/>
        </w:rPr>
        <w:t>幅</w:t>
      </w:r>
      <w:r>
        <w:rPr>
          <w:rFonts w:hint="eastAsia"/>
        </w:rPr>
        <w:t>值</w:t>
      </w:r>
      <w:r w:rsidRPr="005B4481">
        <w:rPr>
          <w:rFonts w:hint="eastAsia"/>
          <w:szCs w:val="21"/>
        </w:rPr>
        <w:t>图，每张图像均附带元数据。</w:t>
      </w:r>
    </w:p>
    <w:p w14:paraId="32837B8F" w14:textId="78740970" w:rsidR="005B4481" w:rsidRPr="005B4481" w:rsidRDefault="005B4481" w:rsidP="005B4481">
      <w:pPr>
        <w:pStyle w:val="a9"/>
        <w:ind w:left="780" w:firstLineChars="0" w:firstLine="0"/>
        <w:jc w:val="center"/>
        <w:rPr>
          <w:rFonts w:cs="Menlo"/>
          <w:color w:val="000000"/>
          <w:szCs w:val="21"/>
        </w:rPr>
      </w:pPr>
      <w:r w:rsidRPr="005B4481">
        <w:rPr>
          <w:rFonts w:cs="Menlo" w:hint="eastAsia"/>
          <w:b/>
          <w:bCs/>
          <w:color w:val="000000"/>
          <w:szCs w:val="21"/>
        </w:rPr>
        <w:t>表</w:t>
      </w:r>
      <w:r>
        <w:rPr>
          <w:rFonts w:cs="Menlo" w:hint="eastAsia"/>
          <w:b/>
          <w:bCs/>
          <w:color w:val="000000"/>
          <w:szCs w:val="21"/>
        </w:rPr>
        <w:t xml:space="preserve">4 </w:t>
      </w:r>
      <w:r w:rsidRPr="005B4481">
        <w:rPr>
          <w:rFonts w:hint="eastAsia"/>
          <w:szCs w:val="21"/>
        </w:rPr>
        <w:t>双相位</w:t>
      </w:r>
      <w:r>
        <w:rPr>
          <w:rFonts w:hint="eastAsia"/>
        </w:rPr>
        <w:t>场图在</w:t>
      </w:r>
      <w:r>
        <w:t>BIDS</w:t>
      </w:r>
      <w:r>
        <w:rPr>
          <w:rFonts w:hint="eastAsia"/>
        </w:rPr>
        <w:t>中的文件夹结构</w:t>
      </w:r>
    </w:p>
    <w:tbl>
      <w:tblPr>
        <w:tblStyle w:val="ae"/>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B4481" w14:paraId="2077B036" w14:textId="77777777" w:rsidTr="00724F93">
        <w:tc>
          <w:tcPr>
            <w:tcW w:w="2500" w:type="pct"/>
            <w:tcBorders>
              <w:bottom w:val="single" w:sz="4" w:space="0" w:color="auto"/>
            </w:tcBorders>
            <w:vAlign w:val="center"/>
          </w:tcPr>
          <w:p w14:paraId="735D68B8" w14:textId="7967EDE4" w:rsidR="00F801D4" w:rsidRDefault="00383AC5" w:rsidP="00724F93">
            <w:pPr>
              <w:spacing w:line="240" w:lineRule="auto"/>
              <w:ind w:firstLineChars="0" w:firstLine="0"/>
              <w:jc w:val="center"/>
              <w:rPr>
                <w:szCs w:val="21"/>
              </w:rPr>
            </w:pPr>
            <w:r>
              <w:rPr>
                <w:rFonts w:hint="eastAsia"/>
                <w:szCs w:val="21"/>
              </w:rPr>
              <w:t>文件名</w:t>
            </w:r>
          </w:p>
        </w:tc>
        <w:tc>
          <w:tcPr>
            <w:tcW w:w="2500" w:type="pct"/>
            <w:tcBorders>
              <w:bottom w:val="single" w:sz="4" w:space="0" w:color="auto"/>
            </w:tcBorders>
            <w:vAlign w:val="center"/>
          </w:tcPr>
          <w:p w14:paraId="6187593F" w14:textId="21186EB8" w:rsidR="00F801D4" w:rsidRDefault="005B4481" w:rsidP="00724F93">
            <w:pPr>
              <w:spacing w:line="240" w:lineRule="auto"/>
              <w:ind w:firstLineChars="0" w:firstLine="0"/>
              <w:jc w:val="center"/>
              <w:rPr>
                <w:szCs w:val="21"/>
              </w:rPr>
            </w:pPr>
            <w:r>
              <w:rPr>
                <w:rFonts w:hint="eastAsia"/>
                <w:szCs w:val="21"/>
              </w:rPr>
              <w:t>含义</w:t>
            </w:r>
          </w:p>
        </w:tc>
      </w:tr>
      <w:tr w:rsidR="005B4481" w14:paraId="212F96D8" w14:textId="77777777" w:rsidTr="00724F93">
        <w:tc>
          <w:tcPr>
            <w:tcW w:w="2500" w:type="pct"/>
            <w:tcBorders>
              <w:top w:val="single" w:sz="4" w:space="0" w:color="auto"/>
            </w:tcBorders>
            <w:vAlign w:val="center"/>
          </w:tcPr>
          <w:p w14:paraId="2AAFD7CB" w14:textId="77777777" w:rsidR="00F801D4" w:rsidRPr="00142C0D" w:rsidRDefault="00F801D4" w:rsidP="00724F93">
            <w:pPr>
              <w:pStyle w:val="HTML"/>
              <w:spacing w:line="240" w:lineRule="auto"/>
              <w:ind w:firstLineChars="0" w:firstLine="0"/>
              <w:jc w:val="center"/>
              <w:rPr>
                <w:rFonts w:ascii="var(--ds-font-family-code)" w:hAnsi="var(--ds-font-family-code)" w:hint="eastAsia"/>
                <w:color w:val="FFFFFF"/>
                <w:sz w:val="19"/>
                <w:szCs w:val="19"/>
              </w:rPr>
            </w:pPr>
            <w:r w:rsidRPr="00142C0D">
              <w:rPr>
                <w:szCs w:val="21"/>
              </w:rPr>
              <w:t>sub-</w:t>
            </w:r>
            <w:r>
              <w:rPr>
                <w:rFonts w:hint="eastAsia"/>
                <w:szCs w:val="21"/>
              </w:rPr>
              <w:t>01</w:t>
            </w:r>
            <w:r>
              <w:rPr>
                <w:szCs w:val="21"/>
              </w:rPr>
              <w:t>_ses_mri_</w:t>
            </w:r>
            <w:r w:rsidRPr="00142C0D">
              <w:rPr>
                <w:szCs w:val="21"/>
              </w:rPr>
              <w:t>magnitude1.nii.gz</w:t>
            </w:r>
          </w:p>
        </w:tc>
        <w:tc>
          <w:tcPr>
            <w:tcW w:w="2500" w:type="pct"/>
            <w:tcBorders>
              <w:top w:val="single" w:sz="4" w:space="0" w:color="auto"/>
            </w:tcBorders>
            <w:vAlign w:val="center"/>
          </w:tcPr>
          <w:p w14:paraId="36F647DC" w14:textId="733DB0BC" w:rsidR="00F801D4" w:rsidRPr="00142C0D" w:rsidRDefault="005B4481" w:rsidP="00724F93">
            <w:pPr>
              <w:pStyle w:val="HTML"/>
              <w:spacing w:line="240" w:lineRule="auto"/>
              <w:ind w:firstLineChars="0" w:firstLine="0"/>
              <w:jc w:val="center"/>
              <w:rPr>
                <w:szCs w:val="21"/>
              </w:rPr>
            </w:pPr>
            <w:r w:rsidRPr="005B4481">
              <w:rPr>
                <w:rFonts w:hint="eastAsia"/>
                <w:szCs w:val="21"/>
              </w:rPr>
              <w:t>第一个回波的</w:t>
            </w:r>
            <w:r w:rsidRPr="00142C0D">
              <w:rPr>
                <w:rFonts w:hint="eastAsia"/>
                <w:szCs w:val="21"/>
              </w:rPr>
              <w:t>幅</w:t>
            </w:r>
            <w:r>
              <w:rPr>
                <w:rFonts w:hint="eastAsia"/>
                <w:szCs w:val="21"/>
              </w:rPr>
              <w:t>值</w:t>
            </w:r>
            <w:r w:rsidRPr="005B4481">
              <w:rPr>
                <w:rFonts w:hint="eastAsia"/>
                <w:szCs w:val="21"/>
              </w:rPr>
              <w:t>图像</w:t>
            </w:r>
          </w:p>
        </w:tc>
      </w:tr>
      <w:tr w:rsidR="005B4481" w14:paraId="02BFE365" w14:textId="77777777" w:rsidTr="00724F93">
        <w:tc>
          <w:tcPr>
            <w:tcW w:w="2500" w:type="pct"/>
            <w:vAlign w:val="center"/>
          </w:tcPr>
          <w:p w14:paraId="39BAA0BB" w14:textId="77777777" w:rsidR="00F801D4" w:rsidRDefault="00F801D4"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magnitude1.</w:t>
            </w:r>
            <w:r>
              <w:rPr>
                <w:rFonts w:hint="eastAsia"/>
                <w:szCs w:val="21"/>
              </w:rPr>
              <w:t>json</w:t>
            </w:r>
          </w:p>
        </w:tc>
        <w:tc>
          <w:tcPr>
            <w:tcW w:w="2500" w:type="pct"/>
            <w:vAlign w:val="center"/>
          </w:tcPr>
          <w:p w14:paraId="47B4EB9E" w14:textId="72B2E6A0" w:rsidR="00F801D4" w:rsidRPr="00142C0D" w:rsidRDefault="005B4481" w:rsidP="00724F93">
            <w:pPr>
              <w:spacing w:line="240" w:lineRule="auto"/>
              <w:ind w:firstLineChars="0" w:firstLine="0"/>
              <w:jc w:val="center"/>
              <w:rPr>
                <w:szCs w:val="21"/>
              </w:rPr>
            </w:pPr>
            <w:r w:rsidRPr="005B4481">
              <w:rPr>
                <w:rFonts w:hint="eastAsia"/>
                <w:szCs w:val="21"/>
              </w:rPr>
              <w:t>第一个回波的</w:t>
            </w:r>
            <w:r w:rsidRPr="00142C0D">
              <w:rPr>
                <w:rFonts w:hint="eastAsia"/>
                <w:szCs w:val="21"/>
              </w:rPr>
              <w:t>幅</w:t>
            </w:r>
            <w:r>
              <w:rPr>
                <w:rFonts w:hint="eastAsia"/>
                <w:szCs w:val="21"/>
              </w:rPr>
              <w:t>值</w:t>
            </w:r>
            <w:r w:rsidRPr="005B4481">
              <w:rPr>
                <w:rFonts w:hint="eastAsia"/>
                <w:szCs w:val="21"/>
              </w:rPr>
              <w:t>图像</w:t>
            </w:r>
            <w:r>
              <w:rPr>
                <w:rFonts w:hint="eastAsia"/>
                <w:szCs w:val="21"/>
              </w:rPr>
              <w:t>的元数据</w:t>
            </w:r>
          </w:p>
        </w:tc>
      </w:tr>
      <w:tr w:rsidR="005B4481" w14:paraId="72BF9216" w14:textId="77777777" w:rsidTr="00724F93">
        <w:tc>
          <w:tcPr>
            <w:tcW w:w="2500" w:type="pct"/>
            <w:vAlign w:val="center"/>
          </w:tcPr>
          <w:p w14:paraId="168348C0" w14:textId="77777777" w:rsidR="00F801D4" w:rsidRPr="00142C0D" w:rsidRDefault="00F801D4"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magnitude</w:t>
            </w:r>
            <w:r>
              <w:rPr>
                <w:rFonts w:hint="eastAsia"/>
                <w:szCs w:val="21"/>
              </w:rPr>
              <w:t>2</w:t>
            </w:r>
            <w:r w:rsidRPr="00142C0D">
              <w:rPr>
                <w:szCs w:val="21"/>
              </w:rPr>
              <w:t>.nii.gz</w:t>
            </w:r>
          </w:p>
        </w:tc>
        <w:tc>
          <w:tcPr>
            <w:tcW w:w="2500" w:type="pct"/>
            <w:vAlign w:val="center"/>
          </w:tcPr>
          <w:p w14:paraId="458AA3ED" w14:textId="7E5064FF" w:rsidR="00F801D4" w:rsidRPr="00142C0D" w:rsidRDefault="005B4481" w:rsidP="00724F93">
            <w:pPr>
              <w:spacing w:line="240" w:lineRule="auto"/>
              <w:ind w:firstLineChars="0" w:firstLine="0"/>
              <w:jc w:val="center"/>
              <w:rPr>
                <w:szCs w:val="21"/>
              </w:rPr>
            </w:pPr>
            <w:r w:rsidRPr="00142C0D">
              <w:rPr>
                <w:rFonts w:hint="eastAsia"/>
                <w:szCs w:val="21"/>
              </w:rPr>
              <w:t>第二个回波的</w:t>
            </w:r>
            <w:r w:rsidRPr="00383AC5">
              <w:rPr>
                <w:rFonts w:hint="eastAsia"/>
              </w:rPr>
              <w:t>幅</w:t>
            </w:r>
            <w:r>
              <w:rPr>
                <w:rFonts w:hint="eastAsia"/>
              </w:rPr>
              <w:t>值</w:t>
            </w:r>
            <w:r w:rsidRPr="00142C0D">
              <w:rPr>
                <w:rFonts w:hint="eastAsia"/>
                <w:szCs w:val="21"/>
              </w:rPr>
              <w:t>图像</w:t>
            </w:r>
          </w:p>
        </w:tc>
      </w:tr>
      <w:tr w:rsidR="005B4481" w14:paraId="44C2BC95" w14:textId="77777777" w:rsidTr="00724F93">
        <w:tc>
          <w:tcPr>
            <w:tcW w:w="2500" w:type="pct"/>
            <w:vAlign w:val="center"/>
          </w:tcPr>
          <w:p w14:paraId="3A5451C6" w14:textId="77777777" w:rsidR="00F801D4" w:rsidRPr="00142C0D" w:rsidRDefault="00F801D4"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magnitude</w:t>
            </w:r>
            <w:r>
              <w:rPr>
                <w:rFonts w:hint="eastAsia"/>
                <w:szCs w:val="21"/>
              </w:rPr>
              <w:t>2</w:t>
            </w:r>
            <w:r w:rsidRPr="00142C0D">
              <w:rPr>
                <w:szCs w:val="21"/>
              </w:rPr>
              <w:t>.</w:t>
            </w:r>
            <w:r>
              <w:rPr>
                <w:rFonts w:hint="eastAsia"/>
                <w:szCs w:val="21"/>
              </w:rPr>
              <w:t>json</w:t>
            </w:r>
          </w:p>
        </w:tc>
        <w:tc>
          <w:tcPr>
            <w:tcW w:w="2500" w:type="pct"/>
            <w:vAlign w:val="center"/>
          </w:tcPr>
          <w:p w14:paraId="4FD1F577" w14:textId="758925D7" w:rsidR="00F801D4" w:rsidRPr="00142C0D" w:rsidRDefault="005B4481" w:rsidP="00724F93">
            <w:pPr>
              <w:spacing w:line="240" w:lineRule="auto"/>
              <w:ind w:firstLineChars="0" w:firstLine="0"/>
              <w:jc w:val="center"/>
              <w:rPr>
                <w:szCs w:val="21"/>
              </w:rPr>
            </w:pPr>
            <w:r w:rsidRPr="00142C0D">
              <w:rPr>
                <w:rFonts w:hint="eastAsia"/>
                <w:szCs w:val="21"/>
              </w:rPr>
              <w:t>第二个回波的</w:t>
            </w:r>
            <w:r w:rsidRPr="00383AC5">
              <w:rPr>
                <w:rFonts w:hint="eastAsia"/>
              </w:rPr>
              <w:t>幅</w:t>
            </w:r>
            <w:r>
              <w:rPr>
                <w:rFonts w:hint="eastAsia"/>
              </w:rPr>
              <w:t>值</w:t>
            </w:r>
            <w:r w:rsidRPr="00142C0D">
              <w:rPr>
                <w:rFonts w:hint="eastAsia"/>
                <w:szCs w:val="21"/>
              </w:rPr>
              <w:t>图像</w:t>
            </w:r>
            <w:r>
              <w:rPr>
                <w:rFonts w:hint="eastAsia"/>
                <w:szCs w:val="21"/>
              </w:rPr>
              <w:t>的元数据</w:t>
            </w:r>
          </w:p>
        </w:tc>
      </w:tr>
      <w:tr w:rsidR="005B4481" w14:paraId="65270DD0" w14:textId="77777777" w:rsidTr="00724F93">
        <w:tc>
          <w:tcPr>
            <w:tcW w:w="2500" w:type="pct"/>
            <w:vAlign w:val="center"/>
          </w:tcPr>
          <w:p w14:paraId="7DC97E9C" w14:textId="77777777" w:rsidR="00F801D4" w:rsidRPr="00142C0D" w:rsidRDefault="00F801D4"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phase</w:t>
            </w:r>
            <w:r>
              <w:rPr>
                <w:rFonts w:hint="eastAsia"/>
                <w:szCs w:val="21"/>
              </w:rPr>
              <w:t>1</w:t>
            </w:r>
            <w:r w:rsidRPr="00142C0D">
              <w:rPr>
                <w:szCs w:val="21"/>
              </w:rPr>
              <w:t>.nii.gz</w:t>
            </w:r>
          </w:p>
        </w:tc>
        <w:tc>
          <w:tcPr>
            <w:tcW w:w="2500" w:type="pct"/>
            <w:vAlign w:val="center"/>
          </w:tcPr>
          <w:p w14:paraId="360B28C0" w14:textId="682917E9" w:rsidR="00F801D4" w:rsidRPr="00142C0D" w:rsidRDefault="005B4481" w:rsidP="00724F93">
            <w:pPr>
              <w:spacing w:line="240" w:lineRule="auto"/>
              <w:ind w:firstLineChars="0" w:firstLine="0"/>
              <w:jc w:val="center"/>
              <w:rPr>
                <w:szCs w:val="21"/>
              </w:rPr>
            </w:pPr>
            <w:r w:rsidRPr="005B4481">
              <w:rPr>
                <w:rFonts w:hint="eastAsia"/>
                <w:szCs w:val="21"/>
              </w:rPr>
              <w:t>第一个相位图像</w:t>
            </w:r>
          </w:p>
        </w:tc>
      </w:tr>
      <w:tr w:rsidR="005B4481" w14:paraId="2DC833CD" w14:textId="77777777" w:rsidTr="00724F93">
        <w:tc>
          <w:tcPr>
            <w:tcW w:w="2500" w:type="pct"/>
            <w:vAlign w:val="center"/>
          </w:tcPr>
          <w:p w14:paraId="2649CA04" w14:textId="77777777" w:rsidR="00F801D4" w:rsidRPr="00142C0D" w:rsidRDefault="00F801D4"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phase</w:t>
            </w:r>
            <w:r>
              <w:rPr>
                <w:rFonts w:hint="eastAsia"/>
                <w:szCs w:val="21"/>
              </w:rPr>
              <w:t>1</w:t>
            </w:r>
            <w:r w:rsidRPr="00142C0D">
              <w:rPr>
                <w:szCs w:val="21"/>
              </w:rPr>
              <w:t>.json</w:t>
            </w:r>
          </w:p>
        </w:tc>
        <w:tc>
          <w:tcPr>
            <w:tcW w:w="2500" w:type="pct"/>
            <w:vAlign w:val="center"/>
          </w:tcPr>
          <w:p w14:paraId="77D7D30B" w14:textId="3198C1E9" w:rsidR="00F801D4" w:rsidRPr="00142C0D" w:rsidRDefault="005B4481" w:rsidP="00724F93">
            <w:pPr>
              <w:spacing w:line="240" w:lineRule="auto"/>
              <w:ind w:firstLineChars="0" w:firstLine="0"/>
              <w:jc w:val="center"/>
              <w:rPr>
                <w:szCs w:val="21"/>
              </w:rPr>
            </w:pPr>
            <w:r w:rsidRPr="005B4481">
              <w:rPr>
                <w:rFonts w:hint="eastAsia"/>
                <w:szCs w:val="21"/>
              </w:rPr>
              <w:t>第一个相位图像</w:t>
            </w:r>
            <w:r>
              <w:rPr>
                <w:rFonts w:hint="eastAsia"/>
                <w:szCs w:val="21"/>
              </w:rPr>
              <w:t>的元数据</w:t>
            </w:r>
          </w:p>
        </w:tc>
      </w:tr>
      <w:tr w:rsidR="005B4481" w14:paraId="5E6160DB" w14:textId="77777777" w:rsidTr="00724F93">
        <w:tc>
          <w:tcPr>
            <w:tcW w:w="2500" w:type="pct"/>
            <w:vAlign w:val="center"/>
          </w:tcPr>
          <w:p w14:paraId="7477FB0A" w14:textId="77777777" w:rsidR="00F801D4" w:rsidRPr="00554310" w:rsidRDefault="00F801D4"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phase</w:t>
            </w:r>
            <w:r>
              <w:rPr>
                <w:rFonts w:hint="eastAsia"/>
                <w:szCs w:val="21"/>
              </w:rPr>
              <w:t>2</w:t>
            </w:r>
            <w:r w:rsidRPr="00142C0D">
              <w:rPr>
                <w:szCs w:val="21"/>
              </w:rPr>
              <w:t>.nii.gz</w:t>
            </w:r>
          </w:p>
        </w:tc>
        <w:tc>
          <w:tcPr>
            <w:tcW w:w="2500" w:type="pct"/>
            <w:vAlign w:val="center"/>
          </w:tcPr>
          <w:p w14:paraId="39E697FC" w14:textId="20A00E84" w:rsidR="00F801D4" w:rsidRPr="00142C0D" w:rsidRDefault="005B4481" w:rsidP="00724F93">
            <w:pPr>
              <w:spacing w:line="240" w:lineRule="auto"/>
              <w:ind w:firstLineChars="0" w:firstLine="0"/>
              <w:jc w:val="center"/>
              <w:rPr>
                <w:szCs w:val="21"/>
              </w:rPr>
            </w:pPr>
            <w:r w:rsidRPr="005B4481">
              <w:rPr>
                <w:rFonts w:hint="eastAsia"/>
                <w:szCs w:val="21"/>
              </w:rPr>
              <w:t>第</w:t>
            </w:r>
            <w:r>
              <w:rPr>
                <w:rFonts w:hint="eastAsia"/>
                <w:szCs w:val="21"/>
              </w:rPr>
              <w:t>二</w:t>
            </w:r>
            <w:r w:rsidRPr="005B4481">
              <w:rPr>
                <w:rFonts w:hint="eastAsia"/>
                <w:szCs w:val="21"/>
              </w:rPr>
              <w:t>个相位图像</w:t>
            </w:r>
          </w:p>
        </w:tc>
      </w:tr>
      <w:tr w:rsidR="005B4481" w14:paraId="26208DDE" w14:textId="77777777" w:rsidTr="00724F93">
        <w:tc>
          <w:tcPr>
            <w:tcW w:w="2500" w:type="pct"/>
            <w:vAlign w:val="center"/>
          </w:tcPr>
          <w:p w14:paraId="58CDA83E" w14:textId="77777777" w:rsidR="00F801D4" w:rsidRPr="00142C0D" w:rsidRDefault="00F801D4" w:rsidP="00724F93">
            <w:pPr>
              <w:spacing w:line="240" w:lineRule="auto"/>
              <w:ind w:firstLineChars="0" w:firstLine="0"/>
              <w:jc w:val="center"/>
              <w:rPr>
                <w:szCs w:val="21"/>
              </w:rPr>
            </w:pPr>
            <w:r w:rsidRPr="00142C0D">
              <w:rPr>
                <w:szCs w:val="21"/>
              </w:rPr>
              <w:t>sub-</w:t>
            </w:r>
            <w:r>
              <w:rPr>
                <w:rFonts w:hint="eastAsia"/>
                <w:szCs w:val="21"/>
              </w:rPr>
              <w:t>01</w:t>
            </w:r>
            <w:r>
              <w:rPr>
                <w:szCs w:val="21"/>
              </w:rPr>
              <w:t>_ses_mri_</w:t>
            </w:r>
            <w:r w:rsidRPr="00142C0D">
              <w:rPr>
                <w:szCs w:val="21"/>
              </w:rPr>
              <w:t>phase</w:t>
            </w:r>
            <w:r>
              <w:rPr>
                <w:rFonts w:hint="eastAsia"/>
                <w:szCs w:val="21"/>
              </w:rPr>
              <w:t>2</w:t>
            </w:r>
            <w:r w:rsidRPr="00142C0D">
              <w:rPr>
                <w:szCs w:val="21"/>
              </w:rPr>
              <w:t>.json</w:t>
            </w:r>
          </w:p>
        </w:tc>
        <w:tc>
          <w:tcPr>
            <w:tcW w:w="2500" w:type="pct"/>
            <w:vAlign w:val="center"/>
          </w:tcPr>
          <w:p w14:paraId="64BC47EF" w14:textId="1A3ED9FA" w:rsidR="00F801D4" w:rsidRPr="00142C0D" w:rsidRDefault="005B4481" w:rsidP="00724F93">
            <w:pPr>
              <w:spacing w:line="240" w:lineRule="auto"/>
              <w:ind w:firstLineChars="0" w:firstLine="0"/>
              <w:jc w:val="center"/>
              <w:rPr>
                <w:szCs w:val="21"/>
              </w:rPr>
            </w:pPr>
            <w:r w:rsidRPr="005B4481">
              <w:rPr>
                <w:rFonts w:hint="eastAsia"/>
                <w:szCs w:val="21"/>
              </w:rPr>
              <w:t>第</w:t>
            </w:r>
            <w:r>
              <w:rPr>
                <w:rFonts w:hint="eastAsia"/>
                <w:szCs w:val="21"/>
              </w:rPr>
              <w:t>二</w:t>
            </w:r>
            <w:r w:rsidRPr="005B4481">
              <w:rPr>
                <w:rFonts w:hint="eastAsia"/>
                <w:szCs w:val="21"/>
              </w:rPr>
              <w:t>个相位图像</w:t>
            </w:r>
            <w:r>
              <w:rPr>
                <w:rFonts w:hint="eastAsia"/>
                <w:szCs w:val="21"/>
              </w:rPr>
              <w:t>的元数据</w:t>
            </w:r>
          </w:p>
        </w:tc>
      </w:tr>
    </w:tbl>
    <w:p w14:paraId="51E907AA" w14:textId="3671F0D1" w:rsidR="00B4702D" w:rsidRPr="000A7C18" w:rsidRDefault="00B4702D" w:rsidP="000A7C18">
      <w:pPr>
        <w:pStyle w:val="2"/>
        <w:rPr>
          <w:rFonts w:ascii="微软雅黑" w:eastAsia="微软雅黑" w:hAnsi="微软雅黑"/>
          <w:b w:val="0"/>
        </w:rPr>
      </w:pPr>
      <w:r>
        <w:rPr>
          <w:rFonts w:ascii="微软雅黑" w:eastAsia="微软雅黑" w:hAnsi="微软雅黑" w:hint="eastAsia"/>
          <w:b w:val="0"/>
        </w:rPr>
        <w:lastRenderedPageBreak/>
        <w:t xml:space="preserve">4.2 </w:t>
      </w:r>
      <w:r w:rsidRPr="00CA57F6">
        <w:rPr>
          <w:rFonts w:ascii="微软雅黑" w:eastAsia="微软雅黑" w:hAnsi="微软雅黑"/>
          <w:b w:val="0"/>
        </w:rPr>
        <w:t>Heudiconv</w:t>
      </w:r>
    </w:p>
    <w:p w14:paraId="52CD38A8" w14:textId="03111334" w:rsidR="00B4702D" w:rsidRPr="00425E1D" w:rsidRDefault="00B4702D" w:rsidP="00383AC5">
      <w:pPr>
        <w:ind w:firstLine="420"/>
        <w:rPr>
          <w:szCs w:val="21"/>
        </w:rPr>
      </w:pPr>
      <w:r>
        <w:rPr>
          <w:rFonts w:hint="eastAsia"/>
          <w:szCs w:val="21"/>
        </w:rPr>
        <w:t>在环境配置中，本文已介绍了</w:t>
      </w:r>
      <w:r w:rsidR="009044FD">
        <w:rPr>
          <w:rFonts w:hint="eastAsia"/>
          <w:szCs w:val="21"/>
        </w:rPr>
        <w:t>如何配置</w:t>
      </w:r>
      <w:r w:rsidR="009044FD">
        <w:rPr>
          <w:szCs w:val="21"/>
        </w:rPr>
        <w:t>D</w:t>
      </w:r>
      <w:r w:rsidR="009044FD">
        <w:rPr>
          <w:rFonts w:hint="eastAsia"/>
          <w:szCs w:val="21"/>
        </w:rPr>
        <w:t>ocker</w:t>
      </w:r>
      <w:r w:rsidR="009044FD">
        <w:rPr>
          <w:rFonts w:hint="eastAsia"/>
          <w:szCs w:val="21"/>
        </w:rPr>
        <w:t>，</w:t>
      </w:r>
      <w:r>
        <w:rPr>
          <w:rFonts w:hint="eastAsia"/>
          <w:szCs w:val="21"/>
        </w:rPr>
        <w:t>在进行</w:t>
      </w:r>
      <w:r>
        <w:rPr>
          <w:szCs w:val="21"/>
        </w:rPr>
        <w:t>BIDS</w:t>
      </w:r>
      <w:r>
        <w:rPr>
          <w:rFonts w:hint="eastAsia"/>
          <w:szCs w:val="21"/>
        </w:rPr>
        <w:t>格式转换的时候，我们可以利用</w:t>
      </w:r>
      <w:r>
        <w:rPr>
          <w:rFonts w:hint="eastAsia"/>
          <w:szCs w:val="21"/>
        </w:rPr>
        <w:t>docker</w:t>
      </w:r>
      <w:r>
        <w:rPr>
          <w:rFonts w:hint="eastAsia"/>
          <w:szCs w:val="21"/>
        </w:rPr>
        <w:t>环境进行。在进行</w:t>
      </w:r>
      <w:r>
        <w:rPr>
          <w:szCs w:val="21"/>
        </w:rPr>
        <w:t>DICOM</w:t>
      </w:r>
      <w:r>
        <w:rPr>
          <w:rFonts w:hint="eastAsia"/>
          <w:szCs w:val="21"/>
        </w:rPr>
        <w:t>转为</w:t>
      </w:r>
      <w:r>
        <w:rPr>
          <w:szCs w:val="21"/>
        </w:rPr>
        <w:t>BIDS</w:t>
      </w:r>
      <w:r>
        <w:rPr>
          <w:rFonts w:hint="eastAsia"/>
          <w:szCs w:val="21"/>
        </w:rPr>
        <w:t>格式数据的过程中</w:t>
      </w:r>
      <w:r w:rsidR="009044FD">
        <w:rPr>
          <w:rFonts w:hint="eastAsia"/>
          <w:szCs w:val="21"/>
        </w:rPr>
        <w:t>，</w:t>
      </w:r>
      <w:r w:rsidR="000A7C18">
        <w:rPr>
          <w:rFonts w:hint="eastAsia"/>
          <w:szCs w:val="21"/>
        </w:rPr>
        <w:t>如</w:t>
      </w:r>
      <w:r w:rsidR="009044FD" w:rsidRPr="000A7C18">
        <w:rPr>
          <w:rFonts w:hint="eastAsia"/>
          <w:szCs w:val="21"/>
          <w:highlight w:val="yellow"/>
        </w:rPr>
        <w:t>dcm2niix</w:t>
      </w:r>
      <w:r w:rsidR="000A7C18">
        <w:rPr>
          <w:szCs w:val="21"/>
          <w:highlight w:val="yellow"/>
        </w:rPr>
        <w:fldChar w:fldCharType="begin"/>
      </w:r>
      <w:r w:rsidR="000A7C18">
        <w:rPr>
          <w:szCs w:val="21"/>
          <w:highlight w:val="yellow"/>
        </w:rPr>
        <w:instrText xml:space="preserve"> ADDIN ZOTERO_ITEM CSL_CITATION {"citationID":"kP6eiC5B","properties":{"formattedCitation":"(Li et al., 2016)","plainCitation":"(Li et al., 2016)","noteIndex":0},"citationItems":[{"id":103378,"uris":["http://zotero.org/users/12305558/items/PTECAYY8"],"itemData":{"id":103378,"type":"article-journal","abstract":"Background\nClinical imaging data are typically stored and transferred in the DICOM format, whereas the NIfTI format has been widely adopted by scientists in the neuroimaging community. Therefore, a vital initial step in processing the data is to convert images from the complicated DICOM format to the much simpler NIfTI format. While there are a number of tools that usually handle DICOM to NIfTI conversion seamlessly, some variations can disrupt this process.\nNew method\nWe provide some insight into the challenges faced with image conversion. First, different manufacturers implement the DICOM format differently which complicates the conversion. Second, different modalities and sub-modalities may need special treatment during conversion. Lastly, the image transferring and archiving can also impact the DICOM conversion.\nResults\nWe present results in several error-prone domains, including the slice order for functional imaging, phase encoding direction for distortion correction, effect of diffusion gradient direction, and effect of gantry correction for some imaging modality.\nComparison with existing methods\nConversion tools are often designed for a specific manufacturer or modality. The tools and insight we present here are aimed at different manufacturers or modalities.\nConclusions\nThe imaging conversion is complicated by the variation of images. An understanding of the conversion basics can be helpful for identifying the source of the error. Here we provide users with simple methods for detecting and correcting problems. This also serves as an overview for developers who wish to either develop their own tools or adapt the open source tools created by the authors.","container-title":"Journal of Neuroscience Methods","DOI":"10.1016/j.jneumeth.2016.03.001","ISSN":"0165-0270","journalAbbreviation":"Journal of Neuroscience Methods","page":"47-56","source":"ScienceDirect","title":"The first step for neuroimaging data analysis: DICOM to NIfTI conversion","title-short":"The first step for neuroimaging data analysis","volume":"264","author":[{"family":"Li","given":"Xiangrui"},{"family":"Morgan","given":"Paul S."},{"family":"Ashburner","given":"John"},{"family":"Smith","given":"Jolinda"},{"family":"Rorden","given":"Christopher"}],"issued":{"date-parts":[["2016",5,1]]}}}],"schema":"https://github.com/citation-style-language/schema/raw/master/csl-citation.json"} </w:instrText>
      </w:r>
      <w:r w:rsidR="000A7C18">
        <w:rPr>
          <w:szCs w:val="21"/>
          <w:highlight w:val="yellow"/>
        </w:rPr>
        <w:fldChar w:fldCharType="separate"/>
      </w:r>
      <w:r w:rsidR="000A7C18">
        <w:rPr>
          <w:noProof/>
          <w:szCs w:val="21"/>
          <w:highlight w:val="yellow"/>
        </w:rPr>
        <w:t>(Li et al., 2016)</w:t>
      </w:r>
      <w:r w:rsidR="000A7C18">
        <w:rPr>
          <w:szCs w:val="21"/>
          <w:highlight w:val="yellow"/>
        </w:rPr>
        <w:fldChar w:fldCharType="end"/>
      </w:r>
      <w:r w:rsidR="009044FD">
        <w:rPr>
          <w:rFonts w:hint="eastAsia"/>
          <w:szCs w:val="21"/>
        </w:rPr>
        <w:t>、</w:t>
      </w:r>
      <w:r w:rsidR="00C903D7">
        <w:rPr>
          <w:szCs w:val="21"/>
        </w:rPr>
        <w:t>BIDScoin</w:t>
      </w:r>
      <w:r w:rsidR="00C903D7">
        <w:rPr>
          <w:szCs w:val="21"/>
        </w:rPr>
        <w:fldChar w:fldCharType="begin"/>
      </w:r>
      <w:r w:rsidR="00C903D7">
        <w:rPr>
          <w:szCs w:val="21"/>
        </w:rPr>
        <w:instrText xml:space="preserve"> ADDIN ZOTERO_ITEM CSL_CITATION {"citationID":"tM2I2sUu","properties":{"formattedCitation":"(Zwiers et al., 2022)","plainCitation":"(Zwiers et al., 2022)","noteIndex":0},"citationItems":[{"id":103374,"uris":["http://zotero.org/users/12305558/items/296MZVQY"],"itemData":{"id":103374,"type":"article-journal","abstract":"Analyses of brain function and anatomy using shared neuroimaging data is an important development, and have acquired the potential to be scaled up with the specification of a new Brain Imaging Data Structure (BIDS) standard. To date, a variety of software tools help researchers in converting their source data to BIDS but often require programming skills or are tailored to specific institutes, data sets, or data formats. In this paper, we introduce BIDScoin, a cross-platform, flexible, and user-friendly converter that provides a graphical user interface (GUI) to help users finding their way in BIDS standard. BIDScoin does not require programming skills to be set up and used and supports plugins to extend their functionality. In this paper, we show its design and demonstrate how it can be applied to a downloadable tutorial data set. BIDScoin is distributed as free and open-source software to foster the community-driven effort to promote and facilitate the use of BIDS standard.","container-title":"Frontiers in Neuroinformatics","DOI":"10.3389/fninf.2021.770608","ISSN":"1662-5196","journalAbbreviation":"Front. Neuroinform.","language":"English","note":"publisher: Frontiers","source":"Frontiers","title":"BIDScoin: A User-Friendly Application to Convert Source Data to Brain Imaging Data Structure","title-short":"BIDScoin","URL":"https://www.frontiersin.orghttps://www.frontiersin.org/journals/neuroinformatics/articles/10.3389/fninf.2021.770608/full","volume":"15","author":[{"family":"Zwiers","given":"Marcel Peter"},{"family":"Moia","given":"Stefano"},{"family":"Oostenveld","given":"Robert"}],"accessed":{"date-parts":[["2025",4,17]]},"issued":{"date-parts":[["2022",1,13]]}}}],"schema":"https://github.com/citation-style-language/schema/raw/master/csl-citation.json"} </w:instrText>
      </w:r>
      <w:r w:rsidR="00C903D7">
        <w:rPr>
          <w:szCs w:val="21"/>
        </w:rPr>
        <w:fldChar w:fldCharType="separate"/>
      </w:r>
      <w:r w:rsidR="00C903D7">
        <w:rPr>
          <w:noProof/>
          <w:szCs w:val="21"/>
        </w:rPr>
        <w:t>(Zwiers et al., 2022)</w:t>
      </w:r>
      <w:r w:rsidR="00C903D7">
        <w:rPr>
          <w:szCs w:val="21"/>
        </w:rPr>
        <w:fldChar w:fldCharType="end"/>
      </w:r>
      <w:r w:rsidR="009044FD">
        <w:rPr>
          <w:rFonts w:hint="eastAsia"/>
          <w:szCs w:val="21"/>
        </w:rPr>
        <w:t>以及</w:t>
      </w:r>
      <w:r w:rsidR="00C903D7" w:rsidRPr="00C903D7">
        <w:rPr>
          <w:szCs w:val="21"/>
        </w:rPr>
        <w:t>HeuDiConv</w:t>
      </w:r>
      <w:r w:rsidR="00C903D7">
        <w:rPr>
          <w:szCs w:val="21"/>
        </w:rPr>
        <w:fldChar w:fldCharType="begin"/>
      </w:r>
      <w:r w:rsidR="00C903D7">
        <w:rPr>
          <w:szCs w:val="21"/>
        </w:rPr>
        <w:instrText xml:space="preserve"> ADDIN ZOTERO_ITEM CSL_CITATION {"citationID":"ne1AUqTi","properties":{"formattedCitation":"(Halchenko et al., 2024)","plainCitation":"(Halchenko et al., 2024)","noteIndex":0},"citationItems":[{"id":103376,"uris":["http://zotero.org/users/12305558/items/D4HTUDB4"],"itemData":{"id":103376,"type":"article-journal","abstract":"Halchenko et al., (2024). HeuDiConv — flexible DICOM conversion into structured directory layouts. Journal of Open Source Software, 9(99), 5839, https://doi.org/10.21105/joss.05839","container-title":"Journal of Open Source Software","DOI":"10.21105/joss.05839","ISSN":"2475-9066","issue":"99","language":"en","page":"5839","source":"joss.theoj.org","title":"HeuDiConv — flexible DICOM conversion into structured directory layouts","volume":"9","author":[{"family":"Halchenko","given":"Yaroslav O."},{"family":"Goncalves","given":"Mathias"},{"family":"Ghosh","given":"Satrajit"},{"family":"Velasco","given":"Pablo"},{"family":"Castello","given":"Matteo Visconti di Oleggio"},{"family":"Salo","given":"Taylor"},{"family":"Wodder","given":"John T."},{"family":"Hanke","given":"Michael"},{"family":"Sadil","given":"Patrick"},{"family":"Gorgolewski","given":"Krzysztof Jacek"},{"family":"Ioanas","given":"Horea-Ioan"},{"family":"Rorden","given":"Chris"},{"family":"Hendrickson","given":"Timothy J."},{"family":"Dayan","given":"Michael"},{"family":"Houlihan","given":"Sean Dae"},{"family":"Kent","given":"James"},{"family":"Strauss","given":"Ted"},{"family":"Lee","given":"John"},{"family":"To","given":"Isaac"},{"family":"Markiewicz","given":"Christopher J."},{"family":"Lukas","given":"Darren"},{"family":"Butler","given":"Ellyn R."},{"family":"Thompson","given":"Todd"},{"family":"Termenon","given":"Maite"},{"family":"Smith","given":"David V."},{"family":"Macdonald","given":"Austin"},{"family":"Kennedy","given":"David N."}],"issued":{"date-parts":[["2024",7,3]]}}}],"schema":"https://github.com/citation-style-language/schema/raw/master/csl-citation.json"} </w:instrText>
      </w:r>
      <w:r w:rsidR="00C903D7">
        <w:rPr>
          <w:szCs w:val="21"/>
        </w:rPr>
        <w:fldChar w:fldCharType="separate"/>
      </w:r>
      <w:r w:rsidR="00C903D7">
        <w:rPr>
          <w:noProof/>
          <w:szCs w:val="21"/>
        </w:rPr>
        <w:t>(Halchenko et al., 2024)</w:t>
      </w:r>
      <w:r w:rsidR="00C903D7">
        <w:rPr>
          <w:szCs w:val="21"/>
        </w:rPr>
        <w:fldChar w:fldCharType="end"/>
      </w:r>
      <w:r w:rsidR="009044FD">
        <w:rPr>
          <w:rFonts w:hint="eastAsia"/>
          <w:szCs w:val="21"/>
        </w:rPr>
        <w:t>的方法</w:t>
      </w:r>
      <w:r w:rsidR="00425E1D">
        <w:rPr>
          <w:rFonts w:hint="eastAsia"/>
          <w:szCs w:val="21"/>
        </w:rPr>
        <w:t>。</w:t>
      </w:r>
      <w:r w:rsidR="00F801D4" w:rsidRPr="00C903D7">
        <w:rPr>
          <w:szCs w:val="21"/>
        </w:rPr>
        <w:t>HeuDiConv</w:t>
      </w:r>
      <w:r w:rsidR="00F801D4">
        <w:rPr>
          <w:rFonts w:hint="eastAsia"/>
          <w:szCs w:val="21"/>
        </w:rPr>
        <w:t>中用户只需要编写脚本，</w:t>
      </w:r>
      <w:r w:rsidR="00F801D4" w:rsidRPr="00C903D7">
        <w:rPr>
          <w:szCs w:val="21"/>
        </w:rPr>
        <w:t>HeuDiConv</w:t>
      </w:r>
      <w:r w:rsidR="00F801D4">
        <w:rPr>
          <w:rFonts w:hint="eastAsia"/>
          <w:szCs w:val="21"/>
        </w:rPr>
        <w:t>就可以根据用户的数据集特点自动将</w:t>
      </w:r>
      <w:r w:rsidR="00F801D4">
        <w:rPr>
          <w:szCs w:val="21"/>
        </w:rPr>
        <w:t>DICOM</w:t>
      </w:r>
      <w:r w:rsidR="00F801D4">
        <w:rPr>
          <w:rFonts w:hint="eastAsia"/>
          <w:szCs w:val="21"/>
        </w:rPr>
        <w:t>数据组织为</w:t>
      </w:r>
      <w:r w:rsidR="00F801D4">
        <w:rPr>
          <w:szCs w:val="21"/>
        </w:rPr>
        <w:t>BIDS</w:t>
      </w:r>
      <w:r w:rsidR="00F801D4">
        <w:rPr>
          <w:rFonts w:hint="eastAsia"/>
          <w:szCs w:val="21"/>
        </w:rPr>
        <w:t>格式，减少了手动操作和出错的时间，其次，</w:t>
      </w:r>
      <w:r w:rsidR="00F801D4" w:rsidRPr="00C903D7">
        <w:rPr>
          <w:szCs w:val="21"/>
        </w:rPr>
        <w:t>HeuDiConv</w:t>
      </w:r>
      <w:r w:rsidR="00F801D4">
        <w:rPr>
          <w:rFonts w:hint="eastAsia"/>
          <w:szCs w:val="21"/>
        </w:rPr>
        <w:t>作为</w:t>
      </w:r>
      <w:r w:rsidR="00F801D4">
        <w:rPr>
          <w:szCs w:val="21"/>
        </w:rPr>
        <w:t>P</w:t>
      </w:r>
      <w:r w:rsidR="00F801D4">
        <w:rPr>
          <w:rFonts w:hint="eastAsia"/>
          <w:szCs w:val="21"/>
        </w:rPr>
        <w:t>ython</w:t>
      </w:r>
      <w:r w:rsidR="00F801D4">
        <w:rPr>
          <w:rFonts w:hint="eastAsia"/>
          <w:szCs w:val="21"/>
        </w:rPr>
        <w:t>工具，可以集成到基于</w:t>
      </w:r>
      <w:r w:rsidR="00F801D4">
        <w:rPr>
          <w:szCs w:val="21"/>
        </w:rPr>
        <w:t>P</w:t>
      </w:r>
      <w:r w:rsidR="00F801D4">
        <w:rPr>
          <w:rFonts w:hint="eastAsia"/>
          <w:szCs w:val="21"/>
        </w:rPr>
        <w:t>ython</w:t>
      </w:r>
      <w:r w:rsidR="00F801D4">
        <w:rPr>
          <w:rFonts w:hint="eastAsia"/>
          <w:szCs w:val="21"/>
        </w:rPr>
        <w:t>的工作流程中，支持通过命令行或者</w:t>
      </w:r>
      <w:r w:rsidR="00F801D4">
        <w:rPr>
          <w:szCs w:val="21"/>
        </w:rPr>
        <w:t>P</w:t>
      </w:r>
      <w:r w:rsidR="00F801D4">
        <w:rPr>
          <w:rFonts w:hint="eastAsia"/>
          <w:szCs w:val="21"/>
        </w:rPr>
        <w:t>ython</w:t>
      </w:r>
      <w:r w:rsidR="00F801D4">
        <w:rPr>
          <w:rFonts w:hint="eastAsia"/>
          <w:szCs w:val="21"/>
        </w:rPr>
        <w:t>脚本运行，并且</w:t>
      </w:r>
      <w:r w:rsidR="00F801D4" w:rsidRPr="00C903D7">
        <w:rPr>
          <w:szCs w:val="21"/>
        </w:rPr>
        <w:t>HeuDiConv</w:t>
      </w:r>
      <w:r w:rsidR="00F801D4" w:rsidRPr="00F801D4">
        <w:rPr>
          <w:rFonts w:hint="eastAsia"/>
          <w:szCs w:val="21"/>
        </w:rPr>
        <w:t>内部集成了</w:t>
      </w:r>
      <w:r w:rsidR="00F801D4" w:rsidRPr="00F801D4">
        <w:rPr>
          <w:rFonts w:hint="eastAsia"/>
          <w:szCs w:val="21"/>
        </w:rPr>
        <w:t xml:space="preserve"> dcm2niix </w:t>
      </w:r>
      <w:r w:rsidR="00F801D4" w:rsidRPr="00F801D4">
        <w:rPr>
          <w:rFonts w:hint="eastAsia"/>
          <w:szCs w:val="21"/>
        </w:rPr>
        <w:t>的转换功能，因此用户不仅能享受到</w:t>
      </w:r>
      <w:r w:rsidR="00F801D4" w:rsidRPr="00F801D4">
        <w:rPr>
          <w:rFonts w:hint="eastAsia"/>
          <w:szCs w:val="21"/>
        </w:rPr>
        <w:t xml:space="preserve"> dcm2niix </w:t>
      </w:r>
      <w:r w:rsidR="00F801D4" w:rsidRPr="00F801D4">
        <w:rPr>
          <w:rFonts w:hint="eastAsia"/>
          <w:szCs w:val="21"/>
        </w:rPr>
        <w:t>的高效</w:t>
      </w:r>
      <w:r w:rsidR="00F801D4">
        <w:rPr>
          <w:rFonts w:hint="eastAsia"/>
          <w:szCs w:val="21"/>
        </w:rPr>
        <w:t>，还能直接获得</w:t>
      </w:r>
      <w:r w:rsidR="00F801D4">
        <w:rPr>
          <w:szCs w:val="21"/>
        </w:rPr>
        <w:t>BIDS</w:t>
      </w:r>
      <w:r w:rsidR="00F801D4">
        <w:rPr>
          <w:rFonts w:hint="eastAsia"/>
          <w:szCs w:val="21"/>
        </w:rPr>
        <w:t>格式的输出（更多信息可访问</w:t>
      </w:r>
      <w:r w:rsidR="00F801D4" w:rsidRPr="00425E1D">
        <w:rPr>
          <w:szCs w:val="21"/>
        </w:rPr>
        <w:t>HeuDiConv</w:t>
      </w:r>
      <w:r w:rsidR="00F801D4">
        <w:rPr>
          <w:rFonts w:hint="eastAsia"/>
          <w:szCs w:val="21"/>
        </w:rPr>
        <w:t>官方教程</w:t>
      </w:r>
      <w:r w:rsidR="00F801D4" w:rsidRPr="00F801D4">
        <w:rPr>
          <w:szCs w:val="21"/>
        </w:rPr>
        <w:t>https://heudiconv.readthedocs.io/en/latest/</w:t>
      </w:r>
      <w:r w:rsidR="00F801D4">
        <w:rPr>
          <w:rFonts w:hint="eastAsia"/>
          <w:szCs w:val="21"/>
        </w:rPr>
        <w:t>）。</w:t>
      </w:r>
      <w:r w:rsidR="00425E1D">
        <w:rPr>
          <w:rFonts w:hint="eastAsia"/>
          <w:szCs w:val="21"/>
        </w:rPr>
        <w:t>互联网上也有很多其他优秀的教程，可查看该链接获取更为详细的</w:t>
      </w:r>
      <w:r w:rsidR="00425E1D" w:rsidRPr="00425E1D">
        <w:rPr>
          <w:szCs w:val="21"/>
        </w:rPr>
        <w:t>HeuDiConv</w:t>
      </w:r>
      <w:r w:rsidR="00425E1D">
        <w:rPr>
          <w:rFonts w:hint="eastAsia"/>
          <w:szCs w:val="21"/>
        </w:rPr>
        <w:t>教程，</w:t>
      </w:r>
      <w:r w:rsidR="00425E1D" w:rsidRPr="00425E1D">
        <w:rPr>
          <w:szCs w:val="21"/>
        </w:rPr>
        <w:t>https://reproducibility.stanford.edu/bids-tutorial-series-part-2a/</w:t>
      </w:r>
      <w:r w:rsidR="009044FD">
        <w:rPr>
          <w:rFonts w:hint="eastAsia"/>
          <w:szCs w:val="21"/>
        </w:rPr>
        <w:t>。</w:t>
      </w:r>
      <w:r w:rsidR="00425E1D">
        <w:rPr>
          <w:rFonts w:hint="eastAsia"/>
          <w:szCs w:val="21"/>
        </w:rPr>
        <w:t>如果没有</w:t>
      </w:r>
      <w:r w:rsidR="00425E1D">
        <w:rPr>
          <w:szCs w:val="21"/>
        </w:rPr>
        <w:t>DICOM</w:t>
      </w:r>
      <w:r w:rsidR="00425E1D">
        <w:rPr>
          <w:rFonts w:hint="eastAsia"/>
          <w:szCs w:val="21"/>
        </w:rPr>
        <w:t>原始数据，但想先练习</w:t>
      </w:r>
      <w:r w:rsidR="00425E1D">
        <w:rPr>
          <w:szCs w:val="21"/>
        </w:rPr>
        <w:t>H</w:t>
      </w:r>
      <w:r w:rsidR="00425E1D">
        <w:rPr>
          <w:rFonts w:hint="eastAsia"/>
          <w:szCs w:val="21"/>
        </w:rPr>
        <w:t>eudiconv</w:t>
      </w:r>
      <w:r w:rsidR="00425E1D">
        <w:rPr>
          <w:rFonts w:hint="eastAsia"/>
          <w:szCs w:val="21"/>
        </w:rPr>
        <w:t>的初学者，可以下载在</w:t>
      </w:r>
      <w:r w:rsidR="00425E1D">
        <w:rPr>
          <w:szCs w:val="21"/>
        </w:rPr>
        <w:t>O</w:t>
      </w:r>
      <w:r w:rsidR="00425E1D">
        <w:rPr>
          <w:rFonts w:hint="eastAsia"/>
          <w:szCs w:val="21"/>
        </w:rPr>
        <w:t>pen</w:t>
      </w:r>
      <w:r w:rsidR="00425E1D">
        <w:rPr>
          <w:szCs w:val="21"/>
        </w:rPr>
        <w:t>N</w:t>
      </w:r>
      <w:r w:rsidR="00425E1D">
        <w:rPr>
          <w:rFonts w:hint="eastAsia"/>
          <w:szCs w:val="21"/>
        </w:rPr>
        <w:t>euro</w:t>
      </w:r>
      <w:r w:rsidR="00425E1D">
        <w:rPr>
          <w:rFonts w:hint="eastAsia"/>
          <w:szCs w:val="21"/>
        </w:rPr>
        <w:t>上的练习数据（链接为</w:t>
      </w:r>
      <w:r w:rsidR="00425E1D" w:rsidRPr="00425E1D">
        <w:rPr>
          <w:szCs w:val="21"/>
        </w:rPr>
        <w:t>https://openneuro.org/datasets/ds000031/versions/00001</w:t>
      </w:r>
      <w:r w:rsidR="00425E1D">
        <w:rPr>
          <w:rFonts w:hint="eastAsia"/>
          <w:szCs w:val="21"/>
        </w:rPr>
        <w:t>）。</w:t>
      </w:r>
    </w:p>
    <w:p w14:paraId="638C14D1" w14:textId="126C0226" w:rsidR="00CA57F6" w:rsidRPr="00253080" w:rsidRDefault="00A01AE8" w:rsidP="005B4481">
      <w:pPr>
        <w:pStyle w:val="3"/>
      </w:pPr>
      <w:r>
        <w:rPr>
          <w:rFonts w:hint="eastAsia"/>
        </w:rPr>
        <w:t>4</w:t>
      </w:r>
      <w:r w:rsidR="00CA57F6" w:rsidRPr="00253080">
        <w:rPr>
          <w:rFonts w:hint="eastAsia"/>
        </w:rPr>
        <w:t>.</w:t>
      </w:r>
      <w:r w:rsidR="005B4481">
        <w:rPr>
          <w:rFonts w:hint="eastAsia"/>
        </w:rPr>
        <w:t>2</w:t>
      </w:r>
      <w:r w:rsidR="00CA57F6" w:rsidRPr="00253080">
        <w:rPr>
          <w:rFonts w:hint="eastAsia"/>
        </w:rPr>
        <w:t>.</w:t>
      </w:r>
      <w:r w:rsidR="005B4481">
        <w:rPr>
          <w:rFonts w:hint="eastAsia"/>
        </w:rPr>
        <w:t>1</w:t>
      </w:r>
      <w:r w:rsidR="00CA57F6" w:rsidRPr="00253080">
        <w:rPr>
          <w:rFonts w:hint="eastAsia"/>
        </w:rPr>
        <w:t xml:space="preserve"> </w:t>
      </w:r>
      <w:r w:rsidR="00CA57F6" w:rsidRPr="00253080">
        <w:t>安装</w:t>
      </w:r>
      <w:bookmarkStart w:id="24" w:name="OLE_LINK4"/>
      <w:r w:rsidR="00CA57F6" w:rsidRPr="00253080">
        <w:t>Heudiconv</w:t>
      </w:r>
    </w:p>
    <w:bookmarkEnd w:id="24"/>
    <w:p w14:paraId="10079468" w14:textId="77777777" w:rsidR="00CA57F6" w:rsidRDefault="00CA57F6" w:rsidP="00CA57F6">
      <w:pPr>
        <w:ind w:firstLine="420"/>
        <w:rPr>
          <w:rFonts w:cs="Times New Roman (正文 CS 字体)"/>
          <w:szCs w:val="21"/>
        </w:rPr>
      </w:pPr>
      <w:r w:rsidRPr="002C6469">
        <w:rPr>
          <w:rFonts w:cs="Times New Roman (正文 CS 字体)"/>
          <w:szCs w:val="21"/>
        </w:rPr>
        <w:t>Heudiconv</w:t>
      </w:r>
      <w:r w:rsidRPr="002C6469">
        <w:rPr>
          <w:rFonts w:cs="Times New Roman (正文 CS 字体)"/>
          <w:szCs w:val="21"/>
        </w:rPr>
        <w:t>是一个强大的工具，可以将</w:t>
      </w:r>
      <w:r w:rsidRPr="002C6469">
        <w:rPr>
          <w:rFonts w:cs="Times New Roman (正文 CS 字体)"/>
          <w:szCs w:val="21"/>
        </w:rPr>
        <w:t>DICOM</w:t>
      </w:r>
      <w:r w:rsidRPr="002C6469">
        <w:rPr>
          <w:rFonts w:cs="Times New Roman (正文 CS 字体)"/>
          <w:szCs w:val="21"/>
        </w:rPr>
        <w:t>格式的数据转换为</w:t>
      </w:r>
      <w:r w:rsidRPr="002C6469">
        <w:rPr>
          <w:rFonts w:cs="Times New Roman (正文 CS 字体)"/>
          <w:szCs w:val="21"/>
        </w:rPr>
        <w:t>BIDS</w:t>
      </w:r>
      <w:r w:rsidRPr="002C6469">
        <w:rPr>
          <w:rFonts w:cs="Times New Roman (正文 CS 字体)"/>
          <w:szCs w:val="21"/>
        </w:rPr>
        <w:t>格式。安装</w:t>
      </w:r>
      <w:r w:rsidRPr="002C6469">
        <w:rPr>
          <w:rFonts w:cs="Times New Roman (正文 CS 字体)"/>
          <w:szCs w:val="21"/>
        </w:rPr>
        <w:t>Heudiconv</w:t>
      </w:r>
      <w:r w:rsidRPr="002C6469">
        <w:rPr>
          <w:rFonts w:cs="Times New Roman (正文 CS 字体)"/>
          <w:szCs w:val="21"/>
        </w:rPr>
        <w:t>之前，首先需要拉取</w:t>
      </w:r>
      <w:r w:rsidRPr="002C6469">
        <w:rPr>
          <w:rFonts w:cs="Times New Roman (正文 CS 字体)"/>
          <w:szCs w:val="21"/>
        </w:rPr>
        <w:t>Heudiconv</w:t>
      </w:r>
      <w:r w:rsidRPr="002C6469">
        <w:rPr>
          <w:rFonts w:cs="Times New Roman (正文 CS 字体)"/>
          <w:szCs w:val="21"/>
        </w:rPr>
        <w:t>的</w:t>
      </w:r>
      <w:r w:rsidRPr="002C6469">
        <w:rPr>
          <w:rFonts w:cs="Times New Roman (正文 CS 字体)"/>
          <w:szCs w:val="21"/>
        </w:rPr>
        <w:t>Docker</w:t>
      </w:r>
      <w:r w:rsidRPr="002C6469">
        <w:rPr>
          <w:rFonts w:cs="Times New Roman (正文 CS 字体)"/>
          <w:szCs w:val="21"/>
        </w:rPr>
        <w:t>镜像。以下是安装步骤：</w:t>
      </w:r>
    </w:p>
    <w:p w14:paraId="0DD524A3" w14:textId="77777777" w:rsidR="00CA57F6" w:rsidRDefault="00CA57F6" w:rsidP="00CA57F6">
      <w:pPr>
        <w:ind w:firstLine="420"/>
        <w:rPr>
          <w:rFonts w:cs="Times New Roman (正文 CS 字体)"/>
          <w:szCs w:val="21"/>
        </w:rPr>
      </w:pPr>
      <w:r w:rsidRPr="00256D77">
        <w:rPr>
          <w:rFonts w:cs="Times New Roman (正文 CS 字体)"/>
          <w:szCs w:val="21"/>
        </w:rPr>
        <w:t>拉取</w:t>
      </w:r>
      <w:r w:rsidRPr="00256D77">
        <w:rPr>
          <w:rFonts w:cs="Times New Roman (正文 CS 字体)"/>
          <w:szCs w:val="21"/>
        </w:rPr>
        <w:t>Heudiconv Docker</w:t>
      </w:r>
      <w:r w:rsidRPr="00256D77">
        <w:rPr>
          <w:rFonts w:cs="Times New Roman (正文 CS 字体)"/>
          <w:szCs w:val="21"/>
        </w:rPr>
        <w:t>镜像：</w:t>
      </w:r>
    </w:p>
    <w:p w14:paraId="44EB464C" w14:textId="77777777" w:rsidR="00CA57F6" w:rsidRDefault="00CA57F6" w:rsidP="00CA57F6">
      <w:pPr>
        <w:ind w:firstLine="440"/>
        <w:rPr>
          <w:rFonts w:ascii="Menlo" w:eastAsiaTheme="minorEastAsia" w:hAnsi="Menlo" w:cs="Menlo"/>
          <w:color w:val="000000"/>
          <w:sz w:val="22"/>
          <w:szCs w:val="22"/>
          <w14:ligatures w14:val="standardContextual"/>
        </w:rPr>
      </w:pPr>
      <w:r>
        <w:rPr>
          <w:rFonts w:ascii="Menlo" w:eastAsiaTheme="minorEastAsia" w:hAnsi="Menlo" w:cs="Menlo"/>
          <w:color w:val="000000"/>
          <w:sz w:val="22"/>
          <w:szCs w:val="22"/>
          <w14:ligatures w14:val="standardContextual"/>
        </w:rPr>
        <w:t>docker pull nipy/heudiconv:latest</w:t>
      </w:r>
    </w:p>
    <w:p w14:paraId="10F4BD96" w14:textId="1F2F22AB" w:rsidR="00CA57F6" w:rsidRPr="00253080" w:rsidRDefault="005B4481" w:rsidP="005B4481">
      <w:pPr>
        <w:pStyle w:val="3"/>
      </w:pPr>
      <w:r>
        <w:rPr>
          <w:rFonts w:hint="eastAsia"/>
        </w:rPr>
        <w:t>4.2.2</w:t>
      </w:r>
      <w:r w:rsidR="00CA57F6" w:rsidRPr="00253080">
        <w:t xml:space="preserve"> 组织DICOM数据</w:t>
      </w:r>
    </w:p>
    <w:p w14:paraId="1819CD28" w14:textId="77777777" w:rsidR="00CA57F6" w:rsidRDefault="00CA57F6" w:rsidP="00CA57F6">
      <w:pPr>
        <w:ind w:firstLine="420"/>
        <w:rPr>
          <w:rFonts w:cs="Times New Roman (正文 CS 字体)"/>
        </w:rPr>
      </w:pPr>
      <w:r w:rsidRPr="00256D77">
        <w:rPr>
          <w:rFonts w:cs="Times New Roman (正文 CS 字体)"/>
        </w:rPr>
        <w:t>在使用</w:t>
      </w:r>
      <w:r w:rsidRPr="00256D77">
        <w:rPr>
          <w:rFonts w:cs="Times New Roman (正文 CS 字体)"/>
        </w:rPr>
        <w:t>Heudiconv</w:t>
      </w:r>
      <w:r w:rsidRPr="00256D77">
        <w:rPr>
          <w:rFonts w:cs="Times New Roman (正文 CS 字体)"/>
        </w:rPr>
        <w:t>转换数据之前，必须先对原始</w:t>
      </w:r>
      <w:r w:rsidRPr="00256D77">
        <w:rPr>
          <w:rFonts w:cs="Times New Roman (正文 CS 字体)"/>
        </w:rPr>
        <w:t>DICOM</w:t>
      </w:r>
      <w:r w:rsidRPr="00256D77">
        <w:rPr>
          <w:rFonts w:cs="Times New Roman (正文 CS 字体)"/>
        </w:rPr>
        <w:t>数据进行合理的组织。</w:t>
      </w:r>
      <w:r w:rsidRPr="00057689">
        <w:rPr>
          <w:rFonts w:cs="Times New Roman (正文 CS 字体)"/>
        </w:rPr>
        <w:t>在使用</w:t>
      </w:r>
      <w:r w:rsidRPr="00057689">
        <w:rPr>
          <w:rFonts w:cs="Times New Roman (正文 CS 字体)"/>
        </w:rPr>
        <w:t>Heudiconv</w:t>
      </w:r>
      <w:r w:rsidRPr="00057689">
        <w:rPr>
          <w:rFonts w:cs="Times New Roman (正文 CS 字体)"/>
        </w:rPr>
        <w:t>之前，建议将原始</w:t>
      </w:r>
      <w:r w:rsidRPr="00057689">
        <w:rPr>
          <w:rFonts w:cs="Times New Roman (正文 CS 字体)"/>
        </w:rPr>
        <w:t>DICOM</w:t>
      </w:r>
      <w:r w:rsidRPr="00057689">
        <w:rPr>
          <w:rFonts w:cs="Times New Roman (正文 CS 字体)"/>
        </w:rPr>
        <w:t>数据按照以下结构组织：总目录</w:t>
      </w:r>
      <w:r w:rsidRPr="00057689">
        <w:rPr>
          <w:rFonts w:cs="Times New Roman (正文 CS 字体)"/>
        </w:rPr>
        <w:t>/</w:t>
      </w:r>
      <w:r w:rsidRPr="00057689">
        <w:rPr>
          <w:rFonts w:cs="Times New Roman (正文 CS 字体)"/>
        </w:rPr>
        <w:t>被试级别目录</w:t>
      </w:r>
      <w:r w:rsidRPr="00057689">
        <w:rPr>
          <w:rFonts w:cs="Times New Roman (正文 CS 字体)"/>
        </w:rPr>
        <w:t>/session</w:t>
      </w:r>
      <w:r w:rsidRPr="00057689">
        <w:rPr>
          <w:rFonts w:cs="Times New Roman (正文 CS 字体)"/>
        </w:rPr>
        <w:t>级别目录</w:t>
      </w:r>
      <w:r w:rsidRPr="00057689">
        <w:rPr>
          <w:rFonts w:cs="Times New Roman (正文 CS 字体)"/>
        </w:rPr>
        <w:t>/</w:t>
      </w:r>
      <w:r w:rsidRPr="00057689">
        <w:rPr>
          <w:rFonts w:cs="Times New Roman (正文 CS 字体)"/>
        </w:rPr>
        <w:t>不同扫描</w:t>
      </w:r>
      <w:r w:rsidRPr="00057689">
        <w:rPr>
          <w:rFonts w:cs="Times New Roman (正文 CS 字体)"/>
        </w:rPr>
        <w:t>protocol</w:t>
      </w:r>
      <w:r w:rsidRPr="00057689">
        <w:rPr>
          <w:rFonts w:cs="Times New Roman (正文 CS 字体)"/>
        </w:rPr>
        <w:t>的目录</w:t>
      </w:r>
      <w:r>
        <w:rPr>
          <w:rFonts w:cs="Times New Roman (正文 CS 字体)" w:hint="eastAsia"/>
        </w:rPr>
        <w:t>。</w:t>
      </w:r>
    </w:p>
    <w:p w14:paraId="30E02AB5" w14:textId="77777777" w:rsidR="00CA57F6" w:rsidRDefault="00CA57F6" w:rsidP="00CA57F6">
      <w:pPr>
        <w:ind w:firstLine="420"/>
        <w:rPr>
          <w:rFonts w:cs="Times New Roman (正文 CS 字体)"/>
        </w:rPr>
      </w:pPr>
      <w:r w:rsidRPr="00256D77">
        <w:rPr>
          <w:rFonts w:cs="Times New Roman (正文 CS 字体)"/>
        </w:rPr>
        <w:t>数据结构建议遵循以下层级格式：</w:t>
      </w:r>
    </w:p>
    <w:p w14:paraId="22D33DEB"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HeuDiConv_walkthrough/</w:t>
      </w:r>
    </w:p>
    <w:p w14:paraId="1CFB23E2"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Dicoms/</w:t>
      </w:r>
    </w:p>
    <w:p w14:paraId="699C61D3"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 sub-</w:t>
      </w:r>
      <w:r>
        <w:rPr>
          <w:rFonts w:ascii="Menlo" w:hAnsi="Menlo" w:cs="Menlo"/>
          <w:color w:val="098658"/>
          <w:sz w:val="18"/>
          <w:szCs w:val="18"/>
        </w:rPr>
        <w:t>0</w:t>
      </w:r>
      <w:r>
        <w:rPr>
          <w:rFonts w:ascii="Menlo" w:hAnsi="Menlo" w:cs="Menlo"/>
          <w:color w:val="CD3131"/>
          <w:sz w:val="18"/>
          <w:szCs w:val="18"/>
        </w:rPr>
        <w:t>1</w:t>
      </w:r>
      <w:r>
        <w:rPr>
          <w:rFonts w:ascii="Menlo" w:hAnsi="Menlo" w:cs="Menlo"/>
          <w:color w:val="000000"/>
          <w:sz w:val="18"/>
          <w:szCs w:val="18"/>
        </w:rPr>
        <w:t>/</w:t>
      </w:r>
    </w:p>
    <w:p w14:paraId="2F61DBDB"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   ├── ses-</w:t>
      </w:r>
      <w:r>
        <w:rPr>
          <w:rFonts w:ascii="Menlo" w:hAnsi="Menlo" w:cs="Menlo"/>
          <w:color w:val="098658"/>
          <w:sz w:val="18"/>
          <w:szCs w:val="18"/>
        </w:rPr>
        <w:t>0</w:t>
      </w:r>
      <w:r>
        <w:rPr>
          <w:rFonts w:ascii="Menlo" w:hAnsi="Menlo" w:cs="Menlo"/>
          <w:color w:val="CD3131"/>
          <w:sz w:val="18"/>
          <w:szCs w:val="18"/>
        </w:rPr>
        <w:t>01</w:t>
      </w:r>
      <w:r>
        <w:rPr>
          <w:rFonts w:ascii="Menlo" w:hAnsi="Menlo" w:cs="Menlo"/>
          <w:color w:val="000000"/>
          <w:sz w:val="18"/>
          <w:szCs w:val="18"/>
        </w:rPr>
        <w:t>/</w:t>
      </w:r>
    </w:p>
    <w:p w14:paraId="583C323B"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   │   ├── dcmtoxnat.log</w:t>
      </w:r>
    </w:p>
    <w:p w14:paraId="185FDAD3"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   │   ├── SCANS/</w:t>
      </w:r>
    </w:p>
    <w:p w14:paraId="305A9EE1"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   │   │   │   ├── </w:t>
      </w:r>
      <w:r>
        <w:rPr>
          <w:rFonts w:ascii="Menlo" w:hAnsi="Menlo" w:cs="Menlo"/>
          <w:color w:val="098658"/>
          <w:sz w:val="18"/>
          <w:szCs w:val="18"/>
        </w:rPr>
        <w:t>3</w:t>
      </w:r>
      <w:r>
        <w:rPr>
          <w:rFonts w:ascii="Menlo" w:hAnsi="Menlo" w:cs="Menlo"/>
          <w:color w:val="000000"/>
          <w:sz w:val="18"/>
          <w:szCs w:val="18"/>
        </w:rPr>
        <w:t>/</w:t>
      </w:r>
    </w:p>
    <w:p w14:paraId="1F8DE97E"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lastRenderedPageBreak/>
        <w:t>│   │   │   │   │   ├── DICOM/</w:t>
      </w:r>
    </w:p>
    <w:p w14:paraId="224352C1"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   │   │   │   └── SNAPSHOTS/</w:t>
      </w:r>
    </w:p>
    <w:p w14:paraId="0BCA70A3"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   │   │   │   ├── </w:t>
      </w:r>
      <w:r>
        <w:rPr>
          <w:rFonts w:ascii="Menlo" w:hAnsi="Menlo" w:cs="Menlo"/>
          <w:color w:val="098658"/>
          <w:sz w:val="18"/>
          <w:szCs w:val="18"/>
        </w:rPr>
        <w:t>4</w:t>
      </w:r>
      <w:r>
        <w:rPr>
          <w:rFonts w:ascii="Menlo" w:hAnsi="Menlo" w:cs="Menlo"/>
          <w:color w:val="000000"/>
          <w:sz w:val="18"/>
          <w:szCs w:val="18"/>
        </w:rPr>
        <w:t>/</w:t>
      </w:r>
    </w:p>
    <w:p w14:paraId="704FCB5E"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   │   │   │   ├── </w:t>
      </w:r>
      <w:r>
        <w:rPr>
          <w:rFonts w:ascii="Menlo" w:hAnsi="Menlo" w:cs="Menlo"/>
          <w:color w:val="098658"/>
          <w:sz w:val="18"/>
          <w:szCs w:val="18"/>
        </w:rPr>
        <w:t>5</w:t>
      </w:r>
      <w:r>
        <w:rPr>
          <w:rFonts w:ascii="Menlo" w:hAnsi="Menlo" w:cs="Menlo"/>
          <w:color w:val="000000"/>
          <w:sz w:val="18"/>
          <w:szCs w:val="18"/>
        </w:rPr>
        <w:t>/</w:t>
      </w:r>
    </w:p>
    <w:p w14:paraId="4039D128"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   │   │   │   ├── </w:t>
      </w:r>
      <w:r>
        <w:rPr>
          <w:rFonts w:ascii="Menlo" w:hAnsi="Menlo" w:cs="Menlo"/>
          <w:color w:val="098658"/>
          <w:sz w:val="18"/>
          <w:szCs w:val="18"/>
        </w:rPr>
        <w:t>6</w:t>
      </w:r>
      <w:r>
        <w:rPr>
          <w:rFonts w:ascii="Menlo" w:hAnsi="Menlo" w:cs="Menlo"/>
          <w:color w:val="000000"/>
          <w:sz w:val="18"/>
          <w:szCs w:val="18"/>
        </w:rPr>
        <w:t>/</w:t>
      </w:r>
    </w:p>
    <w:p w14:paraId="0519B6B0"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   │   │   │   ├── </w:t>
      </w:r>
      <w:r>
        <w:rPr>
          <w:rFonts w:ascii="Menlo" w:hAnsi="Menlo" w:cs="Menlo"/>
          <w:color w:val="098658"/>
          <w:sz w:val="18"/>
          <w:szCs w:val="18"/>
        </w:rPr>
        <w:t>7</w:t>
      </w:r>
      <w:r>
        <w:rPr>
          <w:rFonts w:ascii="Menlo" w:hAnsi="Menlo" w:cs="Menlo"/>
          <w:color w:val="000000"/>
          <w:sz w:val="18"/>
          <w:szCs w:val="18"/>
        </w:rPr>
        <w:t>/</w:t>
      </w:r>
    </w:p>
    <w:p w14:paraId="46823888"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   │   │   │   ├── </w:t>
      </w:r>
      <w:r>
        <w:rPr>
          <w:rFonts w:ascii="Menlo" w:hAnsi="Menlo" w:cs="Menlo"/>
          <w:color w:val="098658"/>
          <w:sz w:val="18"/>
          <w:szCs w:val="18"/>
        </w:rPr>
        <w:t>8</w:t>
      </w:r>
      <w:r>
        <w:rPr>
          <w:rFonts w:ascii="Menlo" w:hAnsi="Menlo" w:cs="Menlo"/>
          <w:color w:val="000000"/>
          <w:sz w:val="18"/>
          <w:szCs w:val="18"/>
        </w:rPr>
        <w:t>/</w:t>
      </w:r>
    </w:p>
    <w:p w14:paraId="0CBF94E6" w14:textId="77777777" w:rsidR="00CA57F6" w:rsidRDefault="00CA57F6" w:rsidP="00CA57F6">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   │   │   │   └── </w:t>
      </w:r>
      <w:r>
        <w:rPr>
          <w:rFonts w:ascii="Menlo" w:hAnsi="Menlo" w:cs="Menlo"/>
          <w:color w:val="098658"/>
          <w:sz w:val="18"/>
          <w:szCs w:val="18"/>
        </w:rPr>
        <w:t>9</w:t>
      </w:r>
      <w:r>
        <w:rPr>
          <w:rFonts w:ascii="Menlo" w:hAnsi="Menlo" w:cs="Menlo"/>
          <w:color w:val="000000"/>
          <w:sz w:val="18"/>
          <w:szCs w:val="18"/>
        </w:rPr>
        <w:t>/</w:t>
      </w:r>
    </w:p>
    <w:p w14:paraId="2CBFE6B7" w14:textId="77777777" w:rsidR="00CA57F6" w:rsidRDefault="00CA57F6" w:rsidP="00CA57F6">
      <w:pPr>
        <w:ind w:firstLine="420"/>
        <w:rPr>
          <w:rFonts w:cs="Times New Roman (正文 CS 字体)"/>
        </w:rPr>
      </w:pPr>
    </w:p>
    <w:p w14:paraId="5902C5EF" w14:textId="77777777" w:rsidR="00CA57F6" w:rsidRDefault="00CA57F6" w:rsidP="00607951">
      <w:pPr>
        <w:ind w:firstLine="420"/>
        <w:rPr>
          <w:rFonts w:cs="Times New Roman (正文 CS 字体)"/>
        </w:rPr>
      </w:pPr>
      <w:r w:rsidRPr="00256D77">
        <w:rPr>
          <w:rFonts w:cs="Times New Roman (正文 CS 字体)"/>
        </w:rPr>
        <w:t>具体而言，</w:t>
      </w:r>
      <w:r w:rsidRPr="00256D77">
        <w:rPr>
          <w:rFonts w:cs="Times New Roman (正文 CS 字体)"/>
          <w:b/>
          <w:bCs/>
        </w:rPr>
        <w:t>每个被试的每个会话</w:t>
      </w:r>
      <w:r w:rsidRPr="00256D77">
        <w:rPr>
          <w:rFonts w:cs="Times New Roman (正文 CS 字体)"/>
        </w:rPr>
        <w:t>（</w:t>
      </w:r>
      <w:r w:rsidRPr="00256D77">
        <w:rPr>
          <w:rFonts w:cs="Times New Roman (正文 CS 字体)"/>
        </w:rPr>
        <w:t>session</w:t>
      </w:r>
      <w:r w:rsidRPr="00256D77">
        <w:rPr>
          <w:rFonts w:cs="Times New Roman (正文 CS 字体)"/>
        </w:rPr>
        <w:t>）下的数据应该按</w:t>
      </w:r>
      <w:r w:rsidRPr="00256D77">
        <w:rPr>
          <w:rFonts w:cs="Times New Roman (正文 CS 字体)"/>
        </w:rPr>
        <w:t>“</w:t>
      </w:r>
      <w:r w:rsidRPr="00256D77">
        <w:rPr>
          <w:rFonts w:cs="Times New Roman (正文 CS 字体)"/>
        </w:rPr>
        <w:t>被试级别</w:t>
      </w:r>
      <w:r w:rsidRPr="00256D77">
        <w:rPr>
          <w:rFonts w:cs="Times New Roman (正文 CS 字体)"/>
        </w:rPr>
        <w:t>/</w:t>
      </w:r>
      <w:r w:rsidRPr="00256D77">
        <w:rPr>
          <w:rFonts w:cs="Times New Roman (正文 CS 字体)"/>
        </w:rPr>
        <w:t>会话级别</w:t>
      </w:r>
      <w:r w:rsidRPr="00256D77">
        <w:rPr>
          <w:rFonts w:cs="Times New Roman (正文 CS 字体)"/>
        </w:rPr>
        <w:t>/</w:t>
      </w:r>
      <w:r w:rsidRPr="00256D77">
        <w:rPr>
          <w:rFonts w:cs="Times New Roman (正文 CS 字体)"/>
        </w:rPr>
        <w:t>扫描协议</w:t>
      </w:r>
      <w:r w:rsidRPr="00256D77">
        <w:rPr>
          <w:rFonts w:cs="Times New Roman (正文 CS 字体)"/>
        </w:rPr>
        <w:t>”</w:t>
      </w:r>
      <w:r w:rsidRPr="00256D77">
        <w:rPr>
          <w:rFonts w:cs="Times New Roman (正文 CS 字体)"/>
        </w:rPr>
        <w:t>进行组织，确保每个被试的数据存放在独立的文件夹中，每个会话（</w:t>
      </w:r>
      <w:r w:rsidRPr="00256D77">
        <w:rPr>
          <w:rFonts w:cs="Times New Roman (正文 CS 字体)"/>
        </w:rPr>
        <w:t>session</w:t>
      </w:r>
      <w:r w:rsidRPr="00256D77">
        <w:rPr>
          <w:rFonts w:cs="Times New Roman (正文 CS 字体)"/>
        </w:rPr>
        <w:t>）下的数据存放在对应的子文件夹内。在组织好</w:t>
      </w:r>
      <w:r w:rsidRPr="00256D77">
        <w:rPr>
          <w:rFonts w:cs="Times New Roman (正文 CS 字体)"/>
        </w:rPr>
        <w:t>DICOM</w:t>
      </w:r>
      <w:r w:rsidRPr="00256D77">
        <w:rPr>
          <w:rFonts w:cs="Times New Roman (正文 CS 字体)"/>
        </w:rPr>
        <w:t>数据后，可以使用</w:t>
      </w:r>
      <w:r w:rsidRPr="00256D77">
        <w:rPr>
          <w:rFonts w:cs="Times New Roman (正文 CS 字体)"/>
        </w:rPr>
        <w:t>Heudiconv</w:t>
      </w:r>
      <w:r w:rsidRPr="00256D77">
        <w:rPr>
          <w:rFonts w:cs="Times New Roman (正文 CS 字体)"/>
        </w:rPr>
        <w:t>来读取这些数据并转换为</w:t>
      </w:r>
      <w:r w:rsidRPr="00256D77">
        <w:rPr>
          <w:rFonts w:cs="Times New Roman (正文 CS 字体)"/>
        </w:rPr>
        <w:t>BIDS</w:t>
      </w:r>
      <w:r w:rsidRPr="00256D77">
        <w:rPr>
          <w:rFonts w:cs="Times New Roman (正文 CS 字体)"/>
        </w:rPr>
        <w:t>格式。</w:t>
      </w:r>
    </w:p>
    <w:p w14:paraId="5A70384A" w14:textId="285A14AD" w:rsidR="00CA57F6" w:rsidRPr="00607951" w:rsidRDefault="00A01AE8" w:rsidP="00607951">
      <w:pPr>
        <w:ind w:firstLineChars="0" w:firstLine="0"/>
        <w:rPr>
          <w:rFonts w:cs="Times New Roman (正文 CS 字体)"/>
          <w:b/>
          <w:bCs/>
          <w:sz w:val="24"/>
        </w:rPr>
      </w:pPr>
      <w:r>
        <w:rPr>
          <w:rFonts w:cs="Times New Roman (正文 CS 字体)" w:hint="eastAsia"/>
          <w:b/>
          <w:bCs/>
          <w:sz w:val="24"/>
        </w:rPr>
        <w:t>4</w:t>
      </w:r>
      <w:r w:rsidR="00CA57F6" w:rsidRPr="00607951">
        <w:rPr>
          <w:rFonts w:cs="Times New Roman (正文 CS 字体)"/>
          <w:b/>
          <w:bCs/>
          <w:sz w:val="24"/>
        </w:rPr>
        <w:t>.1.</w:t>
      </w:r>
      <w:r w:rsidR="00CA57F6" w:rsidRPr="00607951">
        <w:rPr>
          <w:rFonts w:cs="Times New Roman (正文 CS 字体)" w:hint="eastAsia"/>
          <w:b/>
          <w:bCs/>
          <w:sz w:val="24"/>
        </w:rPr>
        <w:t>4</w:t>
      </w:r>
      <w:r w:rsidR="00CA57F6" w:rsidRPr="00607951">
        <w:rPr>
          <w:rFonts w:cs="Times New Roman (正文 CS 字体)"/>
          <w:b/>
          <w:bCs/>
          <w:sz w:val="24"/>
        </w:rPr>
        <w:t>执行</w:t>
      </w:r>
      <w:r w:rsidR="00CA57F6" w:rsidRPr="00607951">
        <w:rPr>
          <w:rFonts w:cs="Times New Roman (正文 CS 字体)"/>
          <w:b/>
          <w:bCs/>
          <w:sz w:val="24"/>
        </w:rPr>
        <w:t>Heudiconv</w:t>
      </w:r>
      <w:r w:rsidR="00CA57F6" w:rsidRPr="00607951">
        <w:rPr>
          <w:rFonts w:cs="Times New Roman (正文 CS 字体)"/>
          <w:b/>
          <w:bCs/>
          <w:sz w:val="24"/>
        </w:rPr>
        <w:t>转换</w:t>
      </w:r>
    </w:p>
    <w:p w14:paraId="1E2C6040" w14:textId="77777777" w:rsidR="00CA57F6" w:rsidRPr="00256D77" w:rsidRDefault="00CA57F6" w:rsidP="00CA57F6">
      <w:pPr>
        <w:ind w:firstLine="420"/>
        <w:rPr>
          <w:rFonts w:cs="Times New Roman (正文 CS 字体)"/>
        </w:rPr>
      </w:pPr>
      <w:r w:rsidRPr="00256D77">
        <w:rPr>
          <w:rFonts w:cs="Times New Roman (正文 CS 字体)"/>
        </w:rPr>
        <w:t>执行</w:t>
      </w:r>
      <w:r w:rsidRPr="00256D77">
        <w:rPr>
          <w:rFonts w:cs="Times New Roman (正文 CS 字体)"/>
        </w:rPr>
        <w:t>Heudiconv</w:t>
      </w:r>
      <w:r w:rsidRPr="00256D77">
        <w:rPr>
          <w:rFonts w:cs="Times New Roman (正文 CS 字体)"/>
        </w:rPr>
        <w:t>转换时，</w:t>
      </w:r>
      <w:r w:rsidRPr="00256D77">
        <w:rPr>
          <w:rFonts w:cs="Times New Roman (正文 CS 字体)"/>
        </w:rPr>
        <w:t>Docker</w:t>
      </w:r>
      <w:r w:rsidRPr="00256D77">
        <w:rPr>
          <w:rFonts w:cs="Times New Roman (正文 CS 字体)"/>
        </w:rPr>
        <w:t>命令行格式如下：</w:t>
      </w:r>
    </w:p>
    <w:p w14:paraId="27754A46" w14:textId="53B783C6" w:rsidR="00CA57F6" w:rsidRPr="00607951" w:rsidRDefault="00A01AE8" w:rsidP="00607951">
      <w:pPr>
        <w:ind w:firstLineChars="0" w:firstLine="0"/>
        <w:rPr>
          <w:rFonts w:cs="Times New Roman (正文 CS 字体)"/>
          <w:b/>
          <w:bCs/>
          <w:sz w:val="24"/>
        </w:rPr>
      </w:pPr>
      <w:r>
        <w:rPr>
          <w:rFonts w:cs="Times New Roman (正文 CS 字体)" w:hint="eastAsia"/>
          <w:b/>
          <w:bCs/>
          <w:sz w:val="24"/>
        </w:rPr>
        <w:t>4</w:t>
      </w:r>
      <w:r w:rsidR="00CA57F6" w:rsidRPr="00607951">
        <w:rPr>
          <w:rFonts w:cs="Times New Roman (正文 CS 字体)"/>
          <w:b/>
          <w:bCs/>
          <w:sz w:val="24"/>
        </w:rPr>
        <w:t>.1.</w:t>
      </w:r>
      <w:r w:rsidR="00CA57F6" w:rsidRPr="00607951">
        <w:rPr>
          <w:rFonts w:cs="Times New Roman (正文 CS 字体)" w:hint="eastAsia"/>
          <w:b/>
          <w:bCs/>
          <w:sz w:val="24"/>
        </w:rPr>
        <w:t>5</w:t>
      </w:r>
      <w:r w:rsidR="00CA57F6" w:rsidRPr="00607951">
        <w:rPr>
          <w:rFonts w:cs="Times New Roman (正文 CS 字体)"/>
          <w:b/>
          <w:bCs/>
          <w:sz w:val="24"/>
        </w:rPr>
        <w:t xml:space="preserve"> </w:t>
      </w:r>
      <w:r w:rsidR="00CA57F6" w:rsidRPr="00607951">
        <w:rPr>
          <w:rFonts w:cs="Times New Roman (正文 CS 字体)"/>
          <w:b/>
          <w:bCs/>
          <w:sz w:val="24"/>
        </w:rPr>
        <w:t>使用</w:t>
      </w:r>
      <w:r w:rsidR="00CA57F6" w:rsidRPr="00607951">
        <w:rPr>
          <w:rFonts w:cs="Times New Roman (正文 CS 字体)"/>
          <w:b/>
          <w:bCs/>
          <w:sz w:val="24"/>
        </w:rPr>
        <w:t>Python</w:t>
      </w:r>
      <w:r w:rsidR="00CA57F6" w:rsidRPr="00607951">
        <w:rPr>
          <w:rFonts w:cs="Times New Roman (正文 CS 字体)"/>
          <w:b/>
          <w:bCs/>
          <w:sz w:val="24"/>
        </w:rPr>
        <w:t>脚本进行批量处理</w:t>
      </w:r>
    </w:p>
    <w:p w14:paraId="59AF1CCB" w14:textId="77777777" w:rsidR="00CA57F6" w:rsidRPr="00256D77" w:rsidRDefault="00CA57F6" w:rsidP="00CA57F6">
      <w:pPr>
        <w:ind w:firstLine="420"/>
        <w:rPr>
          <w:rFonts w:cs="Times New Roman (正文 CS 字体)"/>
          <w:szCs w:val="21"/>
        </w:rPr>
      </w:pPr>
      <w:r w:rsidRPr="00256D77">
        <w:rPr>
          <w:rFonts w:cs="Times New Roman (正文 CS 字体)"/>
          <w:szCs w:val="21"/>
        </w:rPr>
        <w:t>在数据转换后，</w:t>
      </w:r>
      <w:r w:rsidRPr="00256D77">
        <w:rPr>
          <w:rFonts w:cs="Times New Roman (正文 CS 字体)"/>
          <w:szCs w:val="21"/>
        </w:rPr>
        <w:t>Heudiconv</w:t>
      </w:r>
      <w:r w:rsidRPr="00256D77">
        <w:rPr>
          <w:rFonts w:cs="Times New Roman (正文 CS 字体)"/>
          <w:szCs w:val="21"/>
        </w:rPr>
        <w:t>工具会生成一个</w:t>
      </w:r>
      <w:r w:rsidRPr="00256D77">
        <w:rPr>
          <w:rFonts w:cs="Times New Roman (正文 CS 字体)"/>
          <w:szCs w:val="21"/>
        </w:rPr>
        <w:t>.heudiconv</w:t>
      </w:r>
      <w:r w:rsidRPr="00256D77">
        <w:rPr>
          <w:rFonts w:cs="Times New Roman (正文 CS 字体)"/>
          <w:szCs w:val="21"/>
        </w:rPr>
        <w:t>的隐藏文件夹，其中包含了基本的</w:t>
      </w:r>
      <w:r w:rsidRPr="00256D77">
        <w:rPr>
          <w:rFonts w:cs="Times New Roman (正文 CS 字体)"/>
          <w:szCs w:val="21"/>
        </w:rPr>
        <w:t>DICOM</w:t>
      </w:r>
      <w:r w:rsidRPr="00256D77">
        <w:rPr>
          <w:rFonts w:cs="Times New Roman (正文 CS 字体)"/>
          <w:szCs w:val="21"/>
        </w:rPr>
        <w:t>信息（如</w:t>
      </w:r>
      <w:r w:rsidRPr="00256D77">
        <w:rPr>
          <w:rFonts w:cs="Times New Roman (正文 CS 字体)"/>
          <w:szCs w:val="21"/>
        </w:rPr>
        <w:t>.tsv</w:t>
      </w:r>
      <w:r w:rsidRPr="00256D77">
        <w:rPr>
          <w:rFonts w:cs="Times New Roman (正文 CS 字体)"/>
          <w:szCs w:val="21"/>
        </w:rPr>
        <w:t>文件）。可以通过编写</w:t>
      </w:r>
      <w:r w:rsidRPr="00256D77">
        <w:rPr>
          <w:rFonts w:cs="Times New Roman (正文 CS 字体)"/>
          <w:szCs w:val="21"/>
        </w:rPr>
        <w:t>Python</w:t>
      </w:r>
      <w:r w:rsidRPr="00256D77">
        <w:rPr>
          <w:rFonts w:cs="Times New Roman (正文 CS 字体)"/>
          <w:szCs w:val="21"/>
        </w:rPr>
        <w:t>脚本</w:t>
      </w:r>
      <w:r>
        <w:rPr>
          <w:rFonts w:cs="Times New Roman (正文 CS 字体)" w:hint="eastAsia"/>
          <w:szCs w:val="21"/>
        </w:rPr>
        <w:t>（上</w:t>
      </w:r>
      <w:r>
        <w:rPr>
          <w:rFonts w:cs="Times New Roman (正文 CS 字体)" w:hint="eastAsia"/>
          <w:szCs w:val="21"/>
        </w:rPr>
        <w:t>github</w:t>
      </w:r>
      <w:r>
        <w:rPr>
          <w:rFonts w:cs="Times New Roman (正文 CS 字体)" w:hint="eastAsia"/>
          <w:szCs w:val="21"/>
        </w:rPr>
        <w:t>链接）</w:t>
      </w:r>
      <w:r w:rsidRPr="00256D77">
        <w:rPr>
          <w:rFonts w:cs="Times New Roman (正文 CS 字体)"/>
          <w:szCs w:val="21"/>
        </w:rPr>
        <w:t>来自动化批量处理这些文件，进一步简化数据转换过程。该脚本的详细实现可以在</w:t>
      </w:r>
      <w:hyperlink r:id="rId22" w:tgtFrame="_new" w:history="1">
        <w:r w:rsidRPr="00256D77">
          <w:rPr>
            <w:rStyle w:val="af0"/>
            <w:rFonts w:cs="Times New Roman (正文 CS 字体)"/>
            <w:szCs w:val="21"/>
          </w:rPr>
          <w:t>GitHub</w:t>
        </w:r>
        <w:r w:rsidRPr="00256D77">
          <w:rPr>
            <w:rStyle w:val="af0"/>
            <w:rFonts w:cs="Times New Roman (正文 CS 字体)"/>
            <w:szCs w:val="21"/>
          </w:rPr>
          <w:t>项目</w:t>
        </w:r>
      </w:hyperlink>
      <w:r w:rsidRPr="00256D77">
        <w:rPr>
          <w:rFonts w:cs="Times New Roman (正文 CS 字体)"/>
          <w:szCs w:val="21"/>
        </w:rPr>
        <w:t>中找到，文件名为</w:t>
      </w:r>
      <w:r w:rsidRPr="00256D77">
        <w:rPr>
          <w:rFonts w:cs="Times New Roman (正文 CS 字体)"/>
          <w:szCs w:val="21"/>
        </w:rPr>
        <w:t>Step_0.1_Heudiconv.py</w:t>
      </w:r>
      <w:r w:rsidRPr="00256D77">
        <w:rPr>
          <w:rFonts w:cs="Times New Roman (正文 CS 字体)"/>
          <w:szCs w:val="21"/>
        </w:rPr>
        <w:t>。</w:t>
      </w:r>
    </w:p>
    <w:p w14:paraId="2DF08EE2" w14:textId="3F8BC7B1" w:rsidR="00CA57F6" w:rsidRPr="00256D77" w:rsidRDefault="00A01AE8" w:rsidP="00607951">
      <w:pPr>
        <w:ind w:firstLineChars="0" w:firstLine="0"/>
        <w:rPr>
          <w:rFonts w:cs="Times New Roman (正文 CS 字体)"/>
          <w:b/>
          <w:bCs/>
          <w:sz w:val="24"/>
        </w:rPr>
      </w:pPr>
      <w:r>
        <w:rPr>
          <w:rFonts w:cs="Times New Roman (正文 CS 字体)" w:hint="eastAsia"/>
          <w:b/>
          <w:bCs/>
          <w:sz w:val="24"/>
        </w:rPr>
        <w:t>4</w:t>
      </w:r>
      <w:r w:rsidR="00CA57F6" w:rsidRPr="00256D77">
        <w:rPr>
          <w:rFonts w:cs="Times New Roman (正文 CS 字体)"/>
          <w:b/>
          <w:bCs/>
          <w:sz w:val="24"/>
        </w:rPr>
        <w:t>.1.</w:t>
      </w:r>
      <w:r w:rsidR="00CA57F6" w:rsidRPr="00253080">
        <w:rPr>
          <w:rFonts w:cs="Times New Roman (正文 CS 字体)" w:hint="eastAsia"/>
          <w:b/>
          <w:bCs/>
          <w:sz w:val="24"/>
        </w:rPr>
        <w:t>6</w:t>
      </w:r>
      <w:r w:rsidR="00CA57F6" w:rsidRPr="00256D77">
        <w:rPr>
          <w:rFonts w:cs="Times New Roman (正文 CS 字体)"/>
          <w:b/>
          <w:bCs/>
          <w:sz w:val="24"/>
        </w:rPr>
        <w:t xml:space="preserve"> </w:t>
      </w:r>
      <w:r w:rsidR="00CA57F6" w:rsidRPr="00256D77">
        <w:rPr>
          <w:rFonts w:cs="Times New Roman (正文 CS 字体)"/>
          <w:b/>
          <w:bCs/>
          <w:sz w:val="24"/>
        </w:rPr>
        <w:t>验证</w:t>
      </w:r>
      <w:r w:rsidR="00CA57F6" w:rsidRPr="00256D77">
        <w:rPr>
          <w:rFonts w:cs="Times New Roman (正文 CS 字体)"/>
          <w:b/>
          <w:bCs/>
          <w:sz w:val="24"/>
        </w:rPr>
        <w:t>BIDS</w:t>
      </w:r>
      <w:r w:rsidR="00CA57F6" w:rsidRPr="00256D77">
        <w:rPr>
          <w:rFonts w:cs="Times New Roman (正文 CS 字体)"/>
          <w:b/>
          <w:bCs/>
          <w:sz w:val="24"/>
        </w:rPr>
        <w:t>格式</w:t>
      </w:r>
    </w:p>
    <w:p w14:paraId="6D04C94D" w14:textId="31D025EA" w:rsidR="00554310" w:rsidRDefault="00CA57F6" w:rsidP="00FF31D8">
      <w:pPr>
        <w:ind w:firstLine="420"/>
        <w:rPr>
          <w:ins w:id="25" w:author="zhushanshan0717@gmail.com" w:date="2025-04-17T15:34:00Z" w16du:dateUtc="2025-04-17T07:34:00Z"/>
          <w:rFonts w:cs="Times New Roman (正文 CS 字体)"/>
        </w:rPr>
      </w:pPr>
      <w:r>
        <w:rPr>
          <w:rFonts w:cs="Times New Roman (正文 CS 字体)" w:hint="eastAsia"/>
        </w:rPr>
        <w:t>当完成格式转换后，可以</w:t>
      </w:r>
      <w:r w:rsidRPr="00A9547A">
        <w:rPr>
          <w:rFonts w:cs="Times New Roman (正文 CS 字体)"/>
        </w:rPr>
        <w:t>使用</w:t>
      </w:r>
      <w:r w:rsidRPr="00A9547A">
        <w:rPr>
          <w:rFonts w:cs="Times New Roman (正文 CS 字体)"/>
        </w:rPr>
        <w:t>BI</w:t>
      </w:r>
      <w:r>
        <w:rPr>
          <w:rFonts w:cs="Times New Roman (正文 CS 字体)"/>
        </w:rPr>
        <w:t>DS</w:t>
      </w:r>
      <w:r>
        <w:rPr>
          <w:rFonts w:cs="Times New Roman (正文 CS 字体)" w:hint="eastAsia"/>
        </w:rPr>
        <w:t>格式验证工具（</w:t>
      </w:r>
      <w:hyperlink r:id="rId23" w:history="1">
        <w:r w:rsidRPr="000F0F9A">
          <w:rPr>
            <w:rStyle w:val="af0"/>
            <w:rFonts w:cs="Times New Roman (正文 CS 字体)"/>
          </w:rPr>
          <w:t>https://bids-standard.github.io/bids-validator/</w:t>
        </w:r>
      </w:hyperlink>
      <w:r>
        <w:rPr>
          <w:rFonts w:cs="Times New Roman (正文 CS 字体)" w:hint="eastAsia"/>
        </w:rPr>
        <w:t>）</w:t>
      </w:r>
      <w:r w:rsidRPr="00A9547A">
        <w:rPr>
          <w:rFonts w:cs="Times New Roman (正文 CS 字体)"/>
        </w:rPr>
        <w:t>（支持</w:t>
      </w:r>
      <w:r w:rsidRPr="00A9547A">
        <w:rPr>
          <w:rFonts w:cs="Times New Roman (正文 CS 字体)"/>
        </w:rPr>
        <w:t>Firefox</w:t>
      </w:r>
      <w:r w:rsidRPr="00A9547A">
        <w:rPr>
          <w:rFonts w:cs="Times New Roman (正文 CS 字体)"/>
        </w:rPr>
        <w:t>和</w:t>
      </w:r>
      <w:r w:rsidRPr="00A9547A">
        <w:rPr>
          <w:rFonts w:cs="Times New Roman (正文 CS 字体)"/>
        </w:rPr>
        <w:t>Chrome</w:t>
      </w:r>
      <w:r w:rsidRPr="00A9547A">
        <w:rPr>
          <w:rFonts w:cs="Times New Roman (正文 CS 字体)"/>
        </w:rPr>
        <w:t>浏览器）来验证数据是否符合</w:t>
      </w:r>
      <w:r w:rsidRPr="00A9547A">
        <w:rPr>
          <w:rFonts w:cs="Times New Roman (正文 CS 字体)"/>
        </w:rPr>
        <w:t>BIDS</w:t>
      </w:r>
      <w:r w:rsidRPr="00A9547A">
        <w:rPr>
          <w:rFonts w:cs="Times New Roman (正文 CS 字体)"/>
        </w:rPr>
        <w:t>标准。</w:t>
      </w:r>
      <w:r w:rsidRPr="009F7AAC">
        <w:rPr>
          <w:rFonts w:cs="Times New Roman (正文 CS 字体)"/>
        </w:rPr>
        <w:t>如果不行，查看</w:t>
      </w:r>
      <w:r w:rsidRPr="009F7AAC">
        <w:rPr>
          <w:rFonts w:cs="Times New Roman (正文 CS 字体)"/>
        </w:rPr>
        <w:t>error</w:t>
      </w:r>
      <w:r w:rsidRPr="009F7AAC">
        <w:rPr>
          <w:rFonts w:cs="Times New Roman (正文 CS 字体)"/>
        </w:rPr>
        <w:t>里的信息，进行调整。</w:t>
      </w:r>
    </w:p>
    <w:p w14:paraId="17C3A8A2" w14:textId="77777777" w:rsidR="00C93075" w:rsidRDefault="00C93075" w:rsidP="00FF31D8">
      <w:pPr>
        <w:ind w:firstLine="420"/>
        <w:rPr>
          <w:ins w:id="26" w:author="zhushanshan0717@gmail.com" w:date="2025-04-17T15:34:00Z" w16du:dateUtc="2025-04-17T07:34:00Z"/>
          <w:rFonts w:cs="Times New Roman (正文 CS 字体)"/>
        </w:rPr>
      </w:pPr>
    </w:p>
    <w:p w14:paraId="0369CFE4" w14:textId="77777777" w:rsidR="00C93075" w:rsidRPr="004732DC" w:rsidRDefault="00C93075">
      <w:pPr>
        <w:ind w:firstLineChars="95" w:firstLine="199"/>
        <w:rPr>
          <w:rFonts w:cs="Times New Roman (正文 CS 字体)"/>
        </w:rPr>
        <w:pPrChange w:id="27" w:author="zhushanshan0717@gmail.com" w:date="2025-04-17T15:34:00Z" w16du:dateUtc="2025-04-17T07:34:00Z">
          <w:pPr>
            <w:ind w:firstLine="420"/>
          </w:pPr>
        </w:pPrChange>
      </w:pPr>
    </w:p>
    <w:p w14:paraId="6C87D027" w14:textId="7D5406B2" w:rsidR="00CB5C91" w:rsidRPr="00620E53" w:rsidRDefault="00A01AE8" w:rsidP="00CB5C91">
      <w:pPr>
        <w:pStyle w:val="1"/>
        <w:rPr>
          <w:rFonts w:ascii="Times New Roman" w:hAnsi="Times New Roman" w:cs="Menlo"/>
          <w:b/>
          <w:bCs/>
          <w:color w:val="000000"/>
          <w:szCs w:val="21"/>
        </w:rPr>
      </w:pPr>
      <w:r>
        <w:rPr>
          <w:rFonts w:cs="Times New Roman" w:hint="eastAsia"/>
        </w:rPr>
        <w:t>5</w:t>
      </w:r>
      <w:r w:rsidR="00CB5C91" w:rsidRPr="00620E53">
        <w:rPr>
          <w:rFonts w:hint="eastAsia"/>
        </w:rPr>
        <w:t xml:space="preserve"> </w:t>
      </w:r>
      <w:r w:rsidR="00CB5C91">
        <w:rPr>
          <w:rFonts w:hint="eastAsia"/>
        </w:rPr>
        <w:t>f</w:t>
      </w:r>
      <w:r w:rsidR="00CB5C91">
        <w:t>MRI</w:t>
      </w:r>
      <w:r w:rsidR="00CB5C91">
        <w:rPr>
          <w:rFonts w:hint="eastAsia"/>
        </w:rPr>
        <w:t>预处理</w:t>
      </w:r>
    </w:p>
    <w:p w14:paraId="314948E7" w14:textId="46CB19B5" w:rsidR="00CB5C91" w:rsidRPr="00BD21A0" w:rsidRDefault="00A01AE8" w:rsidP="00CB5C91">
      <w:pPr>
        <w:pStyle w:val="2"/>
      </w:pPr>
      <w:r>
        <w:rPr>
          <w:rFonts w:hint="eastAsia"/>
        </w:rPr>
        <w:t>5</w:t>
      </w:r>
      <w:r w:rsidR="00CB5C91">
        <w:rPr>
          <w:rFonts w:hint="eastAsia"/>
        </w:rPr>
        <w:t>.1</w:t>
      </w:r>
      <w:commentRangeStart w:id="28"/>
      <w:r w:rsidR="00CB5C91" w:rsidRPr="00BD21A0">
        <w:t>质量控制</w:t>
      </w:r>
      <w:r w:rsidR="00CB5C91">
        <w:rPr>
          <w:rFonts w:hint="eastAsia"/>
        </w:rPr>
        <w:t>：</w:t>
      </w:r>
      <w:r w:rsidR="00CB5C91">
        <w:t>MRIQC P</w:t>
      </w:r>
      <w:r w:rsidR="00CB5C91">
        <w:rPr>
          <w:rFonts w:hint="eastAsia"/>
        </w:rPr>
        <w:t>ackage</w:t>
      </w:r>
      <w:commentRangeEnd w:id="28"/>
      <w:r w:rsidR="00D64647">
        <w:rPr>
          <w:rStyle w:val="af7"/>
          <w:rFonts w:ascii="Times New Roman" w:eastAsia="宋体" w:hAnsi="Times New Roman" w:cs="宋体"/>
          <w:b w:val="0"/>
          <w:color w:val="auto"/>
        </w:rPr>
        <w:commentReference w:id="28"/>
      </w:r>
    </w:p>
    <w:p w14:paraId="637E8C93" w14:textId="77777777" w:rsidR="00CB5C91" w:rsidRPr="00EC7032" w:rsidRDefault="00CB5C91" w:rsidP="00CB5C91">
      <w:pPr>
        <w:ind w:firstLine="428"/>
        <w:rPr>
          <w:rFonts w:cs="Times New Roman (正文 CS 字体)"/>
          <w:b/>
          <w:bCs/>
        </w:rPr>
      </w:pPr>
      <w:r w:rsidRPr="00EC7032">
        <w:rPr>
          <w:rFonts w:cs="Times New Roman (正文 CS 字体)" w:hint="eastAsia"/>
          <w:b/>
          <w:bCs/>
        </w:rPr>
        <w:t xml:space="preserve">1. </w:t>
      </w:r>
      <w:r w:rsidRPr="00EC7032">
        <w:rPr>
          <w:rFonts w:cs="Times New Roman (正文 CS 字体)"/>
          <w:b/>
          <w:bCs/>
        </w:rPr>
        <w:t>通过</w:t>
      </w:r>
      <w:r w:rsidRPr="00EC7032">
        <w:rPr>
          <w:rFonts w:cs="Times New Roman (正文 CS 字体)"/>
          <w:b/>
          <w:bCs/>
        </w:rPr>
        <w:t>Docker</w:t>
      </w:r>
      <w:r w:rsidRPr="00EC7032">
        <w:rPr>
          <w:rFonts w:cs="Times New Roman (正文 CS 字体)"/>
          <w:b/>
          <w:bCs/>
        </w:rPr>
        <w:t>拉取</w:t>
      </w:r>
      <w:r w:rsidRPr="00EC7032">
        <w:rPr>
          <w:rFonts w:cs="Times New Roman (正文 CS 字体)"/>
          <w:b/>
          <w:bCs/>
        </w:rPr>
        <w:t>MRIQC</w:t>
      </w:r>
      <w:r w:rsidRPr="00EC7032">
        <w:rPr>
          <w:rFonts w:cs="Times New Roman (正文 CS 字体)"/>
          <w:b/>
          <w:bCs/>
        </w:rPr>
        <w:t>镜像</w:t>
      </w:r>
      <w:r>
        <w:rPr>
          <w:rFonts w:cs="Times New Roman (正文 CS 字体)" w:hint="eastAsia"/>
          <w:b/>
          <w:bCs/>
        </w:rPr>
        <w:t>：</w:t>
      </w:r>
    </w:p>
    <w:p w14:paraId="08E3C842" w14:textId="77777777" w:rsidR="00CB5C91" w:rsidRPr="00FF1350" w:rsidRDefault="00CB5C91" w:rsidP="00CB5C91">
      <w:pPr>
        <w:shd w:val="clear" w:color="auto" w:fill="FFFFFF"/>
        <w:spacing w:line="270" w:lineRule="atLeast"/>
        <w:ind w:firstLine="360"/>
        <w:rPr>
          <w:rFonts w:ascii="Menlo" w:hAnsi="Menlo" w:cs="Menlo"/>
          <w:color w:val="000000"/>
          <w:sz w:val="18"/>
          <w:szCs w:val="18"/>
        </w:rPr>
      </w:pPr>
      <w:r w:rsidRPr="00FF1350">
        <w:rPr>
          <w:rFonts w:ascii="Menlo" w:hAnsi="Menlo" w:cs="Menlo"/>
          <w:color w:val="000000"/>
          <w:sz w:val="18"/>
          <w:szCs w:val="18"/>
        </w:rPr>
        <w:t>docker pull nipreps/mriqc:</w:t>
      </w:r>
      <w:r w:rsidRPr="00FF1350">
        <w:rPr>
          <w:rFonts w:ascii="Menlo" w:hAnsi="Menlo" w:cs="Menlo"/>
          <w:color w:val="098658"/>
          <w:sz w:val="18"/>
          <w:szCs w:val="18"/>
        </w:rPr>
        <w:t>24.0</w:t>
      </w:r>
      <w:r w:rsidRPr="00FF1350">
        <w:rPr>
          <w:rFonts w:ascii="Menlo" w:hAnsi="Menlo" w:cs="Menlo"/>
          <w:color w:val="000000"/>
          <w:sz w:val="18"/>
          <w:szCs w:val="18"/>
        </w:rPr>
        <w:t>.2</w:t>
      </w:r>
    </w:p>
    <w:p w14:paraId="25865230" w14:textId="77777777" w:rsidR="00CB5C91" w:rsidRPr="00A37278" w:rsidRDefault="00CB5C91" w:rsidP="00CB5C91">
      <w:pPr>
        <w:pStyle w:val="a9"/>
        <w:widowControl w:val="0"/>
        <w:numPr>
          <w:ilvl w:val="0"/>
          <w:numId w:val="7"/>
        </w:numPr>
        <w:ind w:firstLineChars="0"/>
        <w:contextualSpacing w:val="0"/>
        <w:rPr>
          <w:rFonts w:cs="Times New Roman (正文 CS 字体)"/>
          <w:b/>
          <w:bCs/>
        </w:rPr>
      </w:pPr>
      <w:r w:rsidRPr="00A37278">
        <w:rPr>
          <w:rFonts w:cs="Times New Roman (正文 CS 字体)"/>
          <w:b/>
          <w:bCs/>
        </w:rPr>
        <w:lastRenderedPageBreak/>
        <w:t>运行</w:t>
      </w:r>
      <w:r w:rsidRPr="00A37278">
        <w:rPr>
          <w:rFonts w:cs="Times New Roman (正文 CS 字体)"/>
          <w:b/>
          <w:bCs/>
        </w:rPr>
        <w:t>MRIQC</w:t>
      </w:r>
    </w:p>
    <w:p w14:paraId="2D0BB67C" w14:textId="77777777" w:rsidR="00CB5C91" w:rsidRPr="003D6168" w:rsidRDefault="00CB5C91" w:rsidP="00CB5C91">
      <w:pPr>
        <w:ind w:firstLine="420"/>
        <w:rPr>
          <w:rFonts w:cs="Times New Roman (正文 CS 字体)"/>
        </w:rPr>
      </w:pPr>
      <w:r w:rsidRPr="00A37278">
        <w:rPr>
          <w:rFonts w:cs="Times New Roman (正文 CS 字体)"/>
        </w:rPr>
        <w:t>使用</w:t>
      </w:r>
      <w:r w:rsidRPr="00A37278">
        <w:rPr>
          <w:rFonts w:cs="Times New Roman (正文 CS 字体)"/>
        </w:rPr>
        <w:t xml:space="preserve"> MRIQC </w:t>
      </w:r>
      <w:r w:rsidRPr="00A37278">
        <w:rPr>
          <w:rFonts w:cs="Times New Roman (正文 CS 字体)"/>
        </w:rPr>
        <w:t>对功能磁共振数据进行质量控制，并生成详细的质量检查报告。运行命令可以写入脚本文件</w:t>
      </w:r>
      <w:r w:rsidRPr="00A37278">
        <w:rPr>
          <w:rFonts w:cs="Times New Roman (正文 CS 字体)" w:hint="eastAsia"/>
        </w:rPr>
        <w:t>（</w:t>
      </w:r>
      <w:r w:rsidRPr="00A37278">
        <w:rPr>
          <w:rFonts w:cs="Times New Roman (正文 CS 字体)"/>
        </w:rPr>
        <w:t>Step_0.3_MRIQC.sh</w:t>
      </w:r>
      <w:r w:rsidRPr="00A37278">
        <w:rPr>
          <w:rFonts w:cs="Times New Roman (正文 CS 字体)" w:hint="eastAsia"/>
        </w:rPr>
        <w:t>）</w:t>
      </w:r>
      <w:r w:rsidRPr="00A37278">
        <w:rPr>
          <w:rFonts w:cs="Times New Roman (正文 CS 字体)"/>
        </w:rPr>
        <w:t>。</w:t>
      </w:r>
    </w:p>
    <w:p w14:paraId="35646B9E" w14:textId="14AD58DA" w:rsidR="00CB5C91" w:rsidRPr="003D6168" w:rsidRDefault="00A01AE8" w:rsidP="00CB5C91">
      <w:pPr>
        <w:pStyle w:val="2"/>
      </w:pPr>
      <w:r>
        <w:rPr>
          <w:rFonts w:hint="eastAsia"/>
        </w:rPr>
        <w:t>5</w:t>
      </w:r>
      <w:r w:rsidR="00CB5C91">
        <w:rPr>
          <w:rFonts w:hint="eastAsia"/>
        </w:rPr>
        <w:t>.2</w:t>
      </w:r>
      <w:r w:rsidR="00CB5C91" w:rsidRPr="003D6168">
        <w:t xml:space="preserve"> </w:t>
      </w:r>
      <w:r w:rsidR="00CB5C91">
        <w:rPr>
          <w:rFonts w:hint="eastAsia"/>
        </w:rPr>
        <w:t>数据</w:t>
      </w:r>
      <w:r w:rsidR="00CB5C91" w:rsidRPr="003D6168">
        <w:t>预处理</w:t>
      </w:r>
      <w:r w:rsidR="00CB5C91">
        <w:rPr>
          <w:rFonts w:hint="eastAsia"/>
        </w:rPr>
        <w:t>（</w:t>
      </w:r>
      <w:r w:rsidR="00CB5C91">
        <w:rPr>
          <w:rFonts w:hint="eastAsia"/>
        </w:rPr>
        <w:t>f</w:t>
      </w:r>
      <w:r w:rsidR="00CB5C91">
        <w:t>MRIP</w:t>
      </w:r>
      <w:r w:rsidR="00CB5C91">
        <w:rPr>
          <w:rFonts w:hint="eastAsia"/>
        </w:rPr>
        <w:t xml:space="preserve">rep </w:t>
      </w:r>
      <w:r w:rsidR="00CB5C91">
        <w:t>p</w:t>
      </w:r>
      <w:r w:rsidR="00CB5C91">
        <w:rPr>
          <w:rFonts w:hint="eastAsia"/>
        </w:rPr>
        <w:t>ackagge</w:t>
      </w:r>
      <w:r w:rsidR="00CB5C91">
        <w:rPr>
          <w:rFonts w:hint="eastAsia"/>
        </w:rPr>
        <w:t>）</w:t>
      </w:r>
    </w:p>
    <w:p w14:paraId="68816B8E" w14:textId="162904D4" w:rsidR="00CB5C91" w:rsidRPr="00EC7032" w:rsidRDefault="00A01AE8" w:rsidP="005B4481">
      <w:pPr>
        <w:pStyle w:val="3"/>
      </w:pPr>
      <w:r>
        <w:rPr>
          <w:rFonts w:hint="eastAsia"/>
        </w:rPr>
        <w:t>5</w:t>
      </w:r>
      <w:r w:rsidR="00607951">
        <w:rPr>
          <w:rFonts w:hint="eastAsia"/>
        </w:rPr>
        <w:t>.2.</w:t>
      </w:r>
      <w:r w:rsidR="00CB5C91" w:rsidRPr="00EC7032">
        <w:rPr>
          <w:rFonts w:hint="eastAsia"/>
        </w:rPr>
        <w:t xml:space="preserve">1 </w:t>
      </w:r>
      <w:commentRangeStart w:id="29"/>
      <w:r w:rsidR="00CB5C91" w:rsidRPr="00EC7032">
        <w:t>通过Docker拉取fMRIPrep镜像</w:t>
      </w:r>
      <w:r w:rsidR="00CB5C91" w:rsidRPr="00EC7032">
        <w:rPr>
          <w:rFonts w:hint="eastAsia"/>
        </w:rPr>
        <w:t>：</w:t>
      </w:r>
      <w:commentRangeEnd w:id="29"/>
      <w:r w:rsidR="00D64647">
        <w:rPr>
          <w:rStyle w:val="af7"/>
        </w:rPr>
        <w:commentReference w:id="29"/>
      </w:r>
    </w:p>
    <w:p w14:paraId="48081AA6" w14:textId="77777777" w:rsidR="00CB5C91" w:rsidRPr="0024774A" w:rsidRDefault="00CB5C91" w:rsidP="00CB5C91">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docker pull poldracklab/fmriprep:&lt;latest-version&gt;</w:t>
      </w:r>
    </w:p>
    <w:p w14:paraId="79F33A01" w14:textId="77777777" w:rsidR="00CB5C91" w:rsidRPr="00EC7032" w:rsidRDefault="00CB5C91" w:rsidP="00CB5C91">
      <w:pPr>
        <w:ind w:firstLine="420"/>
        <w:rPr>
          <w:rFonts w:cs="Times New Roman (正文 CS 字体)"/>
        </w:rPr>
      </w:pPr>
      <w:r>
        <w:rPr>
          <w:rFonts w:cs="Times New Roman (正文 CS 字体)" w:hint="eastAsia"/>
        </w:rPr>
        <w:t>下载好以后，还需要在</w:t>
      </w:r>
      <w:r w:rsidRPr="00B92C28">
        <w:rPr>
          <w:rFonts w:cs="Times New Roman (正文 CS 字体)"/>
        </w:rPr>
        <w:t xml:space="preserve">freesurfer </w:t>
      </w:r>
      <w:r>
        <w:rPr>
          <w:rFonts w:cs="Times New Roman (正文 CS 字体)" w:hint="eastAsia"/>
        </w:rPr>
        <w:t>官网</w:t>
      </w:r>
      <w:r w:rsidRPr="00B92C28">
        <w:rPr>
          <w:rFonts w:cs="Times New Roman (正文 CS 字体)"/>
        </w:rPr>
        <w:t>（</w:t>
      </w:r>
      <w:r w:rsidRPr="00B92C28">
        <w:rPr>
          <w:rFonts w:cs="Times New Roman (正文 CS 字体)"/>
        </w:rPr>
        <w:t>https://surfer.nmr.mgh.harvard.edu/registration.html</w:t>
      </w:r>
      <w:r w:rsidRPr="00B92C28">
        <w:rPr>
          <w:rFonts w:cs="Times New Roman (正文 CS 字体)"/>
        </w:rPr>
        <w:t>）获取</w:t>
      </w:r>
      <w:r w:rsidRPr="00B92C28">
        <w:rPr>
          <w:rFonts w:cs="Times New Roman (正文 CS 字体)"/>
        </w:rPr>
        <w:t>license</w:t>
      </w:r>
      <w:r w:rsidRPr="00B92C28">
        <w:rPr>
          <w:rFonts w:cs="Times New Roman (正文 CS 字体)"/>
        </w:rPr>
        <w:t>。只要注册获取即可，下载好以后，把它保存在可用路径下，或者如果你的电脑已经装好了</w:t>
      </w:r>
      <w:r w:rsidRPr="00B92C28">
        <w:rPr>
          <w:rFonts w:cs="Times New Roman (正文 CS 字体)"/>
        </w:rPr>
        <w:t>freesurfer</w:t>
      </w:r>
      <w:r w:rsidRPr="00B92C28">
        <w:rPr>
          <w:rFonts w:cs="Times New Roman (正文 CS 字体)"/>
        </w:rPr>
        <w:t>，并且配置好了环境变量，即写入了</w:t>
      </w:r>
      <w:r w:rsidRPr="00B92C28">
        <w:rPr>
          <w:rFonts w:cs="Times New Roman (正文 CS 字体)"/>
        </w:rPr>
        <w:t>.bashrc</w:t>
      </w:r>
      <w:r w:rsidRPr="00B92C28">
        <w:rPr>
          <w:rFonts w:cs="Times New Roman (正文 CS 字体)"/>
        </w:rPr>
        <w:t>文件，那你可以省略这一步，</w:t>
      </w:r>
      <w:r w:rsidRPr="00B92C28">
        <w:rPr>
          <w:rFonts w:cs="Times New Roman (正文 CS 字体)"/>
        </w:rPr>
        <w:t>fmriprep</w:t>
      </w:r>
      <w:r w:rsidRPr="00B92C28">
        <w:rPr>
          <w:rFonts w:cs="Times New Roman (正文 CS 字体)"/>
        </w:rPr>
        <w:t>会搜寻</w:t>
      </w:r>
      <w:r w:rsidRPr="00B92C28">
        <w:rPr>
          <w:rFonts w:cs="Times New Roman (正文 CS 字体)"/>
        </w:rPr>
        <w:t>freesurfer</w:t>
      </w:r>
      <w:r w:rsidRPr="00B92C28">
        <w:rPr>
          <w:rFonts w:cs="Times New Roman (正文 CS 字体)"/>
        </w:rPr>
        <w:t>的安装路径和</w:t>
      </w:r>
      <w:r w:rsidRPr="00B92C28">
        <w:rPr>
          <w:rFonts w:cs="Times New Roman (正文 CS 字体)"/>
        </w:rPr>
        <w:t>license</w:t>
      </w:r>
      <w:r w:rsidRPr="00B92C28">
        <w:rPr>
          <w:rFonts w:cs="Times New Roman (正文 CS 字体)"/>
        </w:rPr>
        <w:t>路径。</w:t>
      </w:r>
    </w:p>
    <w:p w14:paraId="03052131" w14:textId="41A94821" w:rsidR="00CB5C91" w:rsidRPr="00607951" w:rsidRDefault="00A01AE8" w:rsidP="005B4481">
      <w:pPr>
        <w:pStyle w:val="3"/>
      </w:pPr>
      <w:r>
        <w:rPr>
          <w:rFonts w:hint="eastAsia"/>
        </w:rPr>
        <w:t>5</w:t>
      </w:r>
      <w:r w:rsidR="00607951" w:rsidRPr="00607951">
        <w:rPr>
          <w:rFonts w:hint="eastAsia"/>
        </w:rPr>
        <w:t>.2.</w:t>
      </w:r>
      <w:r w:rsidR="00607951">
        <w:rPr>
          <w:rFonts w:hint="eastAsia"/>
        </w:rPr>
        <w:t xml:space="preserve">2 </w:t>
      </w:r>
      <w:r w:rsidR="00CB5C91" w:rsidRPr="00607951">
        <w:t>运行fMRIPrep：</w:t>
      </w:r>
    </w:p>
    <w:p w14:paraId="76D70CC5" w14:textId="77777777" w:rsidR="00CB5C91" w:rsidRPr="00EC7032" w:rsidRDefault="00CB5C91" w:rsidP="00CB5C91">
      <w:pPr>
        <w:ind w:firstLine="420"/>
      </w:pPr>
      <w:r w:rsidRPr="00A37278">
        <w:t>写脚本运行</w:t>
      </w:r>
      <w:r w:rsidRPr="00A37278">
        <w:t>fMRIPrep</w:t>
      </w:r>
      <w:r w:rsidRPr="00A37278">
        <w:t>，进行标准化的预处理流程，包括对功能数据和结构数据的标准化和空间配准。</w:t>
      </w:r>
    </w:p>
    <w:p w14:paraId="3311D5B5" w14:textId="77777777" w:rsidR="00CB5C91" w:rsidRDefault="00CB5C91" w:rsidP="00CB5C91">
      <w:pPr>
        <w:shd w:val="clear" w:color="auto" w:fill="FFFFFF"/>
        <w:spacing w:line="270" w:lineRule="atLeast"/>
        <w:ind w:firstLine="360"/>
        <w:rPr>
          <w:rFonts w:ascii="Menlo" w:hAnsi="Menlo" w:cs="Menlo"/>
          <w:color w:val="000000"/>
          <w:sz w:val="18"/>
          <w:szCs w:val="18"/>
        </w:rPr>
      </w:pPr>
      <w:r>
        <w:rPr>
          <w:rFonts w:ascii="Menlo" w:hAnsi="Menlo" w:cs="Menlo"/>
          <w:color w:val="000000"/>
          <w:sz w:val="18"/>
          <w:szCs w:val="18"/>
        </w:rPr>
        <w:t xml:space="preserve">fmriprep-docker /Users/wu_script/Nifti /Users/wu_script/derivatives participant </w:t>
      </w:r>
    </w:p>
    <w:p w14:paraId="4E405FFD" w14:textId="77777777" w:rsidR="00CB5C91" w:rsidRPr="00EC7032" w:rsidRDefault="00CB5C91" w:rsidP="00CB5C91">
      <w:pPr>
        <w:shd w:val="clear" w:color="auto" w:fill="FFFFFF"/>
        <w:spacing w:line="270" w:lineRule="atLeast"/>
        <w:ind w:firstLine="360"/>
        <w:rPr>
          <w:rFonts w:ascii="Menlo" w:hAnsi="Menlo" w:cs="Menlo"/>
          <w:color w:val="000000"/>
          <w:sz w:val="18"/>
          <w:szCs w:val="18"/>
        </w:rPr>
      </w:pPr>
      <w:r>
        <w:rPr>
          <w:rFonts w:ascii="Menlo" w:hAnsi="Menlo" w:cs="Menlo"/>
          <w:color w:val="CD3131"/>
          <w:sz w:val="18"/>
          <w:szCs w:val="18"/>
        </w:rPr>
        <w:t>--</w:t>
      </w:r>
      <w:r>
        <w:rPr>
          <w:rFonts w:ascii="Menlo" w:hAnsi="Menlo" w:cs="Menlo"/>
          <w:color w:val="000000"/>
          <w:sz w:val="18"/>
          <w:szCs w:val="18"/>
        </w:rPr>
        <w:t xml:space="preserve">participant-label </w:t>
      </w:r>
      <w:r>
        <w:rPr>
          <w:rFonts w:ascii="Menlo" w:hAnsi="Menlo" w:cs="Menlo"/>
          <w:color w:val="098658"/>
          <w:sz w:val="18"/>
          <w:szCs w:val="18"/>
        </w:rPr>
        <w:t>0</w:t>
      </w:r>
      <w:r>
        <w:rPr>
          <w:rFonts w:ascii="Menlo" w:hAnsi="Menlo" w:cs="Menlo"/>
          <w:color w:val="CD3131"/>
          <w:sz w:val="18"/>
          <w:szCs w:val="18"/>
        </w:rPr>
        <w:t>4</w:t>
      </w:r>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00000"/>
          <w:sz w:val="18"/>
          <w:szCs w:val="18"/>
        </w:rPr>
        <w:t>fs-license-file /Users/license/freesurfer.txt</w:t>
      </w:r>
    </w:p>
    <w:p w14:paraId="16AF4195" w14:textId="77777777" w:rsidR="00CB5C91" w:rsidRPr="00607951" w:rsidRDefault="00CB5C91" w:rsidP="00CB5C91">
      <w:pPr>
        <w:ind w:firstLine="420"/>
        <w:rPr>
          <w:szCs w:val="21"/>
        </w:rPr>
      </w:pPr>
      <w:r w:rsidRPr="00607951">
        <w:rPr>
          <w:rFonts w:hint="eastAsia"/>
          <w:szCs w:val="21"/>
        </w:rPr>
        <w:t>利用</w:t>
      </w:r>
      <w:r w:rsidRPr="00607951">
        <w:rPr>
          <w:rFonts w:hint="eastAsia"/>
          <w:szCs w:val="21"/>
        </w:rPr>
        <w:t>f</w:t>
      </w:r>
      <w:r w:rsidRPr="00607951">
        <w:rPr>
          <w:szCs w:val="21"/>
        </w:rPr>
        <w:t>MRIP</w:t>
      </w:r>
      <w:r w:rsidRPr="00607951">
        <w:rPr>
          <w:rFonts w:hint="eastAsia"/>
          <w:szCs w:val="21"/>
        </w:rPr>
        <w:t>rep</w:t>
      </w:r>
      <w:r w:rsidRPr="00607951">
        <w:rPr>
          <w:rFonts w:hint="eastAsia"/>
          <w:szCs w:val="21"/>
        </w:rPr>
        <w:t>进行数据预处理，</w:t>
      </w:r>
      <w:r w:rsidRPr="00607951">
        <w:rPr>
          <w:szCs w:val="21"/>
        </w:rPr>
        <w:t>使用</w:t>
      </w:r>
      <w:r w:rsidRPr="00607951">
        <w:rPr>
          <w:szCs w:val="21"/>
        </w:rPr>
        <w:t xml:space="preserve"> fMRIPrep 23.1.3 (Esteban et al., 2019, 2018)</w:t>
      </w:r>
      <w:r w:rsidRPr="00607951">
        <w:rPr>
          <w:szCs w:val="21"/>
        </w:rPr>
        <w:t>，基于</w:t>
      </w:r>
      <w:r w:rsidRPr="00607951">
        <w:rPr>
          <w:szCs w:val="21"/>
        </w:rPr>
        <w:t xml:space="preserve"> Nipype 1.8.6 (Gorgolewski et al., 2011, 2018)</w:t>
      </w:r>
      <w:r w:rsidRPr="00607951">
        <w:rPr>
          <w:rFonts w:hint="eastAsia"/>
          <w:szCs w:val="21"/>
        </w:rPr>
        <w:t>实现</w:t>
      </w:r>
      <w:r w:rsidRPr="00607951">
        <w:rPr>
          <w:szCs w:val="21"/>
        </w:rPr>
        <w:t>。需要特别注意的是，</w:t>
      </w:r>
      <w:r w:rsidRPr="00607951">
        <w:rPr>
          <w:szCs w:val="21"/>
        </w:rPr>
        <w:t xml:space="preserve">fMRIPrep </w:t>
      </w:r>
      <w:r w:rsidRPr="00607951">
        <w:rPr>
          <w:szCs w:val="21"/>
        </w:rPr>
        <w:t>专注于最小化预处理流程，包括头动校正、时序校正和空间配准等标准化步骤，但不包含平滑（</w:t>
      </w:r>
      <w:r w:rsidRPr="00607951">
        <w:rPr>
          <w:szCs w:val="21"/>
        </w:rPr>
        <w:t>smoothing</w:t>
      </w:r>
      <w:r w:rsidRPr="00607951">
        <w:rPr>
          <w:szCs w:val="21"/>
        </w:rPr>
        <w:t>）和缩放（</w:t>
      </w:r>
      <w:r w:rsidRPr="00607951">
        <w:rPr>
          <w:szCs w:val="21"/>
        </w:rPr>
        <w:t>scaling</w:t>
      </w:r>
      <w:r w:rsidRPr="00607951">
        <w:rPr>
          <w:szCs w:val="21"/>
        </w:rPr>
        <w:t>）等后续处理。这些步骤可根据具体研究需求，使用其他工具（如</w:t>
      </w:r>
      <w:r w:rsidRPr="00607951">
        <w:rPr>
          <w:szCs w:val="21"/>
        </w:rPr>
        <w:t xml:space="preserve"> Nilearn</w:t>
      </w:r>
      <w:r w:rsidRPr="00607951">
        <w:rPr>
          <w:szCs w:val="21"/>
        </w:rPr>
        <w:t>）完成。由于本教程涵盖了表层空间（</w:t>
      </w:r>
      <w:r w:rsidRPr="00607951">
        <w:rPr>
          <w:szCs w:val="21"/>
        </w:rPr>
        <w:t>surface space</w:t>
      </w:r>
      <w:r w:rsidRPr="00607951">
        <w:rPr>
          <w:szCs w:val="21"/>
        </w:rPr>
        <w:t>）的处理，因此在数据预处理脚本中特别加入了</w:t>
      </w:r>
      <w:r w:rsidRPr="00607951">
        <w:rPr>
          <w:szCs w:val="21"/>
        </w:rPr>
        <w:t xml:space="preserve"> FreeSurfer </w:t>
      </w:r>
      <w:r w:rsidRPr="00607951">
        <w:rPr>
          <w:szCs w:val="21"/>
        </w:rPr>
        <w:t>的表层重建步骤，以支持对表层空间的深入分析。</w:t>
      </w:r>
    </w:p>
    <w:p w14:paraId="5C73AE58" w14:textId="77777777" w:rsidR="00CA57F6" w:rsidRPr="00CA57F6" w:rsidRDefault="00CA57F6" w:rsidP="00CA57F6">
      <w:pPr>
        <w:ind w:firstLineChars="0" w:firstLine="0"/>
      </w:pPr>
    </w:p>
    <w:p w14:paraId="5CF44F2B" w14:textId="77777777" w:rsidR="003930AE" w:rsidRPr="00916B6E" w:rsidRDefault="003930AE" w:rsidP="003930AE">
      <w:pPr>
        <w:pStyle w:val="1"/>
      </w:pPr>
      <w:commentRangeStart w:id="30"/>
      <w:r>
        <w:rPr>
          <w:rFonts w:hint="eastAsia"/>
        </w:rPr>
        <w:t>参考文献</w:t>
      </w:r>
      <w:commentRangeEnd w:id="30"/>
      <w:r w:rsidR="000A7C18">
        <w:rPr>
          <w:rStyle w:val="af7"/>
          <w:rFonts w:ascii="Times New Roman" w:eastAsia="宋体" w:hAnsi="Times New Roman" w:cs="宋体"/>
          <w:color w:val="auto"/>
        </w:rPr>
        <w:commentReference w:id="30"/>
      </w:r>
    </w:p>
    <w:p w14:paraId="20ADD31A" w14:textId="77777777" w:rsidR="000A7C18" w:rsidRPr="005B4481" w:rsidRDefault="00CA1F05" w:rsidP="005B4481">
      <w:pPr>
        <w:ind w:left="420" w:hangingChars="200" w:hanging="420"/>
      </w:pPr>
      <w:r w:rsidRPr="005B4481">
        <w:fldChar w:fldCharType="begin"/>
      </w:r>
      <w:r w:rsidR="000A7C18" w:rsidRPr="005B4481">
        <w:instrText xml:space="preserve"> ADDIN ZOTERO_BIBL {"uncited":[],"omitted":[],"custom":[]} CSL_BIBLIOGRAPHY </w:instrText>
      </w:r>
      <w:r w:rsidRPr="005B4481">
        <w:fldChar w:fldCharType="separate"/>
      </w:r>
      <w:r w:rsidR="000A7C18" w:rsidRPr="005B4481">
        <w:t xml:space="preserve">Gorgolewski, K., Burns, C. D., Madison, C., Clark, D., Halchenko, Y. O., Waskom, M. L., &amp; Ghosh, S. S. (2011). Nipype: A flexible, lightweight and extensible neuroimaging data processing </w:t>
      </w:r>
      <w:r w:rsidR="000A7C18" w:rsidRPr="005B4481">
        <w:lastRenderedPageBreak/>
        <w:t>framework in python. Frontiers in Neuroinformatics, 5, 13. https://doi.org/10.3389/fninf.2011.00013</w:t>
      </w:r>
    </w:p>
    <w:p w14:paraId="47885F9E" w14:textId="77777777" w:rsidR="000A7C18" w:rsidRPr="005B4481" w:rsidRDefault="000A7C18" w:rsidP="005B4481">
      <w:pPr>
        <w:ind w:left="420" w:hangingChars="200" w:hanging="420"/>
      </w:pPr>
      <w:r w:rsidRPr="005B4481">
        <w:t>Gorgolewski, K. J., Auer, T., Calhoun, V. D., Craddock, R. C., Das, S., Duff, E. P., Flandin, G., Ghosh, S. S., Glatard, T., Halchenko, Y. O., Handwerker, D. A., Hanke, M., Keator, D., Li, X., Michael, Z., Maumet, C., Nichols, B. N., Nichols, T. E., Pellman, J., … Poldrack, R. A. (2016). The brain imaging data structure, a format for organizing and describing outputs of neuroimaging experiments. Scientific Data, 3(1), 160044. https://doi.org/10.1038/sdata.2016.44</w:t>
      </w:r>
    </w:p>
    <w:p w14:paraId="55C8FBB3" w14:textId="77777777" w:rsidR="000A7C18" w:rsidRPr="005B4481" w:rsidRDefault="000A7C18" w:rsidP="005B4481">
      <w:pPr>
        <w:ind w:left="420" w:hangingChars="200" w:hanging="420"/>
      </w:pPr>
      <w:r w:rsidRPr="005B4481">
        <w:t>Halchenko, Y. O., Goncalves, M., Ghosh, S., Velasco, P., Castello, M. V. di O., Salo, T., Wodder, J. T., Hanke, M., Sadil, P., Gorgolewski, K. J., Ioanas, H.-I., Rorden, C., Hendrickson, T. J., Dayan, M., Houlihan, S. D., Kent, J., Strauss, T., Lee, J., To, I., … Kennedy, D. N. (2024). HeuDiConv—Flexible DICOM conversion into structured directory layouts. Journal of Open Source Software, 9(99), 5839. https://doi.org/10.21105/joss.05839</w:t>
      </w:r>
    </w:p>
    <w:p w14:paraId="1A6CF0ED" w14:textId="77777777" w:rsidR="000A7C18" w:rsidRPr="005B4481" w:rsidRDefault="000A7C18" w:rsidP="005B4481">
      <w:pPr>
        <w:ind w:left="420" w:hangingChars="200" w:hanging="420"/>
      </w:pPr>
      <w:r w:rsidRPr="005B4481">
        <w:t>Holdgraf, C., Appelhoff, S., Bickel, S., Bouchard, K., D’Ambrosio, S., David, O., Devinsky, O., Dichter, B., Flinker, A., Foster, B. L., Gorgolewski, K. J., Groen, I., Groppe, D., Gunduz, A., Hamilton, L., Honey, C. J., Jas, M., Knight, R., Lachaux, J.-P., … Hermes, D. (2019). iEEG-BIDS, extending the Brain Imaging Data Structure specification to human intracranial electrophysiology. Scientific Data, 6(1), 102. https://doi.org/10.1038/s41597-019-0105-7</w:t>
      </w:r>
    </w:p>
    <w:p w14:paraId="606360FA" w14:textId="77777777" w:rsidR="000A7C18" w:rsidRPr="005B4481" w:rsidRDefault="000A7C18" w:rsidP="005B4481">
      <w:pPr>
        <w:ind w:left="420" w:hangingChars="200" w:hanging="420"/>
      </w:pPr>
      <w:r w:rsidRPr="005B4481">
        <w:t>Li, X., Morgan, P. S., Ashburner, J., Smith, J., &amp; Rorden, C. (2016). The first step for neuroimaging data analysis: DICOM to NIfTI conversion. Journal of Neuroscience Methods, 264, 47–56. https://doi.org/10.1016/j.jneumeth.2016.03.001</w:t>
      </w:r>
    </w:p>
    <w:p w14:paraId="5F8C4F74" w14:textId="77777777" w:rsidR="000A7C18" w:rsidRPr="005B4481" w:rsidRDefault="000A7C18" w:rsidP="005B4481">
      <w:pPr>
        <w:ind w:left="420" w:hangingChars="200" w:hanging="420"/>
      </w:pPr>
      <w:r w:rsidRPr="005B4481">
        <w:t>Niso, G., Gorgolewski, K. J., Bock, E., Brooks, T. L., Flandin, G., Gramfort, A., Henson, R. N., Jas, M., Litvak, V., T. Moreau, J., Oostenveld, R., Schoffelen, J.-M., Tadel, F., Wexler, J., &amp; Baillet, S. (2018). MEG-BIDS, the brain imaging data structure extended to magnetoencephalography. Scientific Data, 5(1), 180110. https://doi.org/10.1038/sdata.2018.110</w:t>
      </w:r>
    </w:p>
    <w:p w14:paraId="24D0FFEA" w14:textId="77777777" w:rsidR="000A7C18" w:rsidRPr="005B4481" w:rsidRDefault="000A7C18" w:rsidP="005B4481">
      <w:pPr>
        <w:ind w:left="420" w:hangingChars="200" w:hanging="420"/>
      </w:pPr>
      <w:r w:rsidRPr="005B4481">
        <w:t>Peikert, A., &amp; Brandmaier, A. M. (2021). A reproducible data analysis workflow with R markdown, git, make, and docker. Quantitative and Computational Methods in Behavioral Sciences, 1–27. https://doi.org/10.5964/qcmb.3763</w:t>
      </w:r>
    </w:p>
    <w:p w14:paraId="00F687A2" w14:textId="77777777" w:rsidR="000A7C18" w:rsidRPr="005B4481" w:rsidRDefault="000A7C18" w:rsidP="005B4481">
      <w:pPr>
        <w:ind w:left="420" w:hangingChars="200" w:hanging="420"/>
      </w:pPr>
      <w:r w:rsidRPr="005B4481">
        <w:t xml:space="preserve">Pernet, C. R., Appelhoff, S., Gorgolewski, K. J., Flandin, G., Phillips, C., Delorme, A., &amp; Oostenveld, R. (2019). EEG-BIDS, an extension to the brain imaging data structure for </w:t>
      </w:r>
      <w:r w:rsidRPr="005B4481">
        <w:lastRenderedPageBreak/>
        <w:t>electroencephalography. Scientific Data, 6(1), 103. https://doi.org/10.1038/s41597-019-0104-8</w:t>
      </w:r>
    </w:p>
    <w:p w14:paraId="0CBDFA3E" w14:textId="77777777" w:rsidR="000A7C18" w:rsidRPr="005B4481" w:rsidRDefault="000A7C18" w:rsidP="005B4481">
      <w:pPr>
        <w:ind w:left="420" w:hangingChars="200" w:hanging="420"/>
      </w:pPr>
      <w:r w:rsidRPr="005B4481">
        <w:t>Poldrack, R. A., Markiewicz, C. J., Appelhoff, S., Ashar, Y. K., Auer, T., Baillet, S., Bansal, S., Beltrachini, L., Benar, C. G., Bertazzoli, G., Bhogawar, S., Blair, R. W., Bortoletto, M., Boudreau, M., Brooks, T. L., Calhoun, V. D., Castelli, F. M., Clement, P., Cohen, A. L., … Gorgolewski, K. J. (2024). The Past, Present, and Future of the Brain Imaging Data Structure (BIDS). ArXiv, arXiv:2309.05768v2.</w:t>
      </w:r>
    </w:p>
    <w:p w14:paraId="6F35CC54" w14:textId="77777777" w:rsidR="000A7C18" w:rsidRPr="005B4481" w:rsidRDefault="000A7C18" w:rsidP="005B4481">
      <w:pPr>
        <w:ind w:left="420" w:hangingChars="200" w:hanging="420"/>
      </w:pPr>
      <w:r w:rsidRPr="005B4481">
        <w:t>Zwiers, M. P., Moia, S., &amp; Oostenveld, R. (2022). BIDScoin: A User-Friendly Application to Convert Source Data to Brain Imaging Data Structure. Frontiers in Neuroinformatics, 15. https://doi.org/10.3389/fninf.2021.770608</w:t>
      </w:r>
    </w:p>
    <w:p w14:paraId="07E55880" w14:textId="17B4E9AD" w:rsidR="004E6048" w:rsidRPr="00BA193E" w:rsidRDefault="00CA1F05" w:rsidP="005B4481">
      <w:pPr>
        <w:ind w:left="420" w:hangingChars="200" w:hanging="420"/>
      </w:pPr>
      <w:r w:rsidRPr="005B4481">
        <w:fldChar w:fldCharType="end"/>
      </w:r>
      <w:r w:rsidR="004E6048" w:rsidRPr="00BA193E">
        <w:t>Scargle, J. R. (2000). Publication bias: The “file-drawer” problem in scientific inference. Journal of Scientific Exploration, 14(1), 91–106.</w:t>
      </w:r>
    </w:p>
    <w:p w14:paraId="68856C35" w14:textId="0480DCE7" w:rsidR="00CA1F05" w:rsidRPr="00BA193E" w:rsidRDefault="00CA1F05" w:rsidP="005B4481">
      <w:pPr>
        <w:spacing w:line="240" w:lineRule="auto"/>
        <w:ind w:firstLineChars="0" w:firstLine="0"/>
      </w:pPr>
    </w:p>
    <w:sectPr w:rsidR="00CA1F05" w:rsidRPr="00BA19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zhushanshan0717@gmail.com" w:date="2025-04-17T10:09:00Z" w:initials="s">
    <w:p w14:paraId="555F6E02" w14:textId="493BF853" w:rsidR="00442AB5" w:rsidRDefault="00442AB5">
      <w:pPr>
        <w:pStyle w:val="af8"/>
        <w:ind w:firstLine="420"/>
      </w:pPr>
      <w:r>
        <w:rPr>
          <w:rStyle w:val="af7"/>
        </w:rPr>
        <w:annotationRef/>
      </w:r>
      <w:r>
        <w:rPr>
          <w:rFonts w:hint="eastAsia"/>
        </w:rPr>
        <w:t>格式转换我记得是之前寒假讨论的时候，师兄说的介绍格式（如</w:t>
      </w:r>
      <w:r>
        <w:rPr>
          <w:rFonts w:hint="eastAsia"/>
        </w:rPr>
        <w:t>nii</w:t>
      </w:r>
      <w:r>
        <w:rPr>
          <w:rFonts w:hint="eastAsia"/>
        </w:rPr>
        <w:t>、</w:t>
      </w:r>
      <w:r>
        <w:rPr>
          <w:rFonts w:hint="eastAsia"/>
        </w:rPr>
        <w:t>gii</w:t>
      </w:r>
      <w:r>
        <w:rPr>
          <w:rFonts w:hint="eastAsia"/>
        </w:rPr>
        <w:t>），然后这里格式转换是说我们要介绍</w:t>
      </w:r>
      <w:r>
        <w:rPr>
          <w:rFonts w:hint="eastAsia"/>
        </w:rPr>
        <w:t>nii</w:t>
      </w:r>
      <w:r>
        <w:rPr>
          <w:rFonts w:hint="eastAsia"/>
        </w:rPr>
        <w:t>转到</w:t>
      </w:r>
      <w:r>
        <w:rPr>
          <w:rFonts w:hint="eastAsia"/>
        </w:rPr>
        <w:t>gii</w:t>
      </w:r>
      <w:r>
        <w:rPr>
          <w:rFonts w:hint="eastAsia"/>
        </w:rPr>
        <w:t>吗？我之前用</w:t>
      </w:r>
      <w:r w:rsidR="00EE53C3">
        <w:rPr>
          <w:rFonts w:hint="eastAsia"/>
        </w:rPr>
        <w:t>connectome workbench</w:t>
      </w:r>
      <w:r w:rsidR="00EE53C3">
        <w:rPr>
          <w:rFonts w:hint="eastAsia"/>
        </w:rPr>
        <w:t>转过</w:t>
      </w:r>
    </w:p>
  </w:comment>
  <w:comment w:id="18" w:author="zhushanshan0717@gmail.com" w:date="2025-02-23T09:36:00Z" w:initials="s">
    <w:p w14:paraId="1F75358B" w14:textId="77777777" w:rsidR="00876E3B" w:rsidRDefault="00876E3B" w:rsidP="00876E3B">
      <w:pPr>
        <w:pStyle w:val="af8"/>
        <w:ind w:firstLine="420"/>
      </w:pPr>
      <w:r>
        <w:rPr>
          <w:rStyle w:val="af7"/>
        </w:rPr>
        <w:annotationRef/>
      </w:r>
      <w:r>
        <w:rPr>
          <w:rFonts w:hint="eastAsia"/>
        </w:rPr>
        <w:t>这个还需要写一些它所依赖的包</w:t>
      </w:r>
      <w:r>
        <w:rPr>
          <w:rFonts w:hint="eastAsia"/>
        </w:rPr>
        <w:t>/</w:t>
      </w:r>
      <w:r>
        <w:rPr>
          <w:rFonts w:hint="eastAsia"/>
        </w:rPr>
        <w:t>工具。具体见下文</w:t>
      </w:r>
    </w:p>
    <w:p w14:paraId="673E3E7C" w14:textId="094A9E88" w:rsidR="00876E3B" w:rsidRDefault="00876E3B" w:rsidP="00876E3B">
      <w:pPr>
        <w:pStyle w:val="af8"/>
        <w:ind w:leftChars="86" w:left="181" w:firstLine="420"/>
      </w:pPr>
      <w:r>
        <w:rPr>
          <w:rFonts w:hint="eastAsia"/>
        </w:rPr>
        <w:t>补充在</w:t>
      </w:r>
      <w:r>
        <w:rPr>
          <w:rFonts w:hint="eastAsia"/>
        </w:rPr>
        <w:t>3.1</w:t>
      </w:r>
      <w:r>
        <w:rPr>
          <w:rFonts w:hint="eastAsia"/>
        </w:rPr>
        <w:t>节</w:t>
      </w:r>
    </w:p>
  </w:comment>
  <w:comment w:id="19" w:author="Administrator" w:date="2025-04-13T16:31:00Z" w:initials="A">
    <w:p w14:paraId="6760C4D7" w14:textId="6EF92264" w:rsidR="00F25603" w:rsidRDefault="00F25603">
      <w:pPr>
        <w:pStyle w:val="af8"/>
        <w:ind w:firstLine="420"/>
      </w:pPr>
      <w:r>
        <w:rPr>
          <w:rStyle w:val="af7"/>
        </w:rPr>
        <w:annotationRef/>
      </w:r>
      <w:bookmarkStart w:id="20" w:name="_Hlk195543274"/>
      <w:r>
        <w:t>G</w:t>
      </w:r>
      <w:r>
        <w:rPr>
          <w:rFonts w:hint="eastAsia"/>
        </w:rPr>
        <w:t xml:space="preserve">it </w:t>
      </w:r>
      <w:r>
        <w:rPr>
          <w:rFonts w:hint="eastAsia"/>
        </w:rPr>
        <w:t>部分只介绍了安装，但前面</w:t>
      </w:r>
      <w:r>
        <w:rPr>
          <w:rFonts w:hint="eastAsia"/>
        </w:rPr>
        <w:t>intro</w:t>
      </w:r>
      <w:r>
        <w:rPr>
          <w:rFonts w:hint="eastAsia"/>
        </w:rPr>
        <w:t>时还说了要如何使用，这个部分需要稍微加一下</w:t>
      </w:r>
      <w:r>
        <w:rPr>
          <w:rFonts w:hint="eastAsia"/>
        </w:rPr>
        <w:t>git</w:t>
      </w:r>
      <w:r>
        <w:rPr>
          <w:rFonts w:hint="eastAsia"/>
        </w:rPr>
        <w:t>的使用说明，只是要有如何本地和云端账号同步，如何</w:t>
      </w:r>
      <w:r>
        <w:rPr>
          <w:rFonts w:hint="eastAsia"/>
        </w:rPr>
        <w:t>push</w:t>
      </w:r>
      <w:r>
        <w:rPr>
          <w:rFonts w:hint="eastAsia"/>
        </w:rPr>
        <w:t>，以及如何进行版本控制这些内容的。</w:t>
      </w:r>
      <w:bookmarkEnd w:id="20"/>
    </w:p>
  </w:comment>
  <w:comment w:id="21" w:author="zhushanshan0717@gmail.com" w:date="2025-03-31T19:02:00Z" w:initials="s">
    <w:p w14:paraId="6217CD5A" w14:textId="6854175C" w:rsidR="00A01AE8" w:rsidRDefault="00A01AE8">
      <w:pPr>
        <w:pStyle w:val="af8"/>
        <w:ind w:firstLine="420"/>
      </w:pPr>
      <w:r>
        <w:rPr>
          <w:rStyle w:val="af7"/>
        </w:rPr>
        <w:annotationRef/>
      </w:r>
      <w:r>
        <w:rPr>
          <w:rFonts w:hint="eastAsia"/>
        </w:rPr>
        <w:t>如何下载公开数据，放在</w:t>
      </w:r>
      <w:r>
        <w:rPr>
          <w:rFonts w:hint="eastAsia"/>
        </w:rPr>
        <w:t>bids</w:t>
      </w:r>
      <w:r>
        <w:rPr>
          <w:rFonts w:hint="eastAsia"/>
        </w:rPr>
        <w:t>格式前。</w:t>
      </w:r>
      <w:r>
        <w:t>W</w:t>
      </w:r>
      <w:r>
        <w:rPr>
          <w:rFonts w:hint="eastAsia"/>
        </w:rPr>
        <w:t>indows</w:t>
      </w:r>
      <w:r>
        <w:rPr>
          <w:rFonts w:hint="eastAsia"/>
        </w:rPr>
        <w:t>系统下会有一些问题，推荐使用</w:t>
      </w:r>
      <w:r>
        <w:t>S</w:t>
      </w:r>
      <w:r>
        <w:rPr>
          <w:rFonts w:hint="eastAsia"/>
        </w:rPr>
        <w:t>3</w:t>
      </w:r>
      <w:r>
        <w:rPr>
          <w:rFonts w:hint="eastAsia"/>
        </w:rPr>
        <w:t>链接。</w:t>
      </w:r>
    </w:p>
  </w:comment>
  <w:comment w:id="22" w:author="zhushanshan0717@gmail.com" w:date="2025-04-17T15:33:00Z" w:initials="s">
    <w:p w14:paraId="0AFB6B14" w14:textId="77777777" w:rsidR="00C93075" w:rsidRPr="00C93075" w:rsidRDefault="00C93075" w:rsidP="00C93075">
      <w:pPr>
        <w:pStyle w:val="af8"/>
        <w:ind w:firstLine="420"/>
      </w:pPr>
      <w:r>
        <w:rPr>
          <w:rStyle w:val="af7"/>
        </w:rPr>
        <w:annotationRef/>
      </w:r>
      <w:r w:rsidRPr="00C93075">
        <w:rPr>
          <w:noProof/>
        </w:rPr>
        <w:drawing>
          <wp:inline distT="0" distB="0" distL="0" distR="0" wp14:anchorId="5B900DE9" wp14:editId="1C45888F">
            <wp:extent cx="1851947" cy="1049050"/>
            <wp:effectExtent l="0" t="0" r="2540" b="5080"/>
            <wp:docPr id="1026" name="Picture 2" descr="figure 1">
              <a:extLst xmlns:a="http://schemas.openxmlformats.org/drawingml/2006/main">
                <a:ext uri="{FF2B5EF4-FFF2-40B4-BE49-F238E27FC236}">
                  <a16:creationId xmlns:a16="http://schemas.microsoft.com/office/drawing/2014/main" id="{40EDA949-3AE7-F306-39B6-F88D1B7767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1">
                      <a:extLst>
                        <a:ext uri="{FF2B5EF4-FFF2-40B4-BE49-F238E27FC236}">
                          <a16:creationId xmlns:a16="http://schemas.microsoft.com/office/drawing/2014/main" id="{40EDA949-3AE7-F306-39B6-F88D1B77670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4679" cy="1067591"/>
                    </a:xfrm>
                    <a:prstGeom prst="rect">
                      <a:avLst/>
                    </a:prstGeom>
                    <a:noFill/>
                  </pic:spPr>
                </pic:pic>
              </a:graphicData>
            </a:graphic>
          </wp:inline>
        </w:drawing>
      </w:r>
      <w:r>
        <w:rPr>
          <w:rFonts w:hint="eastAsia"/>
        </w:rPr>
        <w:t>可以参考这种图的形式画个示意图吗，感觉文字表述每个文件的命名规则会有一点冗长，</w:t>
      </w:r>
      <w:r w:rsidRPr="00C93075">
        <w:t>https://www.nature.com/articles/s41597-024-04136-9</w:t>
      </w:r>
    </w:p>
    <w:p w14:paraId="0EFE0814" w14:textId="6A479F9A" w:rsidR="00C93075" w:rsidRPr="00C93075" w:rsidRDefault="00C93075" w:rsidP="00C93075">
      <w:pPr>
        <w:pStyle w:val="af8"/>
        <w:ind w:firstLineChars="95" w:firstLine="199"/>
      </w:pPr>
    </w:p>
  </w:comment>
  <w:comment w:id="23" w:author="zhushanshan0717@gmail.com" w:date="2025-04-17T15:32:00Z" w:initials="s">
    <w:p w14:paraId="55021794" w14:textId="77777777" w:rsidR="00C93075" w:rsidRPr="00DC1B3F" w:rsidRDefault="00C93075" w:rsidP="00C93075">
      <w:pPr>
        <w:pStyle w:val="af8"/>
        <w:ind w:firstLine="420"/>
        <w:rPr>
          <w:b/>
          <w:bCs/>
        </w:rPr>
      </w:pPr>
      <w:r>
        <w:rPr>
          <w:rStyle w:val="af7"/>
        </w:rPr>
        <w:annotationRef/>
      </w:r>
      <w:r>
        <w:rPr>
          <w:rFonts w:hint="eastAsia"/>
        </w:rPr>
        <w:t>场图这里太粗略了，场图有三种常见格式（一共是四种，</w:t>
      </w:r>
      <w:hyperlink r:id="rId2" w:anchor="case-2-two-phase-maps-and-two-magnitude-images" w:history="1">
        <w:r w:rsidRPr="00DC1B3F">
          <w:rPr>
            <w:rStyle w:val="af0"/>
            <w:b/>
            <w:bCs/>
          </w:rPr>
          <w:t>Two phase maps and two magnitude images</w:t>
        </w:r>
      </w:hyperlink>
    </w:p>
    <w:p w14:paraId="45F4F2AA" w14:textId="4C4F6CA5" w:rsidR="00C93075" w:rsidRDefault="00C93075" w:rsidP="00C93075">
      <w:pPr>
        <w:pStyle w:val="af8"/>
        <w:ind w:firstLine="420"/>
      </w:pPr>
      <w:r>
        <w:rPr>
          <w:rFonts w:hint="eastAsia"/>
        </w:rPr>
        <w:t>这种相对少一些，因为更多的是第一种），每种药稍微说明一下，现在这个只是</w:t>
      </w:r>
      <w:r>
        <w:rPr>
          <w:rFonts w:hint="eastAsia"/>
        </w:rPr>
        <w:t xml:space="preserve">phasediff </w:t>
      </w:r>
      <w:r>
        <w:rPr>
          <w:rFonts w:hint="eastAsia"/>
        </w:rPr>
        <w:t>的格式，这是西门子最常见的场图格式。最好把</w:t>
      </w:r>
      <w:r>
        <w:rPr>
          <w:rFonts w:hint="eastAsia"/>
        </w:rPr>
        <w:t>BID</w:t>
      </w:r>
      <w:r>
        <w:rPr>
          <w:rFonts w:hint="eastAsia"/>
        </w:rPr>
        <w:t>的链接给在这里。</w:t>
      </w:r>
      <w:r w:rsidRPr="00DC1B3F">
        <w:t>https://bids-specification.readthedocs.io/en/stable/modality-specific-files/magnetic-resonance-imaging-data.html#fieldmap-data</w:t>
      </w:r>
    </w:p>
  </w:comment>
  <w:comment w:id="28" w:author="zhushanshan0717@gmail.com" w:date="2025-02-23T09:45:00Z" w:initials="s">
    <w:p w14:paraId="2CDA3AC9" w14:textId="4B0E052A" w:rsidR="00D64647" w:rsidRDefault="00D64647" w:rsidP="00D64647">
      <w:pPr>
        <w:pStyle w:val="af8"/>
        <w:numPr>
          <w:ilvl w:val="0"/>
          <w:numId w:val="11"/>
        </w:numPr>
        <w:ind w:firstLineChars="0"/>
      </w:pPr>
      <w:r>
        <w:rPr>
          <w:rStyle w:val="af7"/>
        </w:rPr>
        <w:annotationRef/>
      </w:r>
      <w:r>
        <w:rPr>
          <w:rFonts w:hint="eastAsia"/>
        </w:rPr>
        <w:t>具体要看什么东西要讲清楚，结构像完整性、对比度、信噪比；其他信息为辅助性信息，可以看官方教程等。</w:t>
      </w:r>
    </w:p>
    <w:p w14:paraId="41C88543" w14:textId="20A4504D" w:rsidR="00D64647" w:rsidRDefault="00D64647" w:rsidP="00D64647">
      <w:pPr>
        <w:pStyle w:val="af8"/>
        <w:numPr>
          <w:ilvl w:val="0"/>
          <w:numId w:val="11"/>
        </w:numPr>
        <w:ind w:leftChars="180" w:left="738" w:firstLineChars="0"/>
      </w:pPr>
      <w:r>
        <w:rPr>
          <w:rFonts w:hint="eastAsia"/>
        </w:rPr>
        <w:t>功能像完整性、对比度、信噪比；（讲清楚主要的就行）</w:t>
      </w:r>
    </w:p>
  </w:comment>
  <w:comment w:id="29" w:author="zhushanshan0717@gmail.com" w:date="2025-02-23T09:48:00Z" w:initials="s">
    <w:p w14:paraId="770E2BB1" w14:textId="77777777" w:rsidR="00D64647" w:rsidRDefault="00D64647">
      <w:pPr>
        <w:pStyle w:val="af8"/>
        <w:ind w:firstLine="420"/>
      </w:pPr>
      <w:r>
        <w:rPr>
          <w:rStyle w:val="af7"/>
        </w:rPr>
        <w:annotationRef/>
      </w:r>
      <w:r>
        <w:rPr>
          <w:rFonts w:hint="eastAsia"/>
        </w:rPr>
        <w:t>加一些相对清楚的信息，处理流程、每一步为什么要做这些东西，</w:t>
      </w:r>
      <w:r w:rsidR="00AF7296">
        <w:rPr>
          <w:rFonts w:hint="eastAsia"/>
        </w:rPr>
        <w:t>像为什么要做头动校正，这些要讲清楚。</w:t>
      </w:r>
    </w:p>
    <w:p w14:paraId="5944AE5F" w14:textId="14CB9EA5" w:rsidR="00AF7296" w:rsidRDefault="00AF7296">
      <w:pPr>
        <w:pStyle w:val="af8"/>
        <w:ind w:firstLine="420"/>
      </w:pPr>
      <w:r>
        <w:rPr>
          <w:rFonts w:hint="eastAsia"/>
        </w:rPr>
        <w:t>头动的</w:t>
      </w:r>
      <w:r>
        <w:rPr>
          <w:rFonts w:hint="eastAsia"/>
        </w:rPr>
        <w:t>6</w:t>
      </w:r>
      <w:r>
        <w:rPr>
          <w:rFonts w:hint="eastAsia"/>
        </w:rPr>
        <w:t>个自由度</w:t>
      </w:r>
    </w:p>
    <w:p w14:paraId="07B58E81" w14:textId="77777777" w:rsidR="00AF7296" w:rsidRDefault="00AF7296">
      <w:pPr>
        <w:pStyle w:val="af8"/>
        <w:ind w:firstLine="420"/>
      </w:pPr>
      <w:r>
        <w:rPr>
          <w:rFonts w:hint="eastAsia"/>
        </w:rPr>
        <w:t>标准空间的历史，标准空间常用的模板等</w:t>
      </w:r>
    </w:p>
    <w:p w14:paraId="321AD85E" w14:textId="16402926" w:rsidR="00AF7296" w:rsidRDefault="00AF7296" w:rsidP="004F4A89">
      <w:pPr>
        <w:pStyle w:val="af8"/>
        <w:ind w:firstLine="420"/>
      </w:pPr>
      <w:r>
        <w:rPr>
          <w:rFonts w:hint="eastAsia"/>
        </w:rPr>
        <w:t>要不要平滑</w:t>
      </w:r>
    </w:p>
    <w:p w14:paraId="5AA96A4C" w14:textId="1F55B3E3" w:rsidR="00AF7296" w:rsidRDefault="00AF7296">
      <w:pPr>
        <w:pStyle w:val="af8"/>
        <w:ind w:firstLine="420"/>
      </w:pPr>
      <w:r>
        <w:rPr>
          <w:rFonts w:hint="eastAsia"/>
        </w:rPr>
        <w:t>先简要介绍预处理，基本原理、流程、详细的步骤介绍</w:t>
      </w:r>
    </w:p>
  </w:comment>
  <w:comment w:id="30" w:author="zhushanshan0717@gmail.com" w:date="2025-04-17T13:37:00Z" w:initials="s">
    <w:p w14:paraId="40DC00C6" w14:textId="02A18E2C" w:rsidR="000A7C18" w:rsidRPr="000A7C18" w:rsidRDefault="000A7C18">
      <w:pPr>
        <w:pStyle w:val="af8"/>
        <w:ind w:firstLine="420"/>
      </w:pPr>
      <w:r>
        <w:rPr>
          <w:rStyle w:val="af7"/>
        </w:rPr>
        <w:annotationRef/>
      </w:r>
      <w:r>
        <w:rPr>
          <w:rFonts w:hint="eastAsia"/>
        </w:rPr>
        <w:t>对于查考文献，由于不清楚最后投稿的到底是中文还是英文文章，这里在正文中的引用还是先用</w:t>
      </w:r>
      <w:r>
        <w:t>APA</w:t>
      </w:r>
      <w:r>
        <w:rPr>
          <w:rFonts w:hint="eastAsia"/>
        </w:rPr>
        <w:t>7</w:t>
      </w:r>
      <w:r>
        <w:rPr>
          <w:rFonts w:hint="eastAsia"/>
        </w:rPr>
        <w:t>的格式。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5F6E02" w15:done="0"/>
  <w15:commentEx w15:paraId="673E3E7C" w15:done="0"/>
  <w15:commentEx w15:paraId="6760C4D7" w15:done="0"/>
  <w15:commentEx w15:paraId="6217CD5A" w15:done="1"/>
  <w15:commentEx w15:paraId="0EFE0814" w15:done="0"/>
  <w15:commentEx w15:paraId="45F4F2AA" w15:done="1"/>
  <w15:commentEx w15:paraId="41C88543" w15:done="0"/>
  <w15:commentEx w15:paraId="5AA96A4C" w15:done="0"/>
  <w15:commentEx w15:paraId="40DC00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D380BC" w16cex:dateUtc="2025-04-17T02:09:00Z"/>
  <w16cex:commentExtensible w16cex:durableId="75FB79AD" w16cex:dateUtc="2025-02-23T01:36:00Z"/>
  <w16cex:commentExtensible w16cex:durableId="21742EA2" w16cex:dateUtc="2025-04-13T08:31:00Z"/>
  <w16cex:commentExtensible w16cex:durableId="11B5F3BB" w16cex:dateUtc="2025-03-31T11:02:00Z"/>
  <w16cex:commentExtensible w16cex:durableId="2DEE8C49" w16cex:dateUtc="2025-04-17T07:33:00Z"/>
  <w16cex:commentExtensible w16cex:durableId="5C2EE376" w16cex:dateUtc="2025-04-17T07:32:00Z"/>
  <w16cex:commentExtensible w16cex:durableId="481DADD0" w16cex:dateUtc="2025-02-23T01:45:00Z"/>
  <w16cex:commentExtensible w16cex:durableId="2FA6E3BC" w16cex:dateUtc="2025-02-23T01:48:00Z"/>
  <w16cex:commentExtensible w16cex:durableId="29CB9857" w16cex:dateUtc="2025-04-17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5F6E02" w16cid:durableId="74D380BC"/>
  <w16cid:commentId w16cid:paraId="673E3E7C" w16cid:durableId="75FB79AD"/>
  <w16cid:commentId w16cid:paraId="6760C4D7" w16cid:durableId="21742EA2"/>
  <w16cid:commentId w16cid:paraId="6217CD5A" w16cid:durableId="11B5F3BB"/>
  <w16cid:commentId w16cid:paraId="0EFE0814" w16cid:durableId="2DEE8C49"/>
  <w16cid:commentId w16cid:paraId="45F4F2AA" w16cid:durableId="5C2EE376"/>
  <w16cid:commentId w16cid:paraId="41C88543" w16cid:durableId="481DADD0"/>
  <w16cid:commentId w16cid:paraId="5AA96A4C" w16cid:durableId="2FA6E3BC"/>
  <w16cid:commentId w16cid:paraId="40DC00C6" w16cid:durableId="29CB98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42FD4" w14:textId="77777777" w:rsidR="002A105E" w:rsidRDefault="002A105E" w:rsidP="00CA1F05">
      <w:pPr>
        <w:spacing w:line="240" w:lineRule="auto"/>
        <w:ind w:firstLine="420"/>
      </w:pPr>
      <w:r>
        <w:separator/>
      </w:r>
    </w:p>
  </w:endnote>
  <w:endnote w:type="continuationSeparator" w:id="0">
    <w:p w14:paraId="6D9A0C0D" w14:textId="77777777" w:rsidR="002A105E" w:rsidRDefault="002A105E" w:rsidP="00CA1F0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notTrueType/>
    <w:pitch w:val="default"/>
  </w:font>
  <w:font w:name="Times New Roman (正文 CS 字体)">
    <w:altName w:val="宋体"/>
    <w:panose1 w:val="020B0604020202020204"/>
    <w:charset w:val="86"/>
    <w:family w:val="roman"/>
    <w:pitch w:val="default"/>
  </w:font>
  <w:font w:name="Menlo">
    <w:panose1 w:val="020B0609030804020204"/>
    <w:charset w:val="00"/>
    <w:family w:val="modern"/>
    <w:pitch w:val="fixed"/>
    <w:sig w:usb0="E60022FF" w:usb1="D200F9FB" w:usb2="02000028" w:usb3="00000000" w:csb0="000001DF" w:csb1="00000000"/>
  </w:font>
  <w:font w:name="微软雅黑">
    <w:altName w:val="Microsoft YaHei"/>
    <w:panose1 w:val="020B0503020204020204"/>
    <w:charset w:val="86"/>
    <w:family w:val="swiss"/>
    <w:pitch w:val="variable"/>
    <w:sig w:usb0="80000287" w:usb1="2ACF3C50" w:usb2="00000016" w:usb3="00000000" w:csb0="0004001F" w:csb1="00000000"/>
  </w:font>
  <w:font w:name="var(--ds-font-family-cod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EA191" w14:textId="77777777" w:rsidR="002A105E" w:rsidRDefault="002A105E" w:rsidP="00CA1F05">
      <w:pPr>
        <w:spacing w:line="240" w:lineRule="auto"/>
        <w:ind w:firstLine="420"/>
      </w:pPr>
      <w:r>
        <w:separator/>
      </w:r>
    </w:p>
  </w:footnote>
  <w:footnote w:type="continuationSeparator" w:id="0">
    <w:p w14:paraId="487145FF" w14:textId="77777777" w:rsidR="002A105E" w:rsidRDefault="002A105E" w:rsidP="00CA1F05">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D10F7"/>
    <w:multiLevelType w:val="hybridMultilevel"/>
    <w:tmpl w:val="79E0EEB6"/>
    <w:lvl w:ilvl="0" w:tplc="06984604">
      <w:start w:val="1"/>
      <w:numFmt w:val="decimal"/>
      <w:lvlText w:val="%1."/>
      <w:lvlJc w:val="left"/>
      <w:pPr>
        <w:ind w:left="559" w:hanging="36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1" w15:restartNumberingAfterBreak="0">
    <w:nsid w:val="17EB4580"/>
    <w:multiLevelType w:val="hybridMultilevel"/>
    <w:tmpl w:val="47F4C41E"/>
    <w:lvl w:ilvl="0" w:tplc="F7BCAB9E">
      <w:start w:val="1"/>
      <w:numFmt w:val="decimal"/>
      <w:lvlText w:val="%1."/>
      <w:lvlJc w:val="left"/>
      <w:pPr>
        <w:ind w:left="788" w:hanging="360"/>
      </w:pPr>
      <w:rPr>
        <w:rFonts w:hint="default"/>
      </w:rPr>
    </w:lvl>
    <w:lvl w:ilvl="1" w:tplc="04090019" w:tentative="1">
      <w:start w:val="1"/>
      <w:numFmt w:val="lowerLetter"/>
      <w:lvlText w:val="%2)"/>
      <w:lvlJc w:val="left"/>
      <w:pPr>
        <w:ind w:left="1308" w:hanging="440"/>
      </w:pPr>
    </w:lvl>
    <w:lvl w:ilvl="2" w:tplc="0409001B" w:tentative="1">
      <w:start w:val="1"/>
      <w:numFmt w:val="lowerRoman"/>
      <w:lvlText w:val="%3."/>
      <w:lvlJc w:val="right"/>
      <w:pPr>
        <w:ind w:left="1748" w:hanging="440"/>
      </w:pPr>
    </w:lvl>
    <w:lvl w:ilvl="3" w:tplc="0409000F" w:tentative="1">
      <w:start w:val="1"/>
      <w:numFmt w:val="decimal"/>
      <w:lvlText w:val="%4."/>
      <w:lvlJc w:val="left"/>
      <w:pPr>
        <w:ind w:left="2188" w:hanging="440"/>
      </w:pPr>
    </w:lvl>
    <w:lvl w:ilvl="4" w:tplc="04090019" w:tentative="1">
      <w:start w:val="1"/>
      <w:numFmt w:val="lowerLetter"/>
      <w:lvlText w:val="%5)"/>
      <w:lvlJc w:val="left"/>
      <w:pPr>
        <w:ind w:left="2628" w:hanging="440"/>
      </w:pPr>
    </w:lvl>
    <w:lvl w:ilvl="5" w:tplc="0409001B" w:tentative="1">
      <w:start w:val="1"/>
      <w:numFmt w:val="lowerRoman"/>
      <w:lvlText w:val="%6."/>
      <w:lvlJc w:val="right"/>
      <w:pPr>
        <w:ind w:left="3068" w:hanging="440"/>
      </w:pPr>
    </w:lvl>
    <w:lvl w:ilvl="6" w:tplc="0409000F" w:tentative="1">
      <w:start w:val="1"/>
      <w:numFmt w:val="decimal"/>
      <w:lvlText w:val="%7."/>
      <w:lvlJc w:val="left"/>
      <w:pPr>
        <w:ind w:left="3508" w:hanging="440"/>
      </w:pPr>
    </w:lvl>
    <w:lvl w:ilvl="7" w:tplc="04090019" w:tentative="1">
      <w:start w:val="1"/>
      <w:numFmt w:val="lowerLetter"/>
      <w:lvlText w:val="%8)"/>
      <w:lvlJc w:val="left"/>
      <w:pPr>
        <w:ind w:left="3948" w:hanging="440"/>
      </w:pPr>
    </w:lvl>
    <w:lvl w:ilvl="8" w:tplc="0409001B" w:tentative="1">
      <w:start w:val="1"/>
      <w:numFmt w:val="lowerRoman"/>
      <w:lvlText w:val="%9."/>
      <w:lvlJc w:val="right"/>
      <w:pPr>
        <w:ind w:left="4388" w:hanging="440"/>
      </w:pPr>
    </w:lvl>
  </w:abstractNum>
  <w:abstractNum w:abstractNumId="2" w15:restartNumberingAfterBreak="0">
    <w:nsid w:val="2A8A1CD9"/>
    <w:multiLevelType w:val="hybridMultilevel"/>
    <w:tmpl w:val="B1E08A06"/>
    <w:lvl w:ilvl="0" w:tplc="0D3E462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FB2699A"/>
    <w:multiLevelType w:val="hybridMultilevel"/>
    <w:tmpl w:val="A358FF00"/>
    <w:lvl w:ilvl="0" w:tplc="E8A81694">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44C65B1"/>
    <w:multiLevelType w:val="multilevel"/>
    <w:tmpl w:val="C48A6128"/>
    <w:lvl w:ilvl="0">
      <w:start w:val="2"/>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0701BF8"/>
    <w:multiLevelType w:val="hybridMultilevel"/>
    <w:tmpl w:val="CB96DEDE"/>
    <w:lvl w:ilvl="0" w:tplc="269A521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69B4FEB"/>
    <w:multiLevelType w:val="multilevel"/>
    <w:tmpl w:val="7B78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34127"/>
    <w:multiLevelType w:val="hybridMultilevel"/>
    <w:tmpl w:val="36E8AF0A"/>
    <w:lvl w:ilvl="0" w:tplc="59AEF0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F7A1185"/>
    <w:multiLevelType w:val="hybridMultilevel"/>
    <w:tmpl w:val="F494911A"/>
    <w:lvl w:ilvl="0" w:tplc="D79E799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 w15:restartNumberingAfterBreak="0">
    <w:nsid w:val="622A3EE6"/>
    <w:multiLevelType w:val="hybridMultilevel"/>
    <w:tmpl w:val="927C4C3E"/>
    <w:lvl w:ilvl="0" w:tplc="2E26F6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66B0340D"/>
    <w:multiLevelType w:val="hybridMultilevel"/>
    <w:tmpl w:val="7BF04500"/>
    <w:lvl w:ilvl="0" w:tplc="3D60D5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89F6BBA"/>
    <w:multiLevelType w:val="hybridMultilevel"/>
    <w:tmpl w:val="1196046A"/>
    <w:lvl w:ilvl="0" w:tplc="982A12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DE06840"/>
    <w:multiLevelType w:val="multilevel"/>
    <w:tmpl w:val="C48A6128"/>
    <w:lvl w:ilvl="0">
      <w:start w:val="2"/>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FEE574B"/>
    <w:multiLevelType w:val="hybridMultilevel"/>
    <w:tmpl w:val="36968CE2"/>
    <w:lvl w:ilvl="0" w:tplc="05C833CA">
      <w:start w:val="1"/>
      <w:numFmt w:val="decimal"/>
      <w:lvlText w:val="%1."/>
      <w:lvlJc w:val="left"/>
      <w:pPr>
        <w:ind w:left="559" w:hanging="36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14" w15:restartNumberingAfterBreak="0">
    <w:nsid w:val="73FF5262"/>
    <w:multiLevelType w:val="hybridMultilevel"/>
    <w:tmpl w:val="5BF685F0"/>
    <w:lvl w:ilvl="0" w:tplc="4CDC216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7C9E11E6"/>
    <w:multiLevelType w:val="hybridMultilevel"/>
    <w:tmpl w:val="58CC10D2"/>
    <w:lvl w:ilvl="0" w:tplc="698814C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35275535">
    <w:abstractNumId w:val="4"/>
  </w:num>
  <w:num w:numId="2" w16cid:durableId="1779719634">
    <w:abstractNumId w:val="1"/>
  </w:num>
  <w:num w:numId="3" w16cid:durableId="1015694718">
    <w:abstractNumId w:val="12"/>
  </w:num>
  <w:num w:numId="4" w16cid:durableId="1398745698">
    <w:abstractNumId w:val="7"/>
  </w:num>
  <w:num w:numId="5" w16cid:durableId="1136488448">
    <w:abstractNumId w:val="3"/>
  </w:num>
  <w:num w:numId="6" w16cid:durableId="1168398255">
    <w:abstractNumId w:val="9"/>
  </w:num>
  <w:num w:numId="7" w16cid:durableId="1561747223">
    <w:abstractNumId w:val="11"/>
  </w:num>
  <w:num w:numId="8" w16cid:durableId="1288311855">
    <w:abstractNumId w:val="6"/>
  </w:num>
  <w:num w:numId="9" w16cid:durableId="1663309288">
    <w:abstractNumId w:val="10"/>
  </w:num>
  <w:num w:numId="10" w16cid:durableId="1146245802">
    <w:abstractNumId w:val="2"/>
  </w:num>
  <w:num w:numId="11" w16cid:durableId="249462195">
    <w:abstractNumId w:val="13"/>
  </w:num>
  <w:num w:numId="12" w16cid:durableId="268974693">
    <w:abstractNumId w:val="8"/>
  </w:num>
  <w:num w:numId="13" w16cid:durableId="827210125">
    <w:abstractNumId w:val="5"/>
  </w:num>
  <w:num w:numId="14" w16cid:durableId="1080299521">
    <w:abstractNumId w:val="14"/>
  </w:num>
  <w:num w:numId="15" w16cid:durableId="1263881335">
    <w:abstractNumId w:val="15"/>
  </w:num>
  <w:num w:numId="16" w16cid:durableId="684401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hushanshan0717@gmail.com">
    <w15:presenceInfo w15:providerId="Windows Live" w15:userId="00c05ad0a6126470"/>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B8"/>
    <w:rsid w:val="000242A0"/>
    <w:rsid w:val="000309F4"/>
    <w:rsid w:val="00042D11"/>
    <w:rsid w:val="00055CB1"/>
    <w:rsid w:val="000770A5"/>
    <w:rsid w:val="00086A5F"/>
    <w:rsid w:val="000A47FF"/>
    <w:rsid w:val="000A5096"/>
    <w:rsid w:val="000A7C18"/>
    <w:rsid w:val="000B16E3"/>
    <w:rsid w:val="000C0295"/>
    <w:rsid w:val="001068CA"/>
    <w:rsid w:val="00113544"/>
    <w:rsid w:val="00142C0D"/>
    <w:rsid w:val="0015706B"/>
    <w:rsid w:val="00161043"/>
    <w:rsid w:val="001672AB"/>
    <w:rsid w:val="00177A7C"/>
    <w:rsid w:val="00197BD9"/>
    <w:rsid w:val="001B7ED8"/>
    <w:rsid w:val="001C215E"/>
    <w:rsid w:val="001C5E72"/>
    <w:rsid w:val="001D61E1"/>
    <w:rsid w:val="001E043C"/>
    <w:rsid w:val="001E0C7D"/>
    <w:rsid w:val="001F2036"/>
    <w:rsid w:val="001F3015"/>
    <w:rsid w:val="001F4013"/>
    <w:rsid w:val="001F4CEE"/>
    <w:rsid w:val="002001E8"/>
    <w:rsid w:val="00221B60"/>
    <w:rsid w:val="00222162"/>
    <w:rsid w:val="002227EB"/>
    <w:rsid w:val="0023642F"/>
    <w:rsid w:val="00240BEE"/>
    <w:rsid w:val="00261732"/>
    <w:rsid w:val="00267393"/>
    <w:rsid w:val="00282F87"/>
    <w:rsid w:val="00286BF6"/>
    <w:rsid w:val="002A105E"/>
    <w:rsid w:val="002B788C"/>
    <w:rsid w:val="002C7FDD"/>
    <w:rsid w:val="003122B6"/>
    <w:rsid w:val="00334C47"/>
    <w:rsid w:val="00340B7A"/>
    <w:rsid w:val="0035442A"/>
    <w:rsid w:val="003631CA"/>
    <w:rsid w:val="003716E1"/>
    <w:rsid w:val="00383AC5"/>
    <w:rsid w:val="003930AE"/>
    <w:rsid w:val="003E14C0"/>
    <w:rsid w:val="003F46E9"/>
    <w:rsid w:val="003F775A"/>
    <w:rsid w:val="004141EA"/>
    <w:rsid w:val="00414DD0"/>
    <w:rsid w:val="00425E1D"/>
    <w:rsid w:val="004310D5"/>
    <w:rsid w:val="004342C5"/>
    <w:rsid w:val="00442AB5"/>
    <w:rsid w:val="00451F4C"/>
    <w:rsid w:val="00454A9D"/>
    <w:rsid w:val="00471DA9"/>
    <w:rsid w:val="0049152C"/>
    <w:rsid w:val="004B0D62"/>
    <w:rsid w:val="004C074F"/>
    <w:rsid w:val="004C32B3"/>
    <w:rsid w:val="004D3296"/>
    <w:rsid w:val="004D4A4A"/>
    <w:rsid w:val="004E6048"/>
    <w:rsid w:val="004E6A9D"/>
    <w:rsid w:val="004F4A89"/>
    <w:rsid w:val="00554310"/>
    <w:rsid w:val="00560E55"/>
    <w:rsid w:val="00582A4D"/>
    <w:rsid w:val="0058313A"/>
    <w:rsid w:val="00584D86"/>
    <w:rsid w:val="005855C7"/>
    <w:rsid w:val="005A2308"/>
    <w:rsid w:val="005A5936"/>
    <w:rsid w:val="005B4481"/>
    <w:rsid w:val="005B62E8"/>
    <w:rsid w:val="005C274E"/>
    <w:rsid w:val="005C31BC"/>
    <w:rsid w:val="005C53BD"/>
    <w:rsid w:val="00606C37"/>
    <w:rsid w:val="00607951"/>
    <w:rsid w:val="00620E53"/>
    <w:rsid w:val="00626873"/>
    <w:rsid w:val="00626DD8"/>
    <w:rsid w:val="00627FAA"/>
    <w:rsid w:val="006331E3"/>
    <w:rsid w:val="00634171"/>
    <w:rsid w:val="0064311F"/>
    <w:rsid w:val="00672F1A"/>
    <w:rsid w:val="00673388"/>
    <w:rsid w:val="006805D3"/>
    <w:rsid w:val="0068680B"/>
    <w:rsid w:val="0069203D"/>
    <w:rsid w:val="006C412A"/>
    <w:rsid w:val="006C6E89"/>
    <w:rsid w:val="00721541"/>
    <w:rsid w:val="00724F93"/>
    <w:rsid w:val="00733DA0"/>
    <w:rsid w:val="007605F9"/>
    <w:rsid w:val="007636D6"/>
    <w:rsid w:val="00763B38"/>
    <w:rsid w:val="00773426"/>
    <w:rsid w:val="007750E7"/>
    <w:rsid w:val="0078237B"/>
    <w:rsid w:val="00783843"/>
    <w:rsid w:val="00790F6E"/>
    <w:rsid w:val="007A6061"/>
    <w:rsid w:val="007F72EC"/>
    <w:rsid w:val="0082299D"/>
    <w:rsid w:val="00824497"/>
    <w:rsid w:val="008327C2"/>
    <w:rsid w:val="00833C15"/>
    <w:rsid w:val="008340D6"/>
    <w:rsid w:val="008502E4"/>
    <w:rsid w:val="0085233A"/>
    <w:rsid w:val="00854B41"/>
    <w:rsid w:val="00867382"/>
    <w:rsid w:val="00876E3B"/>
    <w:rsid w:val="0088394D"/>
    <w:rsid w:val="00884563"/>
    <w:rsid w:val="0088699A"/>
    <w:rsid w:val="00891994"/>
    <w:rsid w:val="00894A2A"/>
    <w:rsid w:val="008A1702"/>
    <w:rsid w:val="008B2B1E"/>
    <w:rsid w:val="008F34C2"/>
    <w:rsid w:val="00902596"/>
    <w:rsid w:val="00903AFD"/>
    <w:rsid w:val="009044FD"/>
    <w:rsid w:val="00912AB1"/>
    <w:rsid w:val="00915B96"/>
    <w:rsid w:val="00916B6E"/>
    <w:rsid w:val="009252FC"/>
    <w:rsid w:val="00933BB1"/>
    <w:rsid w:val="00936DF8"/>
    <w:rsid w:val="00942644"/>
    <w:rsid w:val="00945B43"/>
    <w:rsid w:val="009712EB"/>
    <w:rsid w:val="00982729"/>
    <w:rsid w:val="009A2319"/>
    <w:rsid w:val="009B2B20"/>
    <w:rsid w:val="009B43EC"/>
    <w:rsid w:val="009B4C39"/>
    <w:rsid w:val="009D0E86"/>
    <w:rsid w:val="00A0151E"/>
    <w:rsid w:val="00A01AE8"/>
    <w:rsid w:val="00A2337B"/>
    <w:rsid w:val="00A2607F"/>
    <w:rsid w:val="00A37719"/>
    <w:rsid w:val="00A51927"/>
    <w:rsid w:val="00A80869"/>
    <w:rsid w:val="00A862E3"/>
    <w:rsid w:val="00AB509B"/>
    <w:rsid w:val="00AB66D7"/>
    <w:rsid w:val="00AD7FBA"/>
    <w:rsid w:val="00AE6177"/>
    <w:rsid w:val="00AF7296"/>
    <w:rsid w:val="00B0489D"/>
    <w:rsid w:val="00B10462"/>
    <w:rsid w:val="00B35700"/>
    <w:rsid w:val="00B4702D"/>
    <w:rsid w:val="00B50CB9"/>
    <w:rsid w:val="00B5368F"/>
    <w:rsid w:val="00B53FF5"/>
    <w:rsid w:val="00B65A04"/>
    <w:rsid w:val="00B91378"/>
    <w:rsid w:val="00BA193E"/>
    <w:rsid w:val="00BA31E6"/>
    <w:rsid w:val="00BA44A9"/>
    <w:rsid w:val="00BC18F8"/>
    <w:rsid w:val="00BC39B8"/>
    <w:rsid w:val="00BE1C4A"/>
    <w:rsid w:val="00BE47F4"/>
    <w:rsid w:val="00C35A40"/>
    <w:rsid w:val="00C36D6D"/>
    <w:rsid w:val="00C5170A"/>
    <w:rsid w:val="00C53C97"/>
    <w:rsid w:val="00C731FD"/>
    <w:rsid w:val="00C75D3B"/>
    <w:rsid w:val="00C84034"/>
    <w:rsid w:val="00C903D7"/>
    <w:rsid w:val="00C93075"/>
    <w:rsid w:val="00CA1F05"/>
    <w:rsid w:val="00CA57F6"/>
    <w:rsid w:val="00CB18AC"/>
    <w:rsid w:val="00CB5C91"/>
    <w:rsid w:val="00CD48F1"/>
    <w:rsid w:val="00CE4781"/>
    <w:rsid w:val="00D00F9D"/>
    <w:rsid w:val="00D01ACF"/>
    <w:rsid w:val="00D1425A"/>
    <w:rsid w:val="00D34E57"/>
    <w:rsid w:val="00D64647"/>
    <w:rsid w:val="00D66651"/>
    <w:rsid w:val="00D802A7"/>
    <w:rsid w:val="00D84F58"/>
    <w:rsid w:val="00D87388"/>
    <w:rsid w:val="00DB4789"/>
    <w:rsid w:val="00DC1B3F"/>
    <w:rsid w:val="00DC3045"/>
    <w:rsid w:val="00E12C49"/>
    <w:rsid w:val="00E50D05"/>
    <w:rsid w:val="00E90192"/>
    <w:rsid w:val="00E96EFA"/>
    <w:rsid w:val="00EA066D"/>
    <w:rsid w:val="00EC013F"/>
    <w:rsid w:val="00EE12B0"/>
    <w:rsid w:val="00EE178A"/>
    <w:rsid w:val="00EE20B4"/>
    <w:rsid w:val="00EE4DCF"/>
    <w:rsid w:val="00EE53C3"/>
    <w:rsid w:val="00F06BB5"/>
    <w:rsid w:val="00F06BE3"/>
    <w:rsid w:val="00F145DF"/>
    <w:rsid w:val="00F25603"/>
    <w:rsid w:val="00F33D65"/>
    <w:rsid w:val="00F34008"/>
    <w:rsid w:val="00F675E0"/>
    <w:rsid w:val="00F7003D"/>
    <w:rsid w:val="00F731CC"/>
    <w:rsid w:val="00F801D4"/>
    <w:rsid w:val="00F85C70"/>
    <w:rsid w:val="00F91377"/>
    <w:rsid w:val="00FA2A53"/>
    <w:rsid w:val="00FA469E"/>
    <w:rsid w:val="00FC000D"/>
    <w:rsid w:val="00FE6791"/>
    <w:rsid w:val="00FF31D8"/>
    <w:rsid w:val="00FF50D8"/>
    <w:rsid w:val="00FF7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D3EA"/>
  <w15:chartTrackingRefBased/>
  <w15:docId w15:val="{DF891B01-9BAD-3449-A639-2E8C49D3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A40"/>
    <w:pPr>
      <w:spacing w:line="360" w:lineRule="auto"/>
      <w:ind w:firstLineChars="200" w:firstLine="200"/>
      <w:jc w:val="both"/>
    </w:pPr>
    <w:rPr>
      <w:rFonts w:ascii="Times New Roman" w:eastAsia="宋体" w:hAnsi="Times New Roman" w:cs="宋体"/>
      <w:kern w:val="0"/>
      <w14:ligatures w14:val="none"/>
    </w:rPr>
  </w:style>
  <w:style w:type="paragraph" w:styleId="1">
    <w:name w:val="heading 1"/>
    <w:basedOn w:val="a"/>
    <w:next w:val="a"/>
    <w:link w:val="10"/>
    <w:uiPriority w:val="9"/>
    <w:qFormat/>
    <w:rsid w:val="00620E53"/>
    <w:pPr>
      <w:keepNext/>
      <w:keepLines/>
      <w:spacing w:before="480" w:after="80"/>
      <w:ind w:firstLineChars="0" w:firstLine="0"/>
      <w:outlineLvl w:val="0"/>
    </w:pPr>
    <w:rPr>
      <w:rFonts w:ascii="黑体" w:eastAsia="黑体" w:hAnsi="黑体" w:cstheme="majorBidi"/>
      <w:color w:val="000000" w:themeColor="text1"/>
      <w:sz w:val="32"/>
      <w:szCs w:val="32"/>
    </w:rPr>
  </w:style>
  <w:style w:type="paragraph" w:styleId="2">
    <w:name w:val="heading 2"/>
    <w:basedOn w:val="a"/>
    <w:next w:val="a"/>
    <w:link w:val="20"/>
    <w:uiPriority w:val="9"/>
    <w:unhideWhenUsed/>
    <w:qFormat/>
    <w:rsid w:val="00620E53"/>
    <w:pPr>
      <w:keepNext/>
      <w:keepLines/>
      <w:spacing w:before="160" w:after="80"/>
      <w:ind w:firstLineChars="0" w:firstLine="0"/>
      <w:jc w:val="left"/>
      <w:outlineLvl w:val="1"/>
    </w:pPr>
    <w:rPr>
      <w:rFonts w:asciiTheme="majorHAnsi" w:eastAsia="黑体" w:hAnsiTheme="majorHAnsi" w:cstheme="majorBidi"/>
      <w:b/>
      <w:color w:val="000000" w:themeColor="text1"/>
      <w:sz w:val="28"/>
      <w:szCs w:val="40"/>
    </w:rPr>
  </w:style>
  <w:style w:type="paragraph" w:styleId="3">
    <w:name w:val="heading 3"/>
    <w:basedOn w:val="a"/>
    <w:next w:val="a"/>
    <w:link w:val="30"/>
    <w:uiPriority w:val="9"/>
    <w:unhideWhenUsed/>
    <w:qFormat/>
    <w:rsid w:val="005B4481"/>
    <w:pPr>
      <w:keepNext/>
      <w:keepLines/>
      <w:spacing w:before="160" w:after="80"/>
      <w:ind w:firstLineChars="0" w:firstLine="0"/>
      <w:jc w:val="left"/>
      <w:outlineLvl w:val="2"/>
    </w:pPr>
    <w:rPr>
      <w:rFonts w:asciiTheme="majorHAnsi" w:eastAsiaTheme="majorEastAsia" w:hAnsiTheme="majorHAnsi" w:cs="Times New Roman (标题 CS)"/>
      <w:color w:val="000000" w:themeColor="text1"/>
      <w:sz w:val="24"/>
      <w:szCs w:val="32"/>
    </w:rPr>
  </w:style>
  <w:style w:type="paragraph" w:styleId="4">
    <w:name w:val="heading 4"/>
    <w:basedOn w:val="a"/>
    <w:next w:val="a"/>
    <w:link w:val="40"/>
    <w:uiPriority w:val="9"/>
    <w:semiHidden/>
    <w:unhideWhenUsed/>
    <w:qFormat/>
    <w:rsid w:val="00BC39B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C39B8"/>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BC39B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C39B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39B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C39B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0E53"/>
    <w:rPr>
      <w:rFonts w:ascii="黑体" w:eastAsia="黑体" w:hAnsi="黑体" w:cstheme="majorBidi"/>
      <w:color w:val="000000" w:themeColor="text1"/>
      <w:kern w:val="0"/>
      <w:sz w:val="32"/>
      <w:szCs w:val="32"/>
      <w14:ligatures w14:val="none"/>
    </w:rPr>
  </w:style>
  <w:style w:type="character" w:customStyle="1" w:styleId="20">
    <w:name w:val="标题 2 字符"/>
    <w:basedOn w:val="a0"/>
    <w:link w:val="2"/>
    <w:uiPriority w:val="9"/>
    <w:rsid w:val="00620E53"/>
    <w:rPr>
      <w:rFonts w:asciiTheme="majorHAnsi" w:eastAsia="黑体" w:hAnsiTheme="majorHAnsi" w:cstheme="majorBidi"/>
      <w:b/>
      <w:color w:val="000000" w:themeColor="text1"/>
      <w:kern w:val="0"/>
      <w:sz w:val="28"/>
      <w:szCs w:val="40"/>
      <w14:ligatures w14:val="none"/>
    </w:rPr>
  </w:style>
  <w:style w:type="character" w:customStyle="1" w:styleId="30">
    <w:name w:val="标题 3 字符"/>
    <w:basedOn w:val="a0"/>
    <w:link w:val="3"/>
    <w:uiPriority w:val="9"/>
    <w:rsid w:val="005B4481"/>
    <w:rPr>
      <w:rFonts w:asciiTheme="majorHAnsi" w:eastAsiaTheme="majorEastAsia" w:hAnsiTheme="majorHAnsi" w:cs="Times New Roman (标题 CS)"/>
      <w:color w:val="000000" w:themeColor="text1"/>
      <w:kern w:val="0"/>
      <w:sz w:val="24"/>
      <w:szCs w:val="32"/>
      <w14:ligatures w14:val="none"/>
    </w:rPr>
  </w:style>
  <w:style w:type="character" w:customStyle="1" w:styleId="40">
    <w:name w:val="标题 4 字符"/>
    <w:basedOn w:val="a0"/>
    <w:link w:val="4"/>
    <w:uiPriority w:val="9"/>
    <w:semiHidden/>
    <w:rsid w:val="00BC39B8"/>
    <w:rPr>
      <w:rFonts w:cstheme="majorBidi"/>
      <w:color w:val="2F5496" w:themeColor="accent1" w:themeShade="BF"/>
      <w:sz w:val="28"/>
      <w:szCs w:val="28"/>
    </w:rPr>
  </w:style>
  <w:style w:type="character" w:customStyle="1" w:styleId="50">
    <w:name w:val="标题 5 字符"/>
    <w:basedOn w:val="a0"/>
    <w:link w:val="5"/>
    <w:uiPriority w:val="9"/>
    <w:semiHidden/>
    <w:rsid w:val="00BC39B8"/>
    <w:rPr>
      <w:rFonts w:cstheme="majorBidi"/>
      <w:color w:val="2F5496" w:themeColor="accent1" w:themeShade="BF"/>
      <w:sz w:val="24"/>
    </w:rPr>
  </w:style>
  <w:style w:type="character" w:customStyle="1" w:styleId="60">
    <w:name w:val="标题 6 字符"/>
    <w:basedOn w:val="a0"/>
    <w:link w:val="6"/>
    <w:uiPriority w:val="9"/>
    <w:semiHidden/>
    <w:rsid w:val="00BC39B8"/>
    <w:rPr>
      <w:rFonts w:cstheme="majorBidi"/>
      <w:b/>
      <w:bCs/>
      <w:color w:val="2F5496" w:themeColor="accent1" w:themeShade="BF"/>
    </w:rPr>
  </w:style>
  <w:style w:type="character" w:customStyle="1" w:styleId="70">
    <w:name w:val="标题 7 字符"/>
    <w:basedOn w:val="a0"/>
    <w:link w:val="7"/>
    <w:uiPriority w:val="9"/>
    <w:semiHidden/>
    <w:rsid w:val="00BC39B8"/>
    <w:rPr>
      <w:rFonts w:cstheme="majorBidi"/>
      <w:b/>
      <w:bCs/>
      <w:color w:val="595959" w:themeColor="text1" w:themeTint="A6"/>
    </w:rPr>
  </w:style>
  <w:style w:type="character" w:customStyle="1" w:styleId="80">
    <w:name w:val="标题 8 字符"/>
    <w:basedOn w:val="a0"/>
    <w:link w:val="8"/>
    <w:uiPriority w:val="9"/>
    <w:semiHidden/>
    <w:rsid w:val="00BC39B8"/>
    <w:rPr>
      <w:rFonts w:cstheme="majorBidi"/>
      <w:color w:val="595959" w:themeColor="text1" w:themeTint="A6"/>
    </w:rPr>
  </w:style>
  <w:style w:type="character" w:customStyle="1" w:styleId="90">
    <w:name w:val="标题 9 字符"/>
    <w:basedOn w:val="a0"/>
    <w:link w:val="9"/>
    <w:uiPriority w:val="9"/>
    <w:semiHidden/>
    <w:rsid w:val="00BC39B8"/>
    <w:rPr>
      <w:rFonts w:eastAsiaTheme="majorEastAsia" w:cstheme="majorBidi"/>
      <w:color w:val="595959" w:themeColor="text1" w:themeTint="A6"/>
    </w:rPr>
  </w:style>
  <w:style w:type="paragraph" w:styleId="a3">
    <w:name w:val="Title"/>
    <w:basedOn w:val="a"/>
    <w:next w:val="a"/>
    <w:link w:val="a4"/>
    <w:uiPriority w:val="10"/>
    <w:qFormat/>
    <w:rsid w:val="00BC39B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39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39B8"/>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39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39B8"/>
    <w:pPr>
      <w:spacing w:before="160" w:after="160"/>
      <w:jc w:val="center"/>
    </w:pPr>
    <w:rPr>
      <w:i/>
      <w:iCs/>
      <w:color w:val="404040" w:themeColor="text1" w:themeTint="BF"/>
    </w:rPr>
  </w:style>
  <w:style w:type="character" w:customStyle="1" w:styleId="a8">
    <w:name w:val="引用 字符"/>
    <w:basedOn w:val="a0"/>
    <w:link w:val="a7"/>
    <w:uiPriority w:val="29"/>
    <w:rsid w:val="00BC39B8"/>
    <w:rPr>
      <w:i/>
      <w:iCs/>
      <w:color w:val="404040" w:themeColor="text1" w:themeTint="BF"/>
    </w:rPr>
  </w:style>
  <w:style w:type="paragraph" w:styleId="a9">
    <w:name w:val="List Paragraph"/>
    <w:basedOn w:val="a"/>
    <w:uiPriority w:val="34"/>
    <w:qFormat/>
    <w:rsid w:val="00BC39B8"/>
    <w:pPr>
      <w:ind w:left="720"/>
      <w:contextualSpacing/>
    </w:pPr>
  </w:style>
  <w:style w:type="character" w:styleId="aa">
    <w:name w:val="Intense Emphasis"/>
    <w:basedOn w:val="a0"/>
    <w:uiPriority w:val="21"/>
    <w:qFormat/>
    <w:rsid w:val="00BC39B8"/>
    <w:rPr>
      <w:i/>
      <w:iCs/>
      <w:color w:val="2F5496" w:themeColor="accent1" w:themeShade="BF"/>
    </w:rPr>
  </w:style>
  <w:style w:type="paragraph" w:styleId="ab">
    <w:name w:val="Intense Quote"/>
    <w:basedOn w:val="a"/>
    <w:next w:val="a"/>
    <w:link w:val="ac"/>
    <w:uiPriority w:val="30"/>
    <w:qFormat/>
    <w:rsid w:val="00BC3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C39B8"/>
    <w:rPr>
      <w:i/>
      <w:iCs/>
      <w:color w:val="2F5496" w:themeColor="accent1" w:themeShade="BF"/>
    </w:rPr>
  </w:style>
  <w:style w:type="character" w:styleId="ad">
    <w:name w:val="Intense Reference"/>
    <w:basedOn w:val="a0"/>
    <w:uiPriority w:val="32"/>
    <w:qFormat/>
    <w:rsid w:val="00BC39B8"/>
    <w:rPr>
      <w:b/>
      <w:bCs/>
      <w:smallCaps/>
      <w:color w:val="2F5496" w:themeColor="accent1" w:themeShade="BF"/>
      <w:spacing w:val="5"/>
    </w:rPr>
  </w:style>
  <w:style w:type="table" w:styleId="ae">
    <w:name w:val="Table Grid"/>
    <w:basedOn w:val="a1"/>
    <w:uiPriority w:val="39"/>
    <w:rsid w:val="0058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DC3045"/>
    <w:rPr>
      <w:rFonts w:cs="Times New Roman"/>
    </w:rPr>
  </w:style>
  <w:style w:type="character" w:styleId="af0">
    <w:name w:val="Hyperlink"/>
    <w:basedOn w:val="a0"/>
    <w:uiPriority w:val="99"/>
    <w:unhideWhenUsed/>
    <w:rsid w:val="00DC3045"/>
    <w:rPr>
      <w:color w:val="0563C1" w:themeColor="hyperlink"/>
      <w:u w:val="single"/>
    </w:rPr>
  </w:style>
  <w:style w:type="character" w:styleId="af1">
    <w:name w:val="Unresolved Mention"/>
    <w:basedOn w:val="a0"/>
    <w:uiPriority w:val="99"/>
    <w:semiHidden/>
    <w:unhideWhenUsed/>
    <w:rsid w:val="00DC3045"/>
    <w:rPr>
      <w:color w:val="605E5C"/>
      <w:shd w:val="clear" w:color="auto" w:fill="E1DFDD"/>
    </w:rPr>
  </w:style>
  <w:style w:type="character" w:styleId="af2">
    <w:name w:val="FollowedHyperlink"/>
    <w:basedOn w:val="a0"/>
    <w:uiPriority w:val="99"/>
    <w:semiHidden/>
    <w:unhideWhenUsed/>
    <w:rsid w:val="00DC3045"/>
    <w:rPr>
      <w:color w:val="954F72" w:themeColor="followedHyperlink"/>
      <w:u w:val="single"/>
    </w:rPr>
  </w:style>
  <w:style w:type="paragraph" w:styleId="HTML">
    <w:name w:val="HTML Preformatted"/>
    <w:basedOn w:val="a"/>
    <w:link w:val="HTML0"/>
    <w:uiPriority w:val="99"/>
    <w:unhideWhenUsed/>
    <w:rsid w:val="00DC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C3045"/>
    <w:rPr>
      <w:rFonts w:ascii="宋体" w:eastAsia="宋体" w:hAnsi="宋体" w:cs="宋体"/>
      <w:kern w:val="0"/>
      <w:sz w:val="24"/>
      <w14:ligatures w14:val="none"/>
    </w:rPr>
  </w:style>
  <w:style w:type="character" w:styleId="HTML1">
    <w:name w:val="HTML Code"/>
    <w:basedOn w:val="a0"/>
    <w:uiPriority w:val="99"/>
    <w:semiHidden/>
    <w:unhideWhenUsed/>
    <w:rsid w:val="001068CA"/>
    <w:rPr>
      <w:rFonts w:ascii="宋体" w:eastAsia="宋体" w:hAnsi="宋体" w:cs="宋体"/>
      <w:sz w:val="24"/>
      <w:szCs w:val="24"/>
    </w:rPr>
  </w:style>
  <w:style w:type="paragraph" w:styleId="af3">
    <w:name w:val="Bibliography"/>
    <w:basedOn w:val="a"/>
    <w:next w:val="a"/>
    <w:uiPriority w:val="37"/>
    <w:unhideWhenUsed/>
    <w:rsid w:val="00CA1F05"/>
    <w:pPr>
      <w:spacing w:line="480" w:lineRule="auto"/>
      <w:ind w:left="720" w:hanging="720"/>
    </w:pPr>
  </w:style>
  <w:style w:type="paragraph" w:styleId="af4">
    <w:name w:val="footnote text"/>
    <w:basedOn w:val="a"/>
    <w:link w:val="af5"/>
    <w:uiPriority w:val="99"/>
    <w:unhideWhenUsed/>
    <w:rsid w:val="00CA1F05"/>
    <w:pPr>
      <w:snapToGrid w:val="0"/>
      <w:jc w:val="left"/>
    </w:pPr>
    <w:rPr>
      <w:sz w:val="18"/>
      <w:szCs w:val="18"/>
    </w:rPr>
  </w:style>
  <w:style w:type="character" w:customStyle="1" w:styleId="af5">
    <w:name w:val="脚注文本 字符"/>
    <w:basedOn w:val="a0"/>
    <w:link w:val="af4"/>
    <w:uiPriority w:val="99"/>
    <w:rsid w:val="00CA1F05"/>
    <w:rPr>
      <w:rFonts w:ascii="Times New Roman" w:eastAsia="宋体" w:hAnsi="Times New Roman" w:cs="宋体"/>
      <w:kern w:val="0"/>
      <w:sz w:val="18"/>
      <w:szCs w:val="18"/>
      <w14:ligatures w14:val="none"/>
    </w:rPr>
  </w:style>
  <w:style w:type="character" w:styleId="af6">
    <w:name w:val="footnote reference"/>
    <w:basedOn w:val="a0"/>
    <w:uiPriority w:val="99"/>
    <w:semiHidden/>
    <w:unhideWhenUsed/>
    <w:rsid w:val="00CA1F05"/>
    <w:rPr>
      <w:vertAlign w:val="superscript"/>
    </w:rPr>
  </w:style>
  <w:style w:type="character" w:styleId="af7">
    <w:name w:val="annotation reference"/>
    <w:basedOn w:val="a0"/>
    <w:uiPriority w:val="99"/>
    <w:semiHidden/>
    <w:unhideWhenUsed/>
    <w:rsid w:val="00607951"/>
    <w:rPr>
      <w:sz w:val="21"/>
      <w:szCs w:val="21"/>
    </w:rPr>
  </w:style>
  <w:style w:type="paragraph" w:styleId="af8">
    <w:name w:val="annotation text"/>
    <w:basedOn w:val="a"/>
    <w:link w:val="af9"/>
    <w:uiPriority w:val="99"/>
    <w:unhideWhenUsed/>
    <w:rsid w:val="00607951"/>
    <w:pPr>
      <w:jc w:val="left"/>
    </w:pPr>
  </w:style>
  <w:style w:type="character" w:customStyle="1" w:styleId="af9">
    <w:name w:val="批注文字 字符"/>
    <w:basedOn w:val="a0"/>
    <w:link w:val="af8"/>
    <w:uiPriority w:val="99"/>
    <w:rsid w:val="00607951"/>
    <w:rPr>
      <w:rFonts w:ascii="Times New Roman" w:eastAsia="宋体" w:hAnsi="Times New Roman" w:cs="宋体"/>
      <w:kern w:val="0"/>
      <w14:ligatures w14:val="none"/>
    </w:rPr>
  </w:style>
  <w:style w:type="paragraph" w:styleId="afa">
    <w:name w:val="annotation subject"/>
    <w:basedOn w:val="af8"/>
    <w:next w:val="af8"/>
    <w:link w:val="afb"/>
    <w:uiPriority w:val="99"/>
    <w:semiHidden/>
    <w:unhideWhenUsed/>
    <w:rsid w:val="00607951"/>
    <w:rPr>
      <w:b/>
      <w:bCs/>
    </w:rPr>
  </w:style>
  <w:style w:type="character" w:customStyle="1" w:styleId="afb">
    <w:name w:val="批注主题 字符"/>
    <w:basedOn w:val="af9"/>
    <w:link w:val="afa"/>
    <w:uiPriority w:val="99"/>
    <w:semiHidden/>
    <w:rsid w:val="00607951"/>
    <w:rPr>
      <w:rFonts w:ascii="Times New Roman" w:eastAsia="宋体" w:hAnsi="Times New Roman" w:cs="宋体"/>
      <w:b/>
      <w:bCs/>
      <w:kern w:val="0"/>
      <w14:ligatures w14:val="none"/>
    </w:rPr>
  </w:style>
  <w:style w:type="paragraph" w:styleId="afc">
    <w:name w:val="Revision"/>
    <w:hidden/>
    <w:uiPriority w:val="99"/>
    <w:semiHidden/>
    <w:rsid w:val="00915B96"/>
    <w:rPr>
      <w:rFonts w:ascii="Times New Roman" w:eastAsia="宋体" w:hAnsi="Times New Roman" w:cs="宋体"/>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1199">
      <w:bodyDiv w:val="1"/>
      <w:marLeft w:val="0"/>
      <w:marRight w:val="0"/>
      <w:marTop w:val="0"/>
      <w:marBottom w:val="0"/>
      <w:divBdr>
        <w:top w:val="none" w:sz="0" w:space="0" w:color="auto"/>
        <w:left w:val="none" w:sz="0" w:space="0" w:color="auto"/>
        <w:bottom w:val="none" w:sz="0" w:space="0" w:color="auto"/>
        <w:right w:val="none" w:sz="0" w:space="0" w:color="auto"/>
      </w:divBdr>
    </w:div>
    <w:div w:id="48237257">
      <w:bodyDiv w:val="1"/>
      <w:marLeft w:val="0"/>
      <w:marRight w:val="0"/>
      <w:marTop w:val="0"/>
      <w:marBottom w:val="0"/>
      <w:divBdr>
        <w:top w:val="none" w:sz="0" w:space="0" w:color="auto"/>
        <w:left w:val="none" w:sz="0" w:space="0" w:color="auto"/>
        <w:bottom w:val="none" w:sz="0" w:space="0" w:color="auto"/>
        <w:right w:val="none" w:sz="0" w:space="0" w:color="auto"/>
      </w:divBdr>
    </w:div>
    <w:div w:id="118645150">
      <w:bodyDiv w:val="1"/>
      <w:marLeft w:val="0"/>
      <w:marRight w:val="0"/>
      <w:marTop w:val="0"/>
      <w:marBottom w:val="0"/>
      <w:divBdr>
        <w:top w:val="none" w:sz="0" w:space="0" w:color="auto"/>
        <w:left w:val="none" w:sz="0" w:space="0" w:color="auto"/>
        <w:bottom w:val="none" w:sz="0" w:space="0" w:color="auto"/>
        <w:right w:val="none" w:sz="0" w:space="0" w:color="auto"/>
      </w:divBdr>
      <w:divsChild>
        <w:div w:id="341324477">
          <w:marLeft w:val="0"/>
          <w:marRight w:val="0"/>
          <w:marTop w:val="0"/>
          <w:marBottom w:val="0"/>
          <w:divBdr>
            <w:top w:val="none" w:sz="0" w:space="0" w:color="auto"/>
            <w:left w:val="none" w:sz="0" w:space="0" w:color="auto"/>
            <w:bottom w:val="none" w:sz="0" w:space="0" w:color="auto"/>
            <w:right w:val="none" w:sz="0" w:space="0" w:color="auto"/>
          </w:divBdr>
          <w:divsChild>
            <w:div w:id="1508903237">
              <w:marLeft w:val="0"/>
              <w:marRight w:val="0"/>
              <w:marTop w:val="0"/>
              <w:marBottom w:val="0"/>
              <w:divBdr>
                <w:top w:val="none" w:sz="0" w:space="0" w:color="auto"/>
                <w:left w:val="none" w:sz="0" w:space="0" w:color="auto"/>
                <w:bottom w:val="none" w:sz="0" w:space="0" w:color="auto"/>
                <w:right w:val="none" w:sz="0" w:space="0" w:color="auto"/>
              </w:divBdr>
              <w:divsChild>
                <w:div w:id="6568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6113">
      <w:bodyDiv w:val="1"/>
      <w:marLeft w:val="0"/>
      <w:marRight w:val="0"/>
      <w:marTop w:val="0"/>
      <w:marBottom w:val="0"/>
      <w:divBdr>
        <w:top w:val="none" w:sz="0" w:space="0" w:color="auto"/>
        <w:left w:val="none" w:sz="0" w:space="0" w:color="auto"/>
        <w:bottom w:val="none" w:sz="0" w:space="0" w:color="auto"/>
        <w:right w:val="none" w:sz="0" w:space="0" w:color="auto"/>
      </w:divBdr>
      <w:divsChild>
        <w:div w:id="2051566053">
          <w:marLeft w:val="0"/>
          <w:marRight w:val="0"/>
          <w:marTop w:val="0"/>
          <w:marBottom w:val="0"/>
          <w:divBdr>
            <w:top w:val="none" w:sz="0" w:space="0" w:color="auto"/>
            <w:left w:val="none" w:sz="0" w:space="0" w:color="auto"/>
            <w:bottom w:val="none" w:sz="0" w:space="0" w:color="auto"/>
            <w:right w:val="none" w:sz="0" w:space="0" w:color="auto"/>
          </w:divBdr>
          <w:divsChild>
            <w:div w:id="6740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982">
      <w:bodyDiv w:val="1"/>
      <w:marLeft w:val="0"/>
      <w:marRight w:val="0"/>
      <w:marTop w:val="0"/>
      <w:marBottom w:val="0"/>
      <w:divBdr>
        <w:top w:val="none" w:sz="0" w:space="0" w:color="auto"/>
        <w:left w:val="none" w:sz="0" w:space="0" w:color="auto"/>
        <w:bottom w:val="none" w:sz="0" w:space="0" w:color="auto"/>
        <w:right w:val="none" w:sz="0" w:space="0" w:color="auto"/>
      </w:divBdr>
      <w:divsChild>
        <w:div w:id="294912554">
          <w:marLeft w:val="0"/>
          <w:marRight w:val="0"/>
          <w:marTop w:val="0"/>
          <w:marBottom w:val="0"/>
          <w:divBdr>
            <w:top w:val="none" w:sz="0" w:space="0" w:color="auto"/>
            <w:left w:val="none" w:sz="0" w:space="0" w:color="auto"/>
            <w:bottom w:val="none" w:sz="0" w:space="0" w:color="auto"/>
            <w:right w:val="none" w:sz="0" w:space="0" w:color="auto"/>
          </w:divBdr>
          <w:divsChild>
            <w:div w:id="400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533">
      <w:bodyDiv w:val="1"/>
      <w:marLeft w:val="0"/>
      <w:marRight w:val="0"/>
      <w:marTop w:val="0"/>
      <w:marBottom w:val="0"/>
      <w:divBdr>
        <w:top w:val="none" w:sz="0" w:space="0" w:color="auto"/>
        <w:left w:val="none" w:sz="0" w:space="0" w:color="auto"/>
        <w:bottom w:val="none" w:sz="0" w:space="0" w:color="auto"/>
        <w:right w:val="none" w:sz="0" w:space="0" w:color="auto"/>
      </w:divBdr>
      <w:divsChild>
        <w:div w:id="1770662969">
          <w:marLeft w:val="0"/>
          <w:marRight w:val="0"/>
          <w:marTop w:val="0"/>
          <w:marBottom w:val="0"/>
          <w:divBdr>
            <w:top w:val="none" w:sz="0" w:space="0" w:color="auto"/>
            <w:left w:val="none" w:sz="0" w:space="0" w:color="auto"/>
            <w:bottom w:val="none" w:sz="0" w:space="0" w:color="auto"/>
            <w:right w:val="none" w:sz="0" w:space="0" w:color="auto"/>
          </w:divBdr>
          <w:divsChild>
            <w:div w:id="1934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0526">
      <w:bodyDiv w:val="1"/>
      <w:marLeft w:val="0"/>
      <w:marRight w:val="0"/>
      <w:marTop w:val="0"/>
      <w:marBottom w:val="0"/>
      <w:divBdr>
        <w:top w:val="none" w:sz="0" w:space="0" w:color="auto"/>
        <w:left w:val="none" w:sz="0" w:space="0" w:color="auto"/>
        <w:bottom w:val="none" w:sz="0" w:space="0" w:color="auto"/>
        <w:right w:val="none" w:sz="0" w:space="0" w:color="auto"/>
      </w:divBdr>
      <w:divsChild>
        <w:div w:id="1773475148">
          <w:marLeft w:val="0"/>
          <w:marRight w:val="0"/>
          <w:marTop w:val="0"/>
          <w:marBottom w:val="0"/>
          <w:divBdr>
            <w:top w:val="none" w:sz="0" w:space="0" w:color="auto"/>
            <w:left w:val="none" w:sz="0" w:space="0" w:color="auto"/>
            <w:bottom w:val="none" w:sz="0" w:space="0" w:color="auto"/>
            <w:right w:val="none" w:sz="0" w:space="0" w:color="auto"/>
          </w:divBdr>
          <w:divsChild>
            <w:div w:id="60297358">
              <w:marLeft w:val="0"/>
              <w:marRight w:val="0"/>
              <w:marTop w:val="0"/>
              <w:marBottom w:val="0"/>
              <w:divBdr>
                <w:top w:val="none" w:sz="0" w:space="0" w:color="auto"/>
                <w:left w:val="none" w:sz="0" w:space="0" w:color="auto"/>
                <w:bottom w:val="none" w:sz="0" w:space="0" w:color="auto"/>
                <w:right w:val="none" w:sz="0" w:space="0" w:color="auto"/>
              </w:divBdr>
            </w:div>
            <w:div w:id="139272707">
              <w:marLeft w:val="0"/>
              <w:marRight w:val="0"/>
              <w:marTop w:val="0"/>
              <w:marBottom w:val="0"/>
              <w:divBdr>
                <w:top w:val="none" w:sz="0" w:space="0" w:color="auto"/>
                <w:left w:val="none" w:sz="0" w:space="0" w:color="auto"/>
                <w:bottom w:val="none" w:sz="0" w:space="0" w:color="auto"/>
                <w:right w:val="none" w:sz="0" w:space="0" w:color="auto"/>
              </w:divBdr>
            </w:div>
            <w:div w:id="287704515">
              <w:marLeft w:val="0"/>
              <w:marRight w:val="0"/>
              <w:marTop w:val="0"/>
              <w:marBottom w:val="0"/>
              <w:divBdr>
                <w:top w:val="none" w:sz="0" w:space="0" w:color="auto"/>
                <w:left w:val="none" w:sz="0" w:space="0" w:color="auto"/>
                <w:bottom w:val="none" w:sz="0" w:space="0" w:color="auto"/>
                <w:right w:val="none" w:sz="0" w:space="0" w:color="auto"/>
              </w:divBdr>
            </w:div>
            <w:div w:id="335378193">
              <w:marLeft w:val="0"/>
              <w:marRight w:val="0"/>
              <w:marTop w:val="0"/>
              <w:marBottom w:val="0"/>
              <w:divBdr>
                <w:top w:val="none" w:sz="0" w:space="0" w:color="auto"/>
                <w:left w:val="none" w:sz="0" w:space="0" w:color="auto"/>
                <w:bottom w:val="none" w:sz="0" w:space="0" w:color="auto"/>
                <w:right w:val="none" w:sz="0" w:space="0" w:color="auto"/>
              </w:divBdr>
            </w:div>
            <w:div w:id="344525878">
              <w:marLeft w:val="0"/>
              <w:marRight w:val="0"/>
              <w:marTop w:val="0"/>
              <w:marBottom w:val="0"/>
              <w:divBdr>
                <w:top w:val="none" w:sz="0" w:space="0" w:color="auto"/>
                <w:left w:val="none" w:sz="0" w:space="0" w:color="auto"/>
                <w:bottom w:val="none" w:sz="0" w:space="0" w:color="auto"/>
                <w:right w:val="none" w:sz="0" w:space="0" w:color="auto"/>
              </w:divBdr>
            </w:div>
            <w:div w:id="359356632">
              <w:marLeft w:val="0"/>
              <w:marRight w:val="0"/>
              <w:marTop w:val="0"/>
              <w:marBottom w:val="0"/>
              <w:divBdr>
                <w:top w:val="none" w:sz="0" w:space="0" w:color="auto"/>
                <w:left w:val="none" w:sz="0" w:space="0" w:color="auto"/>
                <w:bottom w:val="none" w:sz="0" w:space="0" w:color="auto"/>
                <w:right w:val="none" w:sz="0" w:space="0" w:color="auto"/>
              </w:divBdr>
            </w:div>
            <w:div w:id="485777956">
              <w:marLeft w:val="0"/>
              <w:marRight w:val="0"/>
              <w:marTop w:val="0"/>
              <w:marBottom w:val="0"/>
              <w:divBdr>
                <w:top w:val="none" w:sz="0" w:space="0" w:color="auto"/>
                <w:left w:val="none" w:sz="0" w:space="0" w:color="auto"/>
                <w:bottom w:val="none" w:sz="0" w:space="0" w:color="auto"/>
                <w:right w:val="none" w:sz="0" w:space="0" w:color="auto"/>
              </w:divBdr>
            </w:div>
            <w:div w:id="505747159">
              <w:marLeft w:val="0"/>
              <w:marRight w:val="0"/>
              <w:marTop w:val="0"/>
              <w:marBottom w:val="0"/>
              <w:divBdr>
                <w:top w:val="none" w:sz="0" w:space="0" w:color="auto"/>
                <w:left w:val="none" w:sz="0" w:space="0" w:color="auto"/>
                <w:bottom w:val="none" w:sz="0" w:space="0" w:color="auto"/>
                <w:right w:val="none" w:sz="0" w:space="0" w:color="auto"/>
              </w:divBdr>
            </w:div>
            <w:div w:id="840895566">
              <w:marLeft w:val="0"/>
              <w:marRight w:val="0"/>
              <w:marTop w:val="0"/>
              <w:marBottom w:val="0"/>
              <w:divBdr>
                <w:top w:val="none" w:sz="0" w:space="0" w:color="auto"/>
                <w:left w:val="none" w:sz="0" w:space="0" w:color="auto"/>
                <w:bottom w:val="none" w:sz="0" w:space="0" w:color="auto"/>
                <w:right w:val="none" w:sz="0" w:space="0" w:color="auto"/>
              </w:divBdr>
            </w:div>
            <w:div w:id="995570782">
              <w:marLeft w:val="0"/>
              <w:marRight w:val="0"/>
              <w:marTop w:val="0"/>
              <w:marBottom w:val="0"/>
              <w:divBdr>
                <w:top w:val="none" w:sz="0" w:space="0" w:color="auto"/>
                <w:left w:val="none" w:sz="0" w:space="0" w:color="auto"/>
                <w:bottom w:val="none" w:sz="0" w:space="0" w:color="auto"/>
                <w:right w:val="none" w:sz="0" w:space="0" w:color="auto"/>
              </w:divBdr>
            </w:div>
            <w:div w:id="1248348099">
              <w:marLeft w:val="0"/>
              <w:marRight w:val="0"/>
              <w:marTop w:val="0"/>
              <w:marBottom w:val="0"/>
              <w:divBdr>
                <w:top w:val="none" w:sz="0" w:space="0" w:color="auto"/>
                <w:left w:val="none" w:sz="0" w:space="0" w:color="auto"/>
                <w:bottom w:val="none" w:sz="0" w:space="0" w:color="auto"/>
                <w:right w:val="none" w:sz="0" w:space="0" w:color="auto"/>
              </w:divBdr>
            </w:div>
            <w:div w:id="1928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2022">
      <w:bodyDiv w:val="1"/>
      <w:marLeft w:val="0"/>
      <w:marRight w:val="0"/>
      <w:marTop w:val="0"/>
      <w:marBottom w:val="0"/>
      <w:divBdr>
        <w:top w:val="none" w:sz="0" w:space="0" w:color="auto"/>
        <w:left w:val="none" w:sz="0" w:space="0" w:color="auto"/>
        <w:bottom w:val="none" w:sz="0" w:space="0" w:color="auto"/>
        <w:right w:val="none" w:sz="0" w:space="0" w:color="auto"/>
      </w:divBdr>
    </w:div>
    <w:div w:id="591084631">
      <w:bodyDiv w:val="1"/>
      <w:marLeft w:val="0"/>
      <w:marRight w:val="0"/>
      <w:marTop w:val="0"/>
      <w:marBottom w:val="0"/>
      <w:divBdr>
        <w:top w:val="none" w:sz="0" w:space="0" w:color="auto"/>
        <w:left w:val="none" w:sz="0" w:space="0" w:color="auto"/>
        <w:bottom w:val="none" w:sz="0" w:space="0" w:color="auto"/>
        <w:right w:val="none" w:sz="0" w:space="0" w:color="auto"/>
      </w:divBdr>
    </w:div>
    <w:div w:id="607658538">
      <w:bodyDiv w:val="1"/>
      <w:marLeft w:val="0"/>
      <w:marRight w:val="0"/>
      <w:marTop w:val="0"/>
      <w:marBottom w:val="0"/>
      <w:divBdr>
        <w:top w:val="none" w:sz="0" w:space="0" w:color="auto"/>
        <w:left w:val="none" w:sz="0" w:space="0" w:color="auto"/>
        <w:bottom w:val="none" w:sz="0" w:space="0" w:color="auto"/>
        <w:right w:val="none" w:sz="0" w:space="0" w:color="auto"/>
      </w:divBdr>
      <w:divsChild>
        <w:div w:id="1764523855">
          <w:marLeft w:val="0"/>
          <w:marRight w:val="0"/>
          <w:marTop w:val="0"/>
          <w:marBottom w:val="0"/>
          <w:divBdr>
            <w:top w:val="none" w:sz="0" w:space="0" w:color="auto"/>
            <w:left w:val="none" w:sz="0" w:space="0" w:color="auto"/>
            <w:bottom w:val="none" w:sz="0" w:space="0" w:color="auto"/>
            <w:right w:val="none" w:sz="0" w:space="0" w:color="auto"/>
          </w:divBdr>
          <w:divsChild>
            <w:div w:id="18628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5698">
      <w:bodyDiv w:val="1"/>
      <w:marLeft w:val="0"/>
      <w:marRight w:val="0"/>
      <w:marTop w:val="0"/>
      <w:marBottom w:val="0"/>
      <w:divBdr>
        <w:top w:val="none" w:sz="0" w:space="0" w:color="auto"/>
        <w:left w:val="none" w:sz="0" w:space="0" w:color="auto"/>
        <w:bottom w:val="none" w:sz="0" w:space="0" w:color="auto"/>
        <w:right w:val="none" w:sz="0" w:space="0" w:color="auto"/>
      </w:divBdr>
    </w:div>
    <w:div w:id="654335264">
      <w:bodyDiv w:val="1"/>
      <w:marLeft w:val="0"/>
      <w:marRight w:val="0"/>
      <w:marTop w:val="0"/>
      <w:marBottom w:val="0"/>
      <w:divBdr>
        <w:top w:val="none" w:sz="0" w:space="0" w:color="auto"/>
        <w:left w:val="none" w:sz="0" w:space="0" w:color="auto"/>
        <w:bottom w:val="none" w:sz="0" w:space="0" w:color="auto"/>
        <w:right w:val="none" w:sz="0" w:space="0" w:color="auto"/>
      </w:divBdr>
    </w:div>
    <w:div w:id="700210763">
      <w:bodyDiv w:val="1"/>
      <w:marLeft w:val="0"/>
      <w:marRight w:val="0"/>
      <w:marTop w:val="0"/>
      <w:marBottom w:val="0"/>
      <w:divBdr>
        <w:top w:val="none" w:sz="0" w:space="0" w:color="auto"/>
        <w:left w:val="none" w:sz="0" w:space="0" w:color="auto"/>
        <w:bottom w:val="none" w:sz="0" w:space="0" w:color="auto"/>
        <w:right w:val="none" w:sz="0" w:space="0" w:color="auto"/>
      </w:divBdr>
      <w:divsChild>
        <w:div w:id="695009625">
          <w:marLeft w:val="0"/>
          <w:marRight w:val="0"/>
          <w:marTop w:val="0"/>
          <w:marBottom w:val="0"/>
          <w:divBdr>
            <w:top w:val="none" w:sz="0" w:space="0" w:color="auto"/>
            <w:left w:val="none" w:sz="0" w:space="0" w:color="auto"/>
            <w:bottom w:val="none" w:sz="0" w:space="0" w:color="auto"/>
            <w:right w:val="none" w:sz="0" w:space="0" w:color="auto"/>
          </w:divBdr>
          <w:divsChild>
            <w:div w:id="1477524692">
              <w:marLeft w:val="0"/>
              <w:marRight w:val="0"/>
              <w:marTop w:val="0"/>
              <w:marBottom w:val="0"/>
              <w:divBdr>
                <w:top w:val="none" w:sz="0" w:space="0" w:color="auto"/>
                <w:left w:val="none" w:sz="0" w:space="0" w:color="auto"/>
                <w:bottom w:val="none" w:sz="0" w:space="0" w:color="auto"/>
                <w:right w:val="none" w:sz="0" w:space="0" w:color="auto"/>
              </w:divBdr>
              <w:divsChild>
                <w:div w:id="2320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3748">
      <w:bodyDiv w:val="1"/>
      <w:marLeft w:val="0"/>
      <w:marRight w:val="0"/>
      <w:marTop w:val="0"/>
      <w:marBottom w:val="0"/>
      <w:divBdr>
        <w:top w:val="none" w:sz="0" w:space="0" w:color="auto"/>
        <w:left w:val="none" w:sz="0" w:space="0" w:color="auto"/>
        <w:bottom w:val="none" w:sz="0" w:space="0" w:color="auto"/>
        <w:right w:val="none" w:sz="0" w:space="0" w:color="auto"/>
      </w:divBdr>
      <w:divsChild>
        <w:div w:id="525757952">
          <w:marLeft w:val="0"/>
          <w:marRight w:val="0"/>
          <w:marTop w:val="0"/>
          <w:marBottom w:val="0"/>
          <w:divBdr>
            <w:top w:val="none" w:sz="0" w:space="0" w:color="auto"/>
            <w:left w:val="none" w:sz="0" w:space="0" w:color="auto"/>
            <w:bottom w:val="none" w:sz="0" w:space="0" w:color="auto"/>
            <w:right w:val="none" w:sz="0" w:space="0" w:color="auto"/>
          </w:divBdr>
          <w:divsChild>
            <w:div w:id="250698805">
              <w:marLeft w:val="0"/>
              <w:marRight w:val="0"/>
              <w:marTop w:val="0"/>
              <w:marBottom w:val="0"/>
              <w:divBdr>
                <w:top w:val="none" w:sz="0" w:space="0" w:color="auto"/>
                <w:left w:val="none" w:sz="0" w:space="0" w:color="auto"/>
                <w:bottom w:val="none" w:sz="0" w:space="0" w:color="auto"/>
                <w:right w:val="none" w:sz="0" w:space="0" w:color="auto"/>
              </w:divBdr>
            </w:div>
            <w:div w:id="2021620960">
              <w:marLeft w:val="0"/>
              <w:marRight w:val="0"/>
              <w:marTop w:val="0"/>
              <w:marBottom w:val="0"/>
              <w:divBdr>
                <w:top w:val="none" w:sz="0" w:space="0" w:color="auto"/>
                <w:left w:val="none" w:sz="0" w:space="0" w:color="auto"/>
                <w:bottom w:val="none" w:sz="0" w:space="0" w:color="auto"/>
                <w:right w:val="none" w:sz="0" w:space="0" w:color="auto"/>
              </w:divBdr>
            </w:div>
            <w:div w:id="1241866912">
              <w:marLeft w:val="0"/>
              <w:marRight w:val="0"/>
              <w:marTop w:val="0"/>
              <w:marBottom w:val="0"/>
              <w:divBdr>
                <w:top w:val="none" w:sz="0" w:space="0" w:color="auto"/>
                <w:left w:val="none" w:sz="0" w:space="0" w:color="auto"/>
                <w:bottom w:val="none" w:sz="0" w:space="0" w:color="auto"/>
                <w:right w:val="none" w:sz="0" w:space="0" w:color="auto"/>
              </w:divBdr>
            </w:div>
            <w:div w:id="811749683">
              <w:marLeft w:val="0"/>
              <w:marRight w:val="0"/>
              <w:marTop w:val="0"/>
              <w:marBottom w:val="0"/>
              <w:divBdr>
                <w:top w:val="none" w:sz="0" w:space="0" w:color="auto"/>
                <w:left w:val="none" w:sz="0" w:space="0" w:color="auto"/>
                <w:bottom w:val="none" w:sz="0" w:space="0" w:color="auto"/>
                <w:right w:val="none" w:sz="0" w:space="0" w:color="auto"/>
              </w:divBdr>
            </w:div>
            <w:div w:id="999425947">
              <w:marLeft w:val="0"/>
              <w:marRight w:val="0"/>
              <w:marTop w:val="0"/>
              <w:marBottom w:val="0"/>
              <w:divBdr>
                <w:top w:val="none" w:sz="0" w:space="0" w:color="auto"/>
                <w:left w:val="none" w:sz="0" w:space="0" w:color="auto"/>
                <w:bottom w:val="none" w:sz="0" w:space="0" w:color="auto"/>
                <w:right w:val="none" w:sz="0" w:space="0" w:color="auto"/>
              </w:divBdr>
            </w:div>
            <w:div w:id="1510366888">
              <w:marLeft w:val="0"/>
              <w:marRight w:val="0"/>
              <w:marTop w:val="0"/>
              <w:marBottom w:val="0"/>
              <w:divBdr>
                <w:top w:val="none" w:sz="0" w:space="0" w:color="auto"/>
                <w:left w:val="none" w:sz="0" w:space="0" w:color="auto"/>
                <w:bottom w:val="none" w:sz="0" w:space="0" w:color="auto"/>
                <w:right w:val="none" w:sz="0" w:space="0" w:color="auto"/>
              </w:divBdr>
            </w:div>
            <w:div w:id="1749309002">
              <w:marLeft w:val="0"/>
              <w:marRight w:val="0"/>
              <w:marTop w:val="0"/>
              <w:marBottom w:val="0"/>
              <w:divBdr>
                <w:top w:val="none" w:sz="0" w:space="0" w:color="auto"/>
                <w:left w:val="none" w:sz="0" w:space="0" w:color="auto"/>
                <w:bottom w:val="none" w:sz="0" w:space="0" w:color="auto"/>
                <w:right w:val="none" w:sz="0" w:space="0" w:color="auto"/>
              </w:divBdr>
            </w:div>
            <w:div w:id="1878810846">
              <w:marLeft w:val="0"/>
              <w:marRight w:val="0"/>
              <w:marTop w:val="0"/>
              <w:marBottom w:val="0"/>
              <w:divBdr>
                <w:top w:val="none" w:sz="0" w:space="0" w:color="auto"/>
                <w:left w:val="none" w:sz="0" w:space="0" w:color="auto"/>
                <w:bottom w:val="none" w:sz="0" w:space="0" w:color="auto"/>
                <w:right w:val="none" w:sz="0" w:space="0" w:color="auto"/>
              </w:divBdr>
            </w:div>
            <w:div w:id="1180124245">
              <w:marLeft w:val="0"/>
              <w:marRight w:val="0"/>
              <w:marTop w:val="0"/>
              <w:marBottom w:val="0"/>
              <w:divBdr>
                <w:top w:val="none" w:sz="0" w:space="0" w:color="auto"/>
                <w:left w:val="none" w:sz="0" w:space="0" w:color="auto"/>
                <w:bottom w:val="none" w:sz="0" w:space="0" w:color="auto"/>
                <w:right w:val="none" w:sz="0" w:space="0" w:color="auto"/>
              </w:divBdr>
            </w:div>
            <w:div w:id="158888775">
              <w:marLeft w:val="0"/>
              <w:marRight w:val="0"/>
              <w:marTop w:val="0"/>
              <w:marBottom w:val="0"/>
              <w:divBdr>
                <w:top w:val="none" w:sz="0" w:space="0" w:color="auto"/>
                <w:left w:val="none" w:sz="0" w:space="0" w:color="auto"/>
                <w:bottom w:val="none" w:sz="0" w:space="0" w:color="auto"/>
                <w:right w:val="none" w:sz="0" w:space="0" w:color="auto"/>
              </w:divBdr>
            </w:div>
            <w:div w:id="372581967">
              <w:marLeft w:val="0"/>
              <w:marRight w:val="0"/>
              <w:marTop w:val="0"/>
              <w:marBottom w:val="0"/>
              <w:divBdr>
                <w:top w:val="none" w:sz="0" w:space="0" w:color="auto"/>
                <w:left w:val="none" w:sz="0" w:space="0" w:color="auto"/>
                <w:bottom w:val="none" w:sz="0" w:space="0" w:color="auto"/>
                <w:right w:val="none" w:sz="0" w:space="0" w:color="auto"/>
              </w:divBdr>
            </w:div>
            <w:div w:id="689140908">
              <w:marLeft w:val="0"/>
              <w:marRight w:val="0"/>
              <w:marTop w:val="0"/>
              <w:marBottom w:val="0"/>
              <w:divBdr>
                <w:top w:val="none" w:sz="0" w:space="0" w:color="auto"/>
                <w:left w:val="none" w:sz="0" w:space="0" w:color="auto"/>
                <w:bottom w:val="none" w:sz="0" w:space="0" w:color="auto"/>
                <w:right w:val="none" w:sz="0" w:space="0" w:color="auto"/>
              </w:divBdr>
            </w:div>
            <w:div w:id="185288655">
              <w:marLeft w:val="0"/>
              <w:marRight w:val="0"/>
              <w:marTop w:val="0"/>
              <w:marBottom w:val="0"/>
              <w:divBdr>
                <w:top w:val="none" w:sz="0" w:space="0" w:color="auto"/>
                <w:left w:val="none" w:sz="0" w:space="0" w:color="auto"/>
                <w:bottom w:val="none" w:sz="0" w:space="0" w:color="auto"/>
                <w:right w:val="none" w:sz="0" w:space="0" w:color="auto"/>
              </w:divBdr>
            </w:div>
            <w:div w:id="1628966450">
              <w:marLeft w:val="0"/>
              <w:marRight w:val="0"/>
              <w:marTop w:val="0"/>
              <w:marBottom w:val="0"/>
              <w:divBdr>
                <w:top w:val="none" w:sz="0" w:space="0" w:color="auto"/>
                <w:left w:val="none" w:sz="0" w:space="0" w:color="auto"/>
                <w:bottom w:val="none" w:sz="0" w:space="0" w:color="auto"/>
                <w:right w:val="none" w:sz="0" w:space="0" w:color="auto"/>
              </w:divBdr>
            </w:div>
            <w:div w:id="632372546">
              <w:marLeft w:val="0"/>
              <w:marRight w:val="0"/>
              <w:marTop w:val="0"/>
              <w:marBottom w:val="0"/>
              <w:divBdr>
                <w:top w:val="none" w:sz="0" w:space="0" w:color="auto"/>
                <w:left w:val="none" w:sz="0" w:space="0" w:color="auto"/>
                <w:bottom w:val="none" w:sz="0" w:space="0" w:color="auto"/>
                <w:right w:val="none" w:sz="0" w:space="0" w:color="auto"/>
              </w:divBdr>
            </w:div>
            <w:div w:id="854341505">
              <w:marLeft w:val="0"/>
              <w:marRight w:val="0"/>
              <w:marTop w:val="0"/>
              <w:marBottom w:val="0"/>
              <w:divBdr>
                <w:top w:val="none" w:sz="0" w:space="0" w:color="auto"/>
                <w:left w:val="none" w:sz="0" w:space="0" w:color="auto"/>
                <w:bottom w:val="none" w:sz="0" w:space="0" w:color="auto"/>
                <w:right w:val="none" w:sz="0" w:space="0" w:color="auto"/>
              </w:divBdr>
            </w:div>
            <w:div w:id="19576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9669">
      <w:bodyDiv w:val="1"/>
      <w:marLeft w:val="0"/>
      <w:marRight w:val="0"/>
      <w:marTop w:val="0"/>
      <w:marBottom w:val="0"/>
      <w:divBdr>
        <w:top w:val="none" w:sz="0" w:space="0" w:color="auto"/>
        <w:left w:val="none" w:sz="0" w:space="0" w:color="auto"/>
        <w:bottom w:val="none" w:sz="0" w:space="0" w:color="auto"/>
        <w:right w:val="none" w:sz="0" w:space="0" w:color="auto"/>
      </w:divBdr>
      <w:divsChild>
        <w:div w:id="850527066">
          <w:marLeft w:val="0"/>
          <w:marRight w:val="0"/>
          <w:marTop w:val="0"/>
          <w:marBottom w:val="0"/>
          <w:divBdr>
            <w:top w:val="none" w:sz="0" w:space="0" w:color="auto"/>
            <w:left w:val="none" w:sz="0" w:space="0" w:color="auto"/>
            <w:bottom w:val="none" w:sz="0" w:space="0" w:color="auto"/>
            <w:right w:val="none" w:sz="0" w:space="0" w:color="auto"/>
          </w:divBdr>
          <w:divsChild>
            <w:div w:id="776606462">
              <w:marLeft w:val="0"/>
              <w:marRight w:val="0"/>
              <w:marTop w:val="0"/>
              <w:marBottom w:val="0"/>
              <w:divBdr>
                <w:top w:val="none" w:sz="0" w:space="0" w:color="auto"/>
                <w:left w:val="none" w:sz="0" w:space="0" w:color="auto"/>
                <w:bottom w:val="none" w:sz="0" w:space="0" w:color="auto"/>
                <w:right w:val="none" w:sz="0" w:space="0" w:color="auto"/>
              </w:divBdr>
            </w:div>
            <w:div w:id="19925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4098">
      <w:bodyDiv w:val="1"/>
      <w:marLeft w:val="0"/>
      <w:marRight w:val="0"/>
      <w:marTop w:val="0"/>
      <w:marBottom w:val="0"/>
      <w:divBdr>
        <w:top w:val="none" w:sz="0" w:space="0" w:color="auto"/>
        <w:left w:val="none" w:sz="0" w:space="0" w:color="auto"/>
        <w:bottom w:val="none" w:sz="0" w:space="0" w:color="auto"/>
        <w:right w:val="none" w:sz="0" w:space="0" w:color="auto"/>
      </w:divBdr>
      <w:divsChild>
        <w:div w:id="544605415">
          <w:marLeft w:val="0"/>
          <w:marRight w:val="0"/>
          <w:marTop w:val="0"/>
          <w:marBottom w:val="0"/>
          <w:divBdr>
            <w:top w:val="none" w:sz="0" w:space="0" w:color="auto"/>
            <w:left w:val="none" w:sz="0" w:space="0" w:color="auto"/>
            <w:bottom w:val="none" w:sz="0" w:space="0" w:color="auto"/>
            <w:right w:val="none" w:sz="0" w:space="0" w:color="auto"/>
          </w:divBdr>
          <w:divsChild>
            <w:div w:id="187525705">
              <w:marLeft w:val="0"/>
              <w:marRight w:val="0"/>
              <w:marTop w:val="0"/>
              <w:marBottom w:val="0"/>
              <w:divBdr>
                <w:top w:val="none" w:sz="0" w:space="0" w:color="auto"/>
                <w:left w:val="none" w:sz="0" w:space="0" w:color="auto"/>
                <w:bottom w:val="none" w:sz="0" w:space="0" w:color="auto"/>
                <w:right w:val="none" w:sz="0" w:space="0" w:color="auto"/>
              </w:divBdr>
            </w:div>
            <w:div w:id="208035517">
              <w:marLeft w:val="0"/>
              <w:marRight w:val="0"/>
              <w:marTop w:val="0"/>
              <w:marBottom w:val="0"/>
              <w:divBdr>
                <w:top w:val="none" w:sz="0" w:space="0" w:color="auto"/>
                <w:left w:val="none" w:sz="0" w:space="0" w:color="auto"/>
                <w:bottom w:val="none" w:sz="0" w:space="0" w:color="auto"/>
                <w:right w:val="none" w:sz="0" w:space="0" w:color="auto"/>
              </w:divBdr>
            </w:div>
            <w:div w:id="326251855">
              <w:marLeft w:val="0"/>
              <w:marRight w:val="0"/>
              <w:marTop w:val="0"/>
              <w:marBottom w:val="0"/>
              <w:divBdr>
                <w:top w:val="none" w:sz="0" w:space="0" w:color="auto"/>
                <w:left w:val="none" w:sz="0" w:space="0" w:color="auto"/>
                <w:bottom w:val="none" w:sz="0" w:space="0" w:color="auto"/>
                <w:right w:val="none" w:sz="0" w:space="0" w:color="auto"/>
              </w:divBdr>
            </w:div>
            <w:div w:id="466437290">
              <w:marLeft w:val="0"/>
              <w:marRight w:val="0"/>
              <w:marTop w:val="0"/>
              <w:marBottom w:val="0"/>
              <w:divBdr>
                <w:top w:val="none" w:sz="0" w:space="0" w:color="auto"/>
                <w:left w:val="none" w:sz="0" w:space="0" w:color="auto"/>
                <w:bottom w:val="none" w:sz="0" w:space="0" w:color="auto"/>
                <w:right w:val="none" w:sz="0" w:space="0" w:color="auto"/>
              </w:divBdr>
            </w:div>
            <w:div w:id="485973384">
              <w:marLeft w:val="0"/>
              <w:marRight w:val="0"/>
              <w:marTop w:val="0"/>
              <w:marBottom w:val="0"/>
              <w:divBdr>
                <w:top w:val="none" w:sz="0" w:space="0" w:color="auto"/>
                <w:left w:val="none" w:sz="0" w:space="0" w:color="auto"/>
                <w:bottom w:val="none" w:sz="0" w:space="0" w:color="auto"/>
                <w:right w:val="none" w:sz="0" w:space="0" w:color="auto"/>
              </w:divBdr>
            </w:div>
            <w:div w:id="618070648">
              <w:marLeft w:val="0"/>
              <w:marRight w:val="0"/>
              <w:marTop w:val="0"/>
              <w:marBottom w:val="0"/>
              <w:divBdr>
                <w:top w:val="none" w:sz="0" w:space="0" w:color="auto"/>
                <w:left w:val="none" w:sz="0" w:space="0" w:color="auto"/>
                <w:bottom w:val="none" w:sz="0" w:space="0" w:color="auto"/>
                <w:right w:val="none" w:sz="0" w:space="0" w:color="auto"/>
              </w:divBdr>
            </w:div>
            <w:div w:id="640885536">
              <w:marLeft w:val="0"/>
              <w:marRight w:val="0"/>
              <w:marTop w:val="0"/>
              <w:marBottom w:val="0"/>
              <w:divBdr>
                <w:top w:val="none" w:sz="0" w:space="0" w:color="auto"/>
                <w:left w:val="none" w:sz="0" w:space="0" w:color="auto"/>
                <w:bottom w:val="none" w:sz="0" w:space="0" w:color="auto"/>
                <w:right w:val="none" w:sz="0" w:space="0" w:color="auto"/>
              </w:divBdr>
            </w:div>
            <w:div w:id="651759328">
              <w:marLeft w:val="0"/>
              <w:marRight w:val="0"/>
              <w:marTop w:val="0"/>
              <w:marBottom w:val="0"/>
              <w:divBdr>
                <w:top w:val="none" w:sz="0" w:space="0" w:color="auto"/>
                <w:left w:val="none" w:sz="0" w:space="0" w:color="auto"/>
                <w:bottom w:val="none" w:sz="0" w:space="0" w:color="auto"/>
                <w:right w:val="none" w:sz="0" w:space="0" w:color="auto"/>
              </w:divBdr>
            </w:div>
            <w:div w:id="706759963">
              <w:marLeft w:val="0"/>
              <w:marRight w:val="0"/>
              <w:marTop w:val="0"/>
              <w:marBottom w:val="0"/>
              <w:divBdr>
                <w:top w:val="none" w:sz="0" w:space="0" w:color="auto"/>
                <w:left w:val="none" w:sz="0" w:space="0" w:color="auto"/>
                <w:bottom w:val="none" w:sz="0" w:space="0" w:color="auto"/>
                <w:right w:val="none" w:sz="0" w:space="0" w:color="auto"/>
              </w:divBdr>
            </w:div>
            <w:div w:id="802502734">
              <w:marLeft w:val="0"/>
              <w:marRight w:val="0"/>
              <w:marTop w:val="0"/>
              <w:marBottom w:val="0"/>
              <w:divBdr>
                <w:top w:val="none" w:sz="0" w:space="0" w:color="auto"/>
                <w:left w:val="none" w:sz="0" w:space="0" w:color="auto"/>
                <w:bottom w:val="none" w:sz="0" w:space="0" w:color="auto"/>
                <w:right w:val="none" w:sz="0" w:space="0" w:color="auto"/>
              </w:divBdr>
            </w:div>
            <w:div w:id="953752472">
              <w:marLeft w:val="0"/>
              <w:marRight w:val="0"/>
              <w:marTop w:val="0"/>
              <w:marBottom w:val="0"/>
              <w:divBdr>
                <w:top w:val="none" w:sz="0" w:space="0" w:color="auto"/>
                <w:left w:val="none" w:sz="0" w:space="0" w:color="auto"/>
                <w:bottom w:val="none" w:sz="0" w:space="0" w:color="auto"/>
                <w:right w:val="none" w:sz="0" w:space="0" w:color="auto"/>
              </w:divBdr>
            </w:div>
            <w:div w:id="1017384223">
              <w:marLeft w:val="0"/>
              <w:marRight w:val="0"/>
              <w:marTop w:val="0"/>
              <w:marBottom w:val="0"/>
              <w:divBdr>
                <w:top w:val="none" w:sz="0" w:space="0" w:color="auto"/>
                <w:left w:val="none" w:sz="0" w:space="0" w:color="auto"/>
                <w:bottom w:val="none" w:sz="0" w:space="0" w:color="auto"/>
                <w:right w:val="none" w:sz="0" w:space="0" w:color="auto"/>
              </w:divBdr>
            </w:div>
            <w:div w:id="1318610052">
              <w:marLeft w:val="0"/>
              <w:marRight w:val="0"/>
              <w:marTop w:val="0"/>
              <w:marBottom w:val="0"/>
              <w:divBdr>
                <w:top w:val="none" w:sz="0" w:space="0" w:color="auto"/>
                <w:left w:val="none" w:sz="0" w:space="0" w:color="auto"/>
                <w:bottom w:val="none" w:sz="0" w:space="0" w:color="auto"/>
                <w:right w:val="none" w:sz="0" w:space="0" w:color="auto"/>
              </w:divBdr>
            </w:div>
            <w:div w:id="1411808362">
              <w:marLeft w:val="0"/>
              <w:marRight w:val="0"/>
              <w:marTop w:val="0"/>
              <w:marBottom w:val="0"/>
              <w:divBdr>
                <w:top w:val="none" w:sz="0" w:space="0" w:color="auto"/>
                <w:left w:val="none" w:sz="0" w:space="0" w:color="auto"/>
                <w:bottom w:val="none" w:sz="0" w:space="0" w:color="auto"/>
                <w:right w:val="none" w:sz="0" w:space="0" w:color="auto"/>
              </w:divBdr>
            </w:div>
            <w:div w:id="1538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136">
      <w:bodyDiv w:val="1"/>
      <w:marLeft w:val="0"/>
      <w:marRight w:val="0"/>
      <w:marTop w:val="0"/>
      <w:marBottom w:val="0"/>
      <w:divBdr>
        <w:top w:val="none" w:sz="0" w:space="0" w:color="auto"/>
        <w:left w:val="none" w:sz="0" w:space="0" w:color="auto"/>
        <w:bottom w:val="none" w:sz="0" w:space="0" w:color="auto"/>
        <w:right w:val="none" w:sz="0" w:space="0" w:color="auto"/>
      </w:divBdr>
      <w:divsChild>
        <w:div w:id="591744844">
          <w:marLeft w:val="0"/>
          <w:marRight w:val="0"/>
          <w:marTop w:val="0"/>
          <w:marBottom w:val="0"/>
          <w:divBdr>
            <w:top w:val="none" w:sz="0" w:space="0" w:color="auto"/>
            <w:left w:val="none" w:sz="0" w:space="0" w:color="auto"/>
            <w:bottom w:val="none" w:sz="0" w:space="0" w:color="auto"/>
            <w:right w:val="none" w:sz="0" w:space="0" w:color="auto"/>
          </w:divBdr>
          <w:divsChild>
            <w:div w:id="11655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030">
      <w:bodyDiv w:val="1"/>
      <w:marLeft w:val="0"/>
      <w:marRight w:val="0"/>
      <w:marTop w:val="0"/>
      <w:marBottom w:val="0"/>
      <w:divBdr>
        <w:top w:val="none" w:sz="0" w:space="0" w:color="auto"/>
        <w:left w:val="none" w:sz="0" w:space="0" w:color="auto"/>
        <w:bottom w:val="none" w:sz="0" w:space="0" w:color="auto"/>
        <w:right w:val="none" w:sz="0" w:space="0" w:color="auto"/>
      </w:divBdr>
    </w:div>
    <w:div w:id="973099703">
      <w:bodyDiv w:val="1"/>
      <w:marLeft w:val="0"/>
      <w:marRight w:val="0"/>
      <w:marTop w:val="0"/>
      <w:marBottom w:val="0"/>
      <w:divBdr>
        <w:top w:val="none" w:sz="0" w:space="0" w:color="auto"/>
        <w:left w:val="none" w:sz="0" w:space="0" w:color="auto"/>
        <w:bottom w:val="none" w:sz="0" w:space="0" w:color="auto"/>
        <w:right w:val="none" w:sz="0" w:space="0" w:color="auto"/>
      </w:divBdr>
      <w:divsChild>
        <w:div w:id="563567305">
          <w:marLeft w:val="0"/>
          <w:marRight w:val="0"/>
          <w:marTop w:val="0"/>
          <w:marBottom w:val="0"/>
          <w:divBdr>
            <w:top w:val="none" w:sz="0" w:space="0" w:color="auto"/>
            <w:left w:val="none" w:sz="0" w:space="0" w:color="auto"/>
            <w:bottom w:val="none" w:sz="0" w:space="0" w:color="auto"/>
            <w:right w:val="none" w:sz="0" w:space="0" w:color="auto"/>
          </w:divBdr>
        </w:div>
        <w:div w:id="57022490">
          <w:marLeft w:val="0"/>
          <w:marRight w:val="0"/>
          <w:marTop w:val="0"/>
          <w:marBottom w:val="0"/>
          <w:divBdr>
            <w:top w:val="none" w:sz="0" w:space="0" w:color="auto"/>
            <w:left w:val="none" w:sz="0" w:space="0" w:color="auto"/>
            <w:bottom w:val="none" w:sz="0" w:space="0" w:color="auto"/>
            <w:right w:val="none" w:sz="0" w:space="0" w:color="auto"/>
          </w:divBdr>
        </w:div>
      </w:divsChild>
    </w:div>
    <w:div w:id="1045834870">
      <w:bodyDiv w:val="1"/>
      <w:marLeft w:val="0"/>
      <w:marRight w:val="0"/>
      <w:marTop w:val="0"/>
      <w:marBottom w:val="0"/>
      <w:divBdr>
        <w:top w:val="none" w:sz="0" w:space="0" w:color="auto"/>
        <w:left w:val="none" w:sz="0" w:space="0" w:color="auto"/>
        <w:bottom w:val="none" w:sz="0" w:space="0" w:color="auto"/>
        <w:right w:val="none" w:sz="0" w:space="0" w:color="auto"/>
      </w:divBdr>
      <w:divsChild>
        <w:div w:id="1976064718">
          <w:marLeft w:val="0"/>
          <w:marRight w:val="0"/>
          <w:marTop w:val="0"/>
          <w:marBottom w:val="0"/>
          <w:divBdr>
            <w:top w:val="none" w:sz="0" w:space="0" w:color="auto"/>
            <w:left w:val="none" w:sz="0" w:space="0" w:color="auto"/>
            <w:bottom w:val="none" w:sz="0" w:space="0" w:color="auto"/>
            <w:right w:val="none" w:sz="0" w:space="0" w:color="auto"/>
          </w:divBdr>
          <w:divsChild>
            <w:div w:id="548423911">
              <w:marLeft w:val="0"/>
              <w:marRight w:val="0"/>
              <w:marTop w:val="0"/>
              <w:marBottom w:val="0"/>
              <w:divBdr>
                <w:top w:val="none" w:sz="0" w:space="0" w:color="auto"/>
                <w:left w:val="none" w:sz="0" w:space="0" w:color="auto"/>
                <w:bottom w:val="none" w:sz="0" w:space="0" w:color="auto"/>
                <w:right w:val="none" w:sz="0" w:space="0" w:color="auto"/>
              </w:divBdr>
              <w:divsChild>
                <w:div w:id="17910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3929">
      <w:bodyDiv w:val="1"/>
      <w:marLeft w:val="0"/>
      <w:marRight w:val="0"/>
      <w:marTop w:val="0"/>
      <w:marBottom w:val="0"/>
      <w:divBdr>
        <w:top w:val="none" w:sz="0" w:space="0" w:color="auto"/>
        <w:left w:val="none" w:sz="0" w:space="0" w:color="auto"/>
        <w:bottom w:val="none" w:sz="0" w:space="0" w:color="auto"/>
        <w:right w:val="none" w:sz="0" w:space="0" w:color="auto"/>
      </w:divBdr>
      <w:divsChild>
        <w:div w:id="490830101">
          <w:marLeft w:val="0"/>
          <w:marRight w:val="0"/>
          <w:marTop w:val="0"/>
          <w:marBottom w:val="0"/>
          <w:divBdr>
            <w:top w:val="none" w:sz="0" w:space="0" w:color="auto"/>
            <w:left w:val="none" w:sz="0" w:space="0" w:color="auto"/>
            <w:bottom w:val="none" w:sz="0" w:space="0" w:color="auto"/>
            <w:right w:val="none" w:sz="0" w:space="0" w:color="auto"/>
          </w:divBdr>
          <w:divsChild>
            <w:div w:id="2140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2773">
      <w:bodyDiv w:val="1"/>
      <w:marLeft w:val="0"/>
      <w:marRight w:val="0"/>
      <w:marTop w:val="0"/>
      <w:marBottom w:val="0"/>
      <w:divBdr>
        <w:top w:val="none" w:sz="0" w:space="0" w:color="auto"/>
        <w:left w:val="none" w:sz="0" w:space="0" w:color="auto"/>
        <w:bottom w:val="none" w:sz="0" w:space="0" w:color="auto"/>
        <w:right w:val="none" w:sz="0" w:space="0" w:color="auto"/>
      </w:divBdr>
      <w:divsChild>
        <w:div w:id="1483154626">
          <w:marLeft w:val="0"/>
          <w:marRight w:val="0"/>
          <w:marTop w:val="0"/>
          <w:marBottom w:val="0"/>
          <w:divBdr>
            <w:top w:val="none" w:sz="0" w:space="0" w:color="auto"/>
            <w:left w:val="none" w:sz="0" w:space="0" w:color="auto"/>
            <w:bottom w:val="none" w:sz="0" w:space="0" w:color="auto"/>
            <w:right w:val="none" w:sz="0" w:space="0" w:color="auto"/>
          </w:divBdr>
        </w:div>
      </w:divsChild>
    </w:div>
    <w:div w:id="1252353705">
      <w:bodyDiv w:val="1"/>
      <w:marLeft w:val="0"/>
      <w:marRight w:val="0"/>
      <w:marTop w:val="0"/>
      <w:marBottom w:val="0"/>
      <w:divBdr>
        <w:top w:val="none" w:sz="0" w:space="0" w:color="auto"/>
        <w:left w:val="none" w:sz="0" w:space="0" w:color="auto"/>
        <w:bottom w:val="none" w:sz="0" w:space="0" w:color="auto"/>
        <w:right w:val="none" w:sz="0" w:space="0" w:color="auto"/>
      </w:divBdr>
      <w:divsChild>
        <w:div w:id="422066435">
          <w:marLeft w:val="0"/>
          <w:marRight w:val="0"/>
          <w:marTop w:val="0"/>
          <w:marBottom w:val="0"/>
          <w:divBdr>
            <w:top w:val="none" w:sz="0" w:space="0" w:color="auto"/>
            <w:left w:val="none" w:sz="0" w:space="0" w:color="auto"/>
            <w:bottom w:val="none" w:sz="0" w:space="0" w:color="auto"/>
            <w:right w:val="none" w:sz="0" w:space="0" w:color="auto"/>
          </w:divBdr>
          <w:divsChild>
            <w:div w:id="16175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562">
      <w:bodyDiv w:val="1"/>
      <w:marLeft w:val="0"/>
      <w:marRight w:val="0"/>
      <w:marTop w:val="0"/>
      <w:marBottom w:val="0"/>
      <w:divBdr>
        <w:top w:val="none" w:sz="0" w:space="0" w:color="auto"/>
        <w:left w:val="none" w:sz="0" w:space="0" w:color="auto"/>
        <w:bottom w:val="none" w:sz="0" w:space="0" w:color="auto"/>
        <w:right w:val="none" w:sz="0" w:space="0" w:color="auto"/>
      </w:divBdr>
      <w:divsChild>
        <w:div w:id="1464347383">
          <w:marLeft w:val="0"/>
          <w:marRight w:val="0"/>
          <w:marTop w:val="0"/>
          <w:marBottom w:val="0"/>
          <w:divBdr>
            <w:top w:val="none" w:sz="0" w:space="0" w:color="auto"/>
            <w:left w:val="none" w:sz="0" w:space="0" w:color="auto"/>
            <w:bottom w:val="none" w:sz="0" w:space="0" w:color="auto"/>
            <w:right w:val="none" w:sz="0" w:space="0" w:color="auto"/>
          </w:divBdr>
        </w:div>
      </w:divsChild>
    </w:div>
    <w:div w:id="1324428287">
      <w:bodyDiv w:val="1"/>
      <w:marLeft w:val="0"/>
      <w:marRight w:val="0"/>
      <w:marTop w:val="0"/>
      <w:marBottom w:val="0"/>
      <w:divBdr>
        <w:top w:val="none" w:sz="0" w:space="0" w:color="auto"/>
        <w:left w:val="none" w:sz="0" w:space="0" w:color="auto"/>
        <w:bottom w:val="none" w:sz="0" w:space="0" w:color="auto"/>
        <w:right w:val="none" w:sz="0" w:space="0" w:color="auto"/>
      </w:divBdr>
    </w:div>
    <w:div w:id="1381705104">
      <w:bodyDiv w:val="1"/>
      <w:marLeft w:val="0"/>
      <w:marRight w:val="0"/>
      <w:marTop w:val="0"/>
      <w:marBottom w:val="0"/>
      <w:divBdr>
        <w:top w:val="none" w:sz="0" w:space="0" w:color="auto"/>
        <w:left w:val="none" w:sz="0" w:space="0" w:color="auto"/>
        <w:bottom w:val="none" w:sz="0" w:space="0" w:color="auto"/>
        <w:right w:val="none" w:sz="0" w:space="0" w:color="auto"/>
      </w:divBdr>
      <w:divsChild>
        <w:div w:id="1153837765">
          <w:marLeft w:val="0"/>
          <w:marRight w:val="0"/>
          <w:marTop w:val="0"/>
          <w:marBottom w:val="0"/>
          <w:divBdr>
            <w:top w:val="none" w:sz="0" w:space="0" w:color="auto"/>
            <w:left w:val="none" w:sz="0" w:space="0" w:color="auto"/>
            <w:bottom w:val="none" w:sz="0" w:space="0" w:color="auto"/>
            <w:right w:val="none" w:sz="0" w:space="0" w:color="auto"/>
          </w:divBdr>
          <w:divsChild>
            <w:div w:id="16002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444">
      <w:bodyDiv w:val="1"/>
      <w:marLeft w:val="0"/>
      <w:marRight w:val="0"/>
      <w:marTop w:val="0"/>
      <w:marBottom w:val="0"/>
      <w:divBdr>
        <w:top w:val="none" w:sz="0" w:space="0" w:color="auto"/>
        <w:left w:val="none" w:sz="0" w:space="0" w:color="auto"/>
        <w:bottom w:val="none" w:sz="0" w:space="0" w:color="auto"/>
        <w:right w:val="none" w:sz="0" w:space="0" w:color="auto"/>
      </w:divBdr>
    </w:div>
    <w:div w:id="1408651389">
      <w:bodyDiv w:val="1"/>
      <w:marLeft w:val="0"/>
      <w:marRight w:val="0"/>
      <w:marTop w:val="0"/>
      <w:marBottom w:val="0"/>
      <w:divBdr>
        <w:top w:val="none" w:sz="0" w:space="0" w:color="auto"/>
        <w:left w:val="none" w:sz="0" w:space="0" w:color="auto"/>
        <w:bottom w:val="none" w:sz="0" w:space="0" w:color="auto"/>
        <w:right w:val="none" w:sz="0" w:space="0" w:color="auto"/>
      </w:divBdr>
      <w:divsChild>
        <w:div w:id="694043201">
          <w:marLeft w:val="0"/>
          <w:marRight w:val="0"/>
          <w:marTop w:val="0"/>
          <w:marBottom w:val="0"/>
          <w:divBdr>
            <w:top w:val="none" w:sz="0" w:space="0" w:color="auto"/>
            <w:left w:val="none" w:sz="0" w:space="0" w:color="auto"/>
            <w:bottom w:val="none" w:sz="0" w:space="0" w:color="auto"/>
            <w:right w:val="none" w:sz="0" w:space="0" w:color="auto"/>
          </w:divBdr>
          <w:divsChild>
            <w:div w:id="423113836">
              <w:marLeft w:val="0"/>
              <w:marRight w:val="0"/>
              <w:marTop w:val="0"/>
              <w:marBottom w:val="0"/>
              <w:divBdr>
                <w:top w:val="none" w:sz="0" w:space="0" w:color="auto"/>
                <w:left w:val="none" w:sz="0" w:space="0" w:color="auto"/>
                <w:bottom w:val="none" w:sz="0" w:space="0" w:color="auto"/>
                <w:right w:val="none" w:sz="0" w:space="0" w:color="auto"/>
              </w:divBdr>
              <w:divsChild>
                <w:div w:id="7174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262">
      <w:bodyDiv w:val="1"/>
      <w:marLeft w:val="0"/>
      <w:marRight w:val="0"/>
      <w:marTop w:val="0"/>
      <w:marBottom w:val="0"/>
      <w:divBdr>
        <w:top w:val="none" w:sz="0" w:space="0" w:color="auto"/>
        <w:left w:val="none" w:sz="0" w:space="0" w:color="auto"/>
        <w:bottom w:val="none" w:sz="0" w:space="0" w:color="auto"/>
        <w:right w:val="none" w:sz="0" w:space="0" w:color="auto"/>
      </w:divBdr>
      <w:divsChild>
        <w:div w:id="732894168">
          <w:marLeft w:val="0"/>
          <w:marRight w:val="0"/>
          <w:marTop w:val="0"/>
          <w:marBottom w:val="0"/>
          <w:divBdr>
            <w:top w:val="none" w:sz="0" w:space="0" w:color="auto"/>
            <w:left w:val="none" w:sz="0" w:space="0" w:color="auto"/>
            <w:bottom w:val="none" w:sz="0" w:space="0" w:color="auto"/>
            <w:right w:val="none" w:sz="0" w:space="0" w:color="auto"/>
          </w:divBdr>
          <w:divsChild>
            <w:div w:id="8445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0612">
      <w:bodyDiv w:val="1"/>
      <w:marLeft w:val="0"/>
      <w:marRight w:val="0"/>
      <w:marTop w:val="0"/>
      <w:marBottom w:val="0"/>
      <w:divBdr>
        <w:top w:val="none" w:sz="0" w:space="0" w:color="auto"/>
        <w:left w:val="none" w:sz="0" w:space="0" w:color="auto"/>
        <w:bottom w:val="none" w:sz="0" w:space="0" w:color="auto"/>
        <w:right w:val="none" w:sz="0" w:space="0" w:color="auto"/>
      </w:divBdr>
      <w:divsChild>
        <w:div w:id="1723794381">
          <w:marLeft w:val="0"/>
          <w:marRight w:val="0"/>
          <w:marTop w:val="0"/>
          <w:marBottom w:val="0"/>
          <w:divBdr>
            <w:top w:val="none" w:sz="0" w:space="0" w:color="auto"/>
            <w:left w:val="none" w:sz="0" w:space="0" w:color="auto"/>
            <w:bottom w:val="none" w:sz="0" w:space="0" w:color="auto"/>
            <w:right w:val="none" w:sz="0" w:space="0" w:color="auto"/>
          </w:divBdr>
          <w:divsChild>
            <w:div w:id="215433990">
              <w:marLeft w:val="0"/>
              <w:marRight w:val="0"/>
              <w:marTop w:val="0"/>
              <w:marBottom w:val="0"/>
              <w:divBdr>
                <w:top w:val="none" w:sz="0" w:space="0" w:color="auto"/>
                <w:left w:val="none" w:sz="0" w:space="0" w:color="auto"/>
                <w:bottom w:val="none" w:sz="0" w:space="0" w:color="auto"/>
                <w:right w:val="none" w:sz="0" w:space="0" w:color="auto"/>
              </w:divBdr>
            </w:div>
            <w:div w:id="679771647">
              <w:marLeft w:val="0"/>
              <w:marRight w:val="0"/>
              <w:marTop w:val="0"/>
              <w:marBottom w:val="0"/>
              <w:divBdr>
                <w:top w:val="none" w:sz="0" w:space="0" w:color="auto"/>
                <w:left w:val="none" w:sz="0" w:space="0" w:color="auto"/>
                <w:bottom w:val="none" w:sz="0" w:space="0" w:color="auto"/>
                <w:right w:val="none" w:sz="0" w:space="0" w:color="auto"/>
              </w:divBdr>
            </w:div>
            <w:div w:id="729888830">
              <w:marLeft w:val="0"/>
              <w:marRight w:val="0"/>
              <w:marTop w:val="0"/>
              <w:marBottom w:val="0"/>
              <w:divBdr>
                <w:top w:val="none" w:sz="0" w:space="0" w:color="auto"/>
                <w:left w:val="none" w:sz="0" w:space="0" w:color="auto"/>
                <w:bottom w:val="none" w:sz="0" w:space="0" w:color="auto"/>
                <w:right w:val="none" w:sz="0" w:space="0" w:color="auto"/>
              </w:divBdr>
            </w:div>
            <w:div w:id="792217166">
              <w:marLeft w:val="0"/>
              <w:marRight w:val="0"/>
              <w:marTop w:val="0"/>
              <w:marBottom w:val="0"/>
              <w:divBdr>
                <w:top w:val="none" w:sz="0" w:space="0" w:color="auto"/>
                <w:left w:val="none" w:sz="0" w:space="0" w:color="auto"/>
                <w:bottom w:val="none" w:sz="0" w:space="0" w:color="auto"/>
                <w:right w:val="none" w:sz="0" w:space="0" w:color="auto"/>
              </w:divBdr>
            </w:div>
            <w:div w:id="1198349627">
              <w:marLeft w:val="0"/>
              <w:marRight w:val="0"/>
              <w:marTop w:val="0"/>
              <w:marBottom w:val="0"/>
              <w:divBdr>
                <w:top w:val="none" w:sz="0" w:space="0" w:color="auto"/>
                <w:left w:val="none" w:sz="0" w:space="0" w:color="auto"/>
                <w:bottom w:val="none" w:sz="0" w:space="0" w:color="auto"/>
                <w:right w:val="none" w:sz="0" w:space="0" w:color="auto"/>
              </w:divBdr>
            </w:div>
            <w:div w:id="1243487107">
              <w:marLeft w:val="0"/>
              <w:marRight w:val="0"/>
              <w:marTop w:val="0"/>
              <w:marBottom w:val="0"/>
              <w:divBdr>
                <w:top w:val="none" w:sz="0" w:space="0" w:color="auto"/>
                <w:left w:val="none" w:sz="0" w:space="0" w:color="auto"/>
                <w:bottom w:val="none" w:sz="0" w:space="0" w:color="auto"/>
                <w:right w:val="none" w:sz="0" w:space="0" w:color="auto"/>
              </w:divBdr>
            </w:div>
            <w:div w:id="1249345231">
              <w:marLeft w:val="0"/>
              <w:marRight w:val="0"/>
              <w:marTop w:val="0"/>
              <w:marBottom w:val="0"/>
              <w:divBdr>
                <w:top w:val="none" w:sz="0" w:space="0" w:color="auto"/>
                <w:left w:val="none" w:sz="0" w:space="0" w:color="auto"/>
                <w:bottom w:val="none" w:sz="0" w:space="0" w:color="auto"/>
                <w:right w:val="none" w:sz="0" w:space="0" w:color="auto"/>
              </w:divBdr>
            </w:div>
            <w:div w:id="1662083539">
              <w:marLeft w:val="0"/>
              <w:marRight w:val="0"/>
              <w:marTop w:val="0"/>
              <w:marBottom w:val="0"/>
              <w:divBdr>
                <w:top w:val="none" w:sz="0" w:space="0" w:color="auto"/>
                <w:left w:val="none" w:sz="0" w:space="0" w:color="auto"/>
                <w:bottom w:val="none" w:sz="0" w:space="0" w:color="auto"/>
                <w:right w:val="none" w:sz="0" w:space="0" w:color="auto"/>
              </w:divBdr>
            </w:div>
            <w:div w:id="1989818053">
              <w:marLeft w:val="0"/>
              <w:marRight w:val="0"/>
              <w:marTop w:val="0"/>
              <w:marBottom w:val="0"/>
              <w:divBdr>
                <w:top w:val="none" w:sz="0" w:space="0" w:color="auto"/>
                <w:left w:val="none" w:sz="0" w:space="0" w:color="auto"/>
                <w:bottom w:val="none" w:sz="0" w:space="0" w:color="auto"/>
                <w:right w:val="none" w:sz="0" w:space="0" w:color="auto"/>
              </w:divBdr>
            </w:div>
            <w:div w:id="2014141816">
              <w:marLeft w:val="0"/>
              <w:marRight w:val="0"/>
              <w:marTop w:val="0"/>
              <w:marBottom w:val="0"/>
              <w:divBdr>
                <w:top w:val="none" w:sz="0" w:space="0" w:color="auto"/>
                <w:left w:val="none" w:sz="0" w:space="0" w:color="auto"/>
                <w:bottom w:val="none" w:sz="0" w:space="0" w:color="auto"/>
                <w:right w:val="none" w:sz="0" w:space="0" w:color="auto"/>
              </w:divBdr>
            </w:div>
            <w:div w:id="2143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5065">
      <w:bodyDiv w:val="1"/>
      <w:marLeft w:val="0"/>
      <w:marRight w:val="0"/>
      <w:marTop w:val="0"/>
      <w:marBottom w:val="0"/>
      <w:divBdr>
        <w:top w:val="none" w:sz="0" w:space="0" w:color="auto"/>
        <w:left w:val="none" w:sz="0" w:space="0" w:color="auto"/>
        <w:bottom w:val="none" w:sz="0" w:space="0" w:color="auto"/>
        <w:right w:val="none" w:sz="0" w:space="0" w:color="auto"/>
      </w:divBdr>
    </w:div>
    <w:div w:id="1764378159">
      <w:bodyDiv w:val="1"/>
      <w:marLeft w:val="0"/>
      <w:marRight w:val="0"/>
      <w:marTop w:val="0"/>
      <w:marBottom w:val="0"/>
      <w:divBdr>
        <w:top w:val="none" w:sz="0" w:space="0" w:color="auto"/>
        <w:left w:val="none" w:sz="0" w:space="0" w:color="auto"/>
        <w:bottom w:val="none" w:sz="0" w:space="0" w:color="auto"/>
        <w:right w:val="none" w:sz="0" w:space="0" w:color="auto"/>
      </w:divBdr>
      <w:divsChild>
        <w:div w:id="1133602646">
          <w:marLeft w:val="0"/>
          <w:marRight w:val="0"/>
          <w:marTop w:val="0"/>
          <w:marBottom w:val="0"/>
          <w:divBdr>
            <w:top w:val="none" w:sz="0" w:space="0" w:color="auto"/>
            <w:left w:val="none" w:sz="0" w:space="0" w:color="auto"/>
            <w:bottom w:val="none" w:sz="0" w:space="0" w:color="auto"/>
            <w:right w:val="none" w:sz="0" w:space="0" w:color="auto"/>
          </w:divBdr>
        </w:div>
      </w:divsChild>
    </w:div>
    <w:div w:id="1811703667">
      <w:bodyDiv w:val="1"/>
      <w:marLeft w:val="0"/>
      <w:marRight w:val="0"/>
      <w:marTop w:val="0"/>
      <w:marBottom w:val="0"/>
      <w:divBdr>
        <w:top w:val="none" w:sz="0" w:space="0" w:color="auto"/>
        <w:left w:val="none" w:sz="0" w:space="0" w:color="auto"/>
        <w:bottom w:val="none" w:sz="0" w:space="0" w:color="auto"/>
        <w:right w:val="none" w:sz="0" w:space="0" w:color="auto"/>
      </w:divBdr>
      <w:divsChild>
        <w:div w:id="1081366347">
          <w:marLeft w:val="0"/>
          <w:marRight w:val="0"/>
          <w:marTop w:val="0"/>
          <w:marBottom w:val="0"/>
          <w:divBdr>
            <w:top w:val="none" w:sz="0" w:space="0" w:color="auto"/>
            <w:left w:val="none" w:sz="0" w:space="0" w:color="auto"/>
            <w:bottom w:val="none" w:sz="0" w:space="0" w:color="auto"/>
            <w:right w:val="none" w:sz="0" w:space="0" w:color="auto"/>
          </w:divBdr>
          <w:divsChild>
            <w:div w:id="1525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802">
      <w:bodyDiv w:val="1"/>
      <w:marLeft w:val="0"/>
      <w:marRight w:val="0"/>
      <w:marTop w:val="0"/>
      <w:marBottom w:val="0"/>
      <w:divBdr>
        <w:top w:val="none" w:sz="0" w:space="0" w:color="auto"/>
        <w:left w:val="none" w:sz="0" w:space="0" w:color="auto"/>
        <w:bottom w:val="none" w:sz="0" w:space="0" w:color="auto"/>
        <w:right w:val="none" w:sz="0" w:space="0" w:color="auto"/>
      </w:divBdr>
      <w:divsChild>
        <w:div w:id="1869826983">
          <w:marLeft w:val="0"/>
          <w:marRight w:val="0"/>
          <w:marTop w:val="0"/>
          <w:marBottom w:val="0"/>
          <w:divBdr>
            <w:top w:val="none" w:sz="0" w:space="0" w:color="auto"/>
            <w:left w:val="none" w:sz="0" w:space="0" w:color="auto"/>
            <w:bottom w:val="none" w:sz="0" w:space="0" w:color="auto"/>
            <w:right w:val="none" w:sz="0" w:space="0" w:color="auto"/>
          </w:divBdr>
          <w:divsChild>
            <w:div w:id="482963830">
              <w:marLeft w:val="0"/>
              <w:marRight w:val="0"/>
              <w:marTop w:val="0"/>
              <w:marBottom w:val="0"/>
              <w:divBdr>
                <w:top w:val="none" w:sz="0" w:space="0" w:color="auto"/>
                <w:left w:val="none" w:sz="0" w:space="0" w:color="auto"/>
                <w:bottom w:val="none" w:sz="0" w:space="0" w:color="auto"/>
                <w:right w:val="none" w:sz="0" w:space="0" w:color="auto"/>
              </w:divBdr>
              <w:divsChild>
                <w:div w:id="2379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523">
      <w:bodyDiv w:val="1"/>
      <w:marLeft w:val="0"/>
      <w:marRight w:val="0"/>
      <w:marTop w:val="0"/>
      <w:marBottom w:val="0"/>
      <w:divBdr>
        <w:top w:val="none" w:sz="0" w:space="0" w:color="auto"/>
        <w:left w:val="none" w:sz="0" w:space="0" w:color="auto"/>
        <w:bottom w:val="none" w:sz="0" w:space="0" w:color="auto"/>
        <w:right w:val="none" w:sz="0" w:space="0" w:color="auto"/>
      </w:divBdr>
      <w:divsChild>
        <w:div w:id="1244149573">
          <w:marLeft w:val="0"/>
          <w:marRight w:val="0"/>
          <w:marTop w:val="0"/>
          <w:marBottom w:val="0"/>
          <w:divBdr>
            <w:top w:val="none" w:sz="0" w:space="0" w:color="auto"/>
            <w:left w:val="none" w:sz="0" w:space="0" w:color="auto"/>
            <w:bottom w:val="none" w:sz="0" w:space="0" w:color="auto"/>
            <w:right w:val="none" w:sz="0" w:space="0" w:color="auto"/>
          </w:divBdr>
        </w:div>
      </w:divsChild>
    </w:div>
    <w:div w:id="1997609771">
      <w:bodyDiv w:val="1"/>
      <w:marLeft w:val="0"/>
      <w:marRight w:val="0"/>
      <w:marTop w:val="0"/>
      <w:marBottom w:val="0"/>
      <w:divBdr>
        <w:top w:val="none" w:sz="0" w:space="0" w:color="auto"/>
        <w:left w:val="none" w:sz="0" w:space="0" w:color="auto"/>
        <w:bottom w:val="none" w:sz="0" w:space="0" w:color="auto"/>
        <w:right w:val="none" w:sz="0" w:space="0" w:color="auto"/>
      </w:divBdr>
      <w:divsChild>
        <w:div w:id="1644507716">
          <w:marLeft w:val="0"/>
          <w:marRight w:val="0"/>
          <w:marTop w:val="0"/>
          <w:marBottom w:val="0"/>
          <w:divBdr>
            <w:top w:val="none" w:sz="0" w:space="0" w:color="auto"/>
            <w:left w:val="none" w:sz="0" w:space="0" w:color="auto"/>
            <w:bottom w:val="none" w:sz="0" w:space="0" w:color="auto"/>
            <w:right w:val="none" w:sz="0" w:space="0" w:color="auto"/>
          </w:divBdr>
          <w:divsChild>
            <w:div w:id="18563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172">
      <w:bodyDiv w:val="1"/>
      <w:marLeft w:val="0"/>
      <w:marRight w:val="0"/>
      <w:marTop w:val="0"/>
      <w:marBottom w:val="0"/>
      <w:divBdr>
        <w:top w:val="none" w:sz="0" w:space="0" w:color="auto"/>
        <w:left w:val="none" w:sz="0" w:space="0" w:color="auto"/>
        <w:bottom w:val="none" w:sz="0" w:space="0" w:color="auto"/>
        <w:right w:val="none" w:sz="0" w:space="0" w:color="auto"/>
      </w:divBdr>
      <w:divsChild>
        <w:div w:id="1464809039">
          <w:marLeft w:val="0"/>
          <w:marRight w:val="0"/>
          <w:marTop w:val="0"/>
          <w:marBottom w:val="0"/>
          <w:divBdr>
            <w:top w:val="none" w:sz="0" w:space="0" w:color="auto"/>
            <w:left w:val="none" w:sz="0" w:space="0" w:color="auto"/>
            <w:bottom w:val="none" w:sz="0" w:space="0" w:color="auto"/>
            <w:right w:val="none" w:sz="0" w:space="0" w:color="auto"/>
          </w:divBdr>
          <w:divsChild>
            <w:div w:id="14982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703">
      <w:bodyDiv w:val="1"/>
      <w:marLeft w:val="0"/>
      <w:marRight w:val="0"/>
      <w:marTop w:val="0"/>
      <w:marBottom w:val="0"/>
      <w:divBdr>
        <w:top w:val="none" w:sz="0" w:space="0" w:color="auto"/>
        <w:left w:val="none" w:sz="0" w:space="0" w:color="auto"/>
        <w:bottom w:val="none" w:sz="0" w:space="0" w:color="auto"/>
        <w:right w:val="none" w:sz="0" w:space="0" w:color="auto"/>
      </w:divBdr>
      <w:divsChild>
        <w:div w:id="1410690072">
          <w:marLeft w:val="0"/>
          <w:marRight w:val="0"/>
          <w:marTop w:val="0"/>
          <w:marBottom w:val="0"/>
          <w:divBdr>
            <w:top w:val="none" w:sz="0" w:space="0" w:color="auto"/>
            <w:left w:val="none" w:sz="0" w:space="0" w:color="auto"/>
            <w:bottom w:val="none" w:sz="0" w:space="0" w:color="auto"/>
            <w:right w:val="none" w:sz="0" w:space="0" w:color="auto"/>
          </w:divBdr>
          <w:divsChild>
            <w:div w:id="620114029">
              <w:marLeft w:val="0"/>
              <w:marRight w:val="0"/>
              <w:marTop w:val="0"/>
              <w:marBottom w:val="0"/>
              <w:divBdr>
                <w:top w:val="none" w:sz="0" w:space="0" w:color="auto"/>
                <w:left w:val="none" w:sz="0" w:space="0" w:color="auto"/>
                <w:bottom w:val="none" w:sz="0" w:space="0" w:color="auto"/>
                <w:right w:val="none" w:sz="0" w:space="0" w:color="auto"/>
              </w:divBdr>
            </w:div>
            <w:div w:id="1272124302">
              <w:marLeft w:val="0"/>
              <w:marRight w:val="0"/>
              <w:marTop w:val="0"/>
              <w:marBottom w:val="0"/>
              <w:divBdr>
                <w:top w:val="none" w:sz="0" w:space="0" w:color="auto"/>
                <w:left w:val="none" w:sz="0" w:space="0" w:color="auto"/>
                <w:bottom w:val="none" w:sz="0" w:space="0" w:color="auto"/>
                <w:right w:val="none" w:sz="0" w:space="0" w:color="auto"/>
              </w:divBdr>
            </w:div>
            <w:div w:id="711461839">
              <w:marLeft w:val="0"/>
              <w:marRight w:val="0"/>
              <w:marTop w:val="0"/>
              <w:marBottom w:val="0"/>
              <w:divBdr>
                <w:top w:val="none" w:sz="0" w:space="0" w:color="auto"/>
                <w:left w:val="none" w:sz="0" w:space="0" w:color="auto"/>
                <w:bottom w:val="none" w:sz="0" w:space="0" w:color="auto"/>
                <w:right w:val="none" w:sz="0" w:space="0" w:color="auto"/>
              </w:divBdr>
            </w:div>
            <w:div w:id="570425979">
              <w:marLeft w:val="0"/>
              <w:marRight w:val="0"/>
              <w:marTop w:val="0"/>
              <w:marBottom w:val="0"/>
              <w:divBdr>
                <w:top w:val="none" w:sz="0" w:space="0" w:color="auto"/>
                <w:left w:val="none" w:sz="0" w:space="0" w:color="auto"/>
                <w:bottom w:val="none" w:sz="0" w:space="0" w:color="auto"/>
                <w:right w:val="none" w:sz="0" w:space="0" w:color="auto"/>
              </w:divBdr>
            </w:div>
            <w:div w:id="1077098045">
              <w:marLeft w:val="0"/>
              <w:marRight w:val="0"/>
              <w:marTop w:val="0"/>
              <w:marBottom w:val="0"/>
              <w:divBdr>
                <w:top w:val="none" w:sz="0" w:space="0" w:color="auto"/>
                <w:left w:val="none" w:sz="0" w:space="0" w:color="auto"/>
                <w:bottom w:val="none" w:sz="0" w:space="0" w:color="auto"/>
                <w:right w:val="none" w:sz="0" w:space="0" w:color="auto"/>
              </w:divBdr>
            </w:div>
            <w:div w:id="1518350138">
              <w:marLeft w:val="0"/>
              <w:marRight w:val="0"/>
              <w:marTop w:val="0"/>
              <w:marBottom w:val="0"/>
              <w:divBdr>
                <w:top w:val="none" w:sz="0" w:space="0" w:color="auto"/>
                <w:left w:val="none" w:sz="0" w:space="0" w:color="auto"/>
                <w:bottom w:val="none" w:sz="0" w:space="0" w:color="auto"/>
                <w:right w:val="none" w:sz="0" w:space="0" w:color="auto"/>
              </w:divBdr>
            </w:div>
            <w:div w:id="1759057712">
              <w:marLeft w:val="0"/>
              <w:marRight w:val="0"/>
              <w:marTop w:val="0"/>
              <w:marBottom w:val="0"/>
              <w:divBdr>
                <w:top w:val="none" w:sz="0" w:space="0" w:color="auto"/>
                <w:left w:val="none" w:sz="0" w:space="0" w:color="auto"/>
                <w:bottom w:val="none" w:sz="0" w:space="0" w:color="auto"/>
                <w:right w:val="none" w:sz="0" w:space="0" w:color="auto"/>
              </w:divBdr>
            </w:div>
            <w:div w:id="425226528">
              <w:marLeft w:val="0"/>
              <w:marRight w:val="0"/>
              <w:marTop w:val="0"/>
              <w:marBottom w:val="0"/>
              <w:divBdr>
                <w:top w:val="none" w:sz="0" w:space="0" w:color="auto"/>
                <w:left w:val="none" w:sz="0" w:space="0" w:color="auto"/>
                <w:bottom w:val="none" w:sz="0" w:space="0" w:color="auto"/>
                <w:right w:val="none" w:sz="0" w:space="0" w:color="auto"/>
              </w:divBdr>
            </w:div>
            <w:div w:id="2131974347">
              <w:marLeft w:val="0"/>
              <w:marRight w:val="0"/>
              <w:marTop w:val="0"/>
              <w:marBottom w:val="0"/>
              <w:divBdr>
                <w:top w:val="none" w:sz="0" w:space="0" w:color="auto"/>
                <w:left w:val="none" w:sz="0" w:space="0" w:color="auto"/>
                <w:bottom w:val="none" w:sz="0" w:space="0" w:color="auto"/>
                <w:right w:val="none" w:sz="0" w:space="0" w:color="auto"/>
              </w:divBdr>
            </w:div>
            <w:div w:id="347486063">
              <w:marLeft w:val="0"/>
              <w:marRight w:val="0"/>
              <w:marTop w:val="0"/>
              <w:marBottom w:val="0"/>
              <w:divBdr>
                <w:top w:val="none" w:sz="0" w:space="0" w:color="auto"/>
                <w:left w:val="none" w:sz="0" w:space="0" w:color="auto"/>
                <w:bottom w:val="none" w:sz="0" w:space="0" w:color="auto"/>
                <w:right w:val="none" w:sz="0" w:space="0" w:color="auto"/>
              </w:divBdr>
            </w:div>
            <w:div w:id="918364440">
              <w:marLeft w:val="0"/>
              <w:marRight w:val="0"/>
              <w:marTop w:val="0"/>
              <w:marBottom w:val="0"/>
              <w:divBdr>
                <w:top w:val="none" w:sz="0" w:space="0" w:color="auto"/>
                <w:left w:val="none" w:sz="0" w:space="0" w:color="auto"/>
                <w:bottom w:val="none" w:sz="0" w:space="0" w:color="auto"/>
                <w:right w:val="none" w:sz="0" w:space="0" w:color="auto"/>
              </w:divBdr>
            </w:div>
            <w:div w:id="556205807">
              <w:marLeft w:val="0"/>
              <w:marRight w:val="0"/>
              <w:marTop w:val="0"/>
              <w:marBottom w:val="0"/>
              <w:divBdr>
                <w:top w:val="none" w:sz="0" w:space="0" w:color="auto"/>
                <w:left w:val="none" w:sz="0" w:space="0" w:color="auto"/>
                <w:bottom w:val="none" w:sz="0" w:space="0" w:color="auto"/>
                <w:right w:val="none" w:sz="0" w:space="0" w:color="auto"/>
              </w:divBdr>
            </w:div>
            <w:div w:id="189687401">
              <w:marLeft w:val="0"/>
              <w:marRight w:val="0"/>
              <w:marTop w:val="0"/>
              <w:marBottom w:val="0"/>
              <w:divBdr>
                <w:top w:val="none" w:sz="0" w:space="0" w:color="auto"/>
                <w:left w:val="none" w:sz="0" w:space="0" w:color="auto"/>
                <w:bottom w:val="none" w:sz="0" w:space="0" w:color="auto"/>
                <w:right w:val="none" w:sz="0" w:space="0" w:color="auto"/>
              </w:divBdr>
            </w:div>
            <w:div w:id="2061050063">
              <w:marLeft w:val="0"/>
              <w:marRight w:val="0"/>
              <w:marTop w:val="0"/>
              <w:marBottom w:val="0"/>
              <w:divBdr>
                <w:top w:val="none" w:sz="0" w:space="0" w:color="auto"/>
                <w:left w:val="none" w:sz="0" w:space="0" w:color="auto"/>
                <w:bottom w:val="none" w:sz="0" w:space="0" w:color="auto"/>
                <w:right w:val="none" w:sz="0" w:space="0" w:color="auto"/>
              </w:divBdr>
            </w:div>
            <w:div w:id="633607025">
              <w:marLeft w:val="0"/>
              <w:marRight w:val="0"/>
              <w:marTop w:val="0"/>
              <w:marBottom w:val="0"/>
              <w:divBdr>
                <w:top w:val="none" w:sz="0" w:space="0" w:color="auto"/>
                <w:left w:val="none" w:sz="0" w:space="0" w:color="auto"/>
                <w:bottom w:val="none" w:sz="0" w:space="0" w:color="auto"/>
                <w:right w:val="none" w:sz="0" w:space="0" w:color="auto"/>
              </w:divBdr>
            </w:div>
            <w:div w:id="1770735093">
              <w:marLeft w:val="0"/>
              <w:marRight w:val="0"/>
              <w:marTop w:val="0"/>
              <w:marBottom w:val="0"/>
              <w:divBdr>
                <w:top w:val="none" w:sz="0" w:space="0" w:color="auto"/>
                <w:left w:val="none" w:sz="0" w:space="0" w:color="auto"/>
                <w:bottom w:val="none" w:sz="0" w:space="0" w:color="auto"/>
                <w:right w:val="none" w:sz="0" w:space="0" w:color="auto"/>
              </w:divBdr>
            </w:div>
            <w:div w:id="1462843962">
              <w:marLeft w:val="0"/>
              <w:marRight w:val="0"/>
              <w:marTop w:val="0"/>
              <w:marBottom w:val="0"/>
              <w:divBdr>
                <w:top w:val="none" w:sz="0" w:space="0" w:color="auto"/>
                <w:left w:val="none" w:sz="0" w:space="0" w:color="auto"/>
                <w:bottom w:val="none" w:sz="0" w:space="0" w:color="auto"/>
                <w:right w:val="none" w:sz="0" w:space="0" w:color="auto"/>
              </w:divBdr>
            </w:div>
            <w:div w:id="1395153523">
              <w:marLeft w:val="0"/>
              <w:marRight w:val="0"/>
              <w:marTop w:val="0"/>
              <w:marBottom w:val="0"/>
              <w:divBdr>
                <w:top w:val="none" w:sz="0" w:space="0" w:color="auto"/>
                <w:left w:val="none" w:sz="0" w:space="0" w:color="auto"/>
                <w:bottom w:val="none" w:sz="0" w:space="0" w:color="auto"/>
                <w:right w:val="none" w:sz="0" w:space="0" w:color="auto"/>
              </w:divBdr>
            </w:div>
            <w:div w:id="352659435">
              <w:marLeft w:val="0"/>
              <w:marRight w:val="0"/>
              <w:marTop w:val="0"/>
              <w:marBottom w:val="0"/>
              <w:divBdr>
                <w:top w:val="none" w:sz="0" w:space="0" w:color="auto"/>
                <w:left w:val="none" w:sz="0" w:space="0" w:color="auto"/>
                <w:bottom w:val="none" w:sz="0" w:space="0" w:color="auto"/>
                <w:right w:val="none" w:sz="0" w:space="0" w:color="auto"/>
              </w:divBdr>
            </w:div>
            <w:div w:id="1814330868">
              <w:marLeft w:val="0"/>
              <w:marRight w:val="0"/>
              <w:marTop w:val="0"/>
              <w:marBottom w:val="0"/>
              <w:divBdr>
                <w:top w:val="none" w:sz="0" w:space="0" w:color="auto"/>
                <w:left w:val="none" w:sz="0" w:space="0" w:color="auto"/>
                <w:bottom w:val="none" w:sz="0" w:space="0" w:color="auto"/>
                <w:right w:val="none" w:sz="0" w:space="0" w:color="auto"/>
              </w:divBdr>
            </w:div>
            <w:div w:id="961426412">
              <w:marLeft w:val="0"/>
              <w:marRight w:val="0"/>
              <w:marTop w:val="0"/>
              <w:marBottom w:val="0"/>
              <w:divBdr>
                <w:top w:val="none" w:sz="0" w:space="0" w:color="auto"/>
                <w:left w:val="none" w:sz="0" w:space="0" w:color="auto"/>
                <w:bottom w:val="none" w:sz="0" w:space="0" w:color="auto"/>
                <w:right w:val="none" w:sz="0" w:space="0" w:color="auto"/>
              </w:divBdr>
            </w:div>
            <w:div w:id="2008944403">
              <w:marLeft w:val="0"/>
              <w:marRight w:val="0"/>
              <w:marTop w:val="0"/>
              <w:marBottom w:val="0"/>
              <w:divBdr>
                <w:top w:val="none" w:sz="0" w:space="0" w:color="auto"/>
                <w:left w:val="none" w:sz="0" w:space="0" w:color="auto"/>
                <w:bottom w:val="none" w:sz="0" w:space="0" w:color="auto"/>
                <w:right w:val="none" w:sz="0" w:space="0" w:color="auto"/>
              </w:divBdr>
            </w:div>
            <w:div w:id="1683973618">
              <w:marLeft w:val="0"/>
              <w:marRight w:val="0"/>
              <w:marTop w:val="0"/>
              <w:marBottom w:val="0"/>
              <w:divBdr>
                <w:top w:val="none" w:sz="0" w:space="0" w:color="auto"/>
                <w:left w:val="none" w:sz="0" w:space="0" w:color="auto"/>
                <w:bottom w:val="none" w:sz="0" w:space="0" w:color="auto"/>
                <w:right w:val="none" w:sz="0" w:space="0" w:color="auto"/>
              </w:divBdr>
            </w:div>
            <w:div w:id="183596775">
              <w:marLeft w:val="0"/>
              <w:marRight w:val="0"/>
              <w:marTop w:val="0"/>
              <w:marBottom w:val="0"/>
              <w:divBdr>
                <w:top w:val="none" w:sz="0" w:space="0" w:color="auto"/>
                <w:left w:val="none" w:sz="0" w:space="0" w:color="auto"/>
                <w:bottom w:val="none" w:sz="0" w:space="0" w:color="auto"/>
                <w:right w:val="none" w:sz="0" w:space="0" w:color="auto"/>
              </w:divBdr>
            </w:div>
            <w:div w:id="848372388">
              <w:marLeft w:val="0"/>
              <w:marRight w:val="0"/>
              <w:marTop w:val="0"/>
              <w:marBottom w:val="0"/>
              <w:divBdr>
                <w:top w:val="none" w:sz="0" w:space="0" w:color="auto"/>
                <w:left w:val="none" w:sz="0" w:space="0" w:color="auto"/>
                <w:bottom w:val="none" w:sz="0" w:space="0" w:color="auto"/>
                <w:right w:val="none" w:sz="0" w:space="0" w:color="auto"/>
              </w:divBdr>
            </w:div>
            <w:div w:id="1896701193">
              <w:marLeft w:val="0"/>
              <w:marRight w:val="0"/>
              <w:marTop w:val="0"/>
              <w:marBottom w:val="0"/>
              <w:divBdr>
                <w:top w:val="none" w:sz="0" w:space="0" w:color="auto"/>
                <w:left w:val="none" w:sz="0" w:space="0" w:color="auto"/>
                <w:bottom w:val="none" w:sz="0" w:space="0" w:color="auto"/>
                <w:right w:val="none" w:sz="0" w:space="0" w:color="auto"/>
              </w:divBdr>
            </w:div>
            <w:div w:id="1263294357">
              <w:marLeft w:val="0"/>
              <w:marRight w:val="0"/>
              <w:marTop w:val="0"/>
              <w:marBottom w:val="0"/>
              <w:divBdr>
                <w:top w:val="none" w:sz="0" w:space="0" w:color="auto"/>
                <w:left w:val="none" w:sz="0" w:space="0" w:color="auto"/>
                <w:bottom w:val="none" w:sz="0" w:space="0" w:color="auto"/>
                <w:right w:val="none" w:sz="0" w:space="0" w:color="auto"/>
              </w:divBdr>
            </w:div>
            <w:div w:id="225726099">
              <w:marLeft w:val="0"/>
              <w:marRight w:val="0"/>
              <w:marTop w:val="0"/>
              <w:marBottom w:val="0"/>
              <w:divBdr>
                <w:top w:val="none" w:sz="0" w:space="0" w:color="auto"/>
                <w:left w:val="none" w:sz="0" w:space="0" w:color="auto"/>
                <w:bottom w:val="none" w:sz="0" w:space="0" w:color="auto"/>
                <w:right w:val="none" w:sz="0" w:space="0" w:color="auto"/>
              </w:divBdr>
            </w:div>
            <w:div w:id="2105609374">
              <w:marLeft w:val="0"/>
              <w:marRight w:val="0"/>
              <w:marTop w:val="0"/>
              <w:marBottom w:val="0"/>
              <w:divBdr>
                <w:top w:val="none" w:sz="0" w:space="0" w:color="auto"/>
                <w:left w:val="none" w:sz="0" w:space="0" w:color="auto"/>
                <w:bottom w:val="none" w:sz="0" w:space="0" w:color="auto"/>
                <w:right w:val="none" w:sz="0" w:space="0" w:color="auto"/>
              </w:divBdr>
            </w:div>
            <w:div w:id="176970146">
              <w:marLeft w:val="0"/>
              <w:marRight w:val="0"/>
              <w:marTop w:val="0"/>
              <w:marBottom w:val="0"/>
              <w:divBdr>
                <w:top w:val="none" w:sz="0" w:space="0" w:color="auto"/>
                <w:left w:val="none" w:sz="0" w:space="0" w:color="auto"/>
                <w:bottom w:val="none" w:sz="0" w:space="0" w:color="auto"/>
                <w:right w:val="none" w:sz="0" w:space="0" w:color="auto"/>
              </w:divBdr>
            </w:div>
            <w:div w:id="1352607640">
              <w:marLeft w:val="0"/>
              <w:marRight w:val="0"/>
              <w:marTop w:val="0"/>
              <w:marBottom w:val="0"/>
              <w:divBdr>
                <w:top w:val="none" w:sz="0" w:space="0" w:color="auto"/>
                <w:left w:val="none" w:sz="0" w:space="0" w:color="auto"/>
                <w:bottom w:val="none" w:sz="0" w:space="0" w:color="auto"/>
                <w:right w:val="none" w:sz="0" w:space="0" w:color="auto"/>
              </w:divBdr>
            </w:div>
            <w:div w:id="270824766">
              <w:marLeft w:val="0"/>
              <w:marRight w:val="0"/>
              <w:marTop w:val="0"/>
              <w:marBottom w:val="0"/>
              <w:divBdr>
                <w:top w:val="none" w:sz="0" w:space="0" w:color="auto"/>
                <w:left w:val="none" w:sz="0" w:space="0" w:color="auto"/>
                <w:bottom w:val="none" w:sz="0" w:space="0" w:color="auto"/>
                <w:right w:val="none" w:sz="0" w:space="0" w:color="auto"/>
              </w:divBdr>
            </w:div>
            <w:div w:id="1937471017">
              <w:marLeft w:val="0"/>
              <w:marRight w:val="0"/>
              <w:marTop w:val="0"/>
              <w:marBottom w:val="0"/>
              <w:divBdr>
                <w:top w:val="none" w:sz="0" w:space="0" w:color="auto"/>
                <w:left w:val="none" w:sz="0" w:space="0" w:color="auto"/>
                <w:bottom w:val="none" w:sz="0" w:space="0" w:color="auto"/>
                <w:right w:val="none" w:sz="0" w:space="0" w:color="auto"/>
              </w:divBdr>
            </w:div>
            <w:div w:id="496463818">
              <w:marLeft w:val="0"/>
              <w:marRight w:val="0"/>
              <w:marTop w:val="0"/>
              <w:marBottom w:val="0"/>
              <w:divBdr>
                <w:top w:val="none" w:sz="0" w:space="0" w:color="auto"/>
                <w:left w:val="none" w:sz="0" w:space="0" w:color="auto"/>
                <w:bottom w:val="none" w:sz="0" w:space="0" w:color="auto"/>
                <w:right w:val="none" w:sz="0" w:space="0" w:color="auto"/>
              </w:divBdr>
            </w:div>
            <w:div w:id="1184246488">
              <w:marLeft w:val="0"/>
              <w:marRight w:val="0"/>
              <w:marTop w:val="0"/>
              <w:marBottom w:val="0"/>
              <w:divBdr>
                <w:top w:val="none" w:sz="0" w:space="0" w:color="auto"/>
                <w:left w:val="none" w:sz="0" w:space="0" w:color="auto"/>
                <w:bottom w:val="none" w:sz="0" w:space="0" w:color="auto"/>
                <w:right w:val="none" w:sz="0" w:space="0" w:color="auto"/>
              </w:divBdr>
            </w:div>
            <w:div w:id="1104497981">
              <w:marLeft w:val="0"/>
              <w:marRight w:val="0"/>
              <w:marTop w:val="0"/>
              <w:marBottom w:val="0"/>
              <w:divBdr>
                <w:top w:val="none" w:sz="0" w:space="0" w:color="auto"/>
                <w:left w:val="none" w:sz="0" w:space="0" w:color="auto"/>
                <w:bottom w:val="none" w:sz="0" w:space="0" w:color="auto"/>
                <w:right w:val="none" w:sz="0" w:space="0" w:color="auto"/>
              </w:divBdr>
            </w:div>
            <w:div w:id="1038581720">
              <w:marLeft w:val="0"/>
              <w:marRight w:val="0"/>
              <w:marTop w:val="0"/>
              <w:marBottom w:val="0"/>
              <w:divBdr>
                <w:top w:val="none" w:sz="0" w:space="0" w:color="auto"/>
                <w:left w:val="none" w:sz="0" w:space="0" w:color="auto"/>
                <w:bottom w:val="none" w:sz="0" w:space="0" w:color="auto"/>
                <w:right w:val="none" w:sz="0" w:space="0" w:color="auto"/>
              </w:divBdr>
            </w:div>
            <w:div w:id="1037393288">
              <w:marLeft w:val="0"/>
              <w:marRight w:val="0"/>
              <w:marTop w:val="0"/>
              <w:marBottom w:val="0"/>
              <w:divBdr>
                <w:top w:val="none" w:sz="0" w:space="0" w:color="auto"/>
                <w:left w:val="none" w:sz="0" w:space="0" w:color="auto"/>
                <w:bottom w:val="none" w:sz="0" w:space="0" w:color="auto"/>
                <w:right w:val="none" w:sz="0" w:space="0" w:color="auto"/>
              </w:divBdr>
            </w:div>
            <w:div w:id="1406994275">
              <w:marLeft w:val="0"/>
              <w:marRight w:val="0"/>
              <w:marTop w:val="0"/>
              <w:marBottom w:val="0"/>
              <w:divBdr>
                <w:top w:val="none" w:sz="0" w:space="0" w:color="auto"/>
                <w:left w:val="none" w:sz="0" w:space="0" w:color="auto"/>
                <w:bottom w:val="none" w:sz="0" w:space="0" w:color="auto"/>
                <w:right w:val="none" w:sz="0" w:space="0" w:color="auto"/>
              </w:divBdr>
            </w:div>
            <w:div w:id="1604531716">
              <w:marLeft w:val="0"/>
              <w:marRight w:val="0"/>
              <w:marTop w:val="0"/>
              <w:marBottom w:val="0"/>
              <w:divBdr>
                <w:top w:val="none" w:sz="0" w:space="0" w:color="auto"/>
                <w:left w:val="none" w:sz="0" w:space="0" w:color="auto"/>
                <w:bottom w:val="none" w:sz="0" w:space="0" w:color="auto"/>
                <w:right w:val="none" w:sz="0" w:space="0" w:color="auto"/>
              </w:divBdr>
            </w:div>
            <w:div w:id="1172136663">
              <w:marLeft w:val="0"/>
              <w:marRight w:val="0"/>
              <w:marTop w:val="0"/>
              <w:marBottom w:val="0"/>
              <w:divBdr>
                <w:top w:val="none" w:sz="0" w:space="0" w:color="auto"/>
                <w:left w:val="none" w:sz="0" w:space="0" w:color="auto"/>
                <w:bottom w:val="none" w:sz="0" w:space="0" w:color="auto"/>
                <w:right w:val="none" w:sz="0" w:space="0" w:color="auto"/>
              </w:divBdr>
            </w:div>
            <w:div w:id="1963998924">
              <w:marLeft w:val="0"/>
              <w:marRight w:val="0"/>
              <w:marTop w:val="0"/>
              <w:marBottom w:val="0"/>
              <w:divBdr>
                <w:top w:val="none" w:sz="0" w:space="0" w:color="auto"/>
                <w:left w:val="none" w:sz="0" w:space="0" w:color="auto"/>
                <w:bottom w:val="none" w:sz="0" w:space="0" w:color="auto"/>
                <w:right w:val="none" w:sz="0" w:space="0" w:color="auto"/>
              </w:divBdr>
            </w:div>
            <w:div w:id="589239649">
              <w:marLeft w:val="0"/>
              <w:marRight w:val="0"/>
              <w:marTop w:val="0"/>
              <w:marBottom w:val="0"/>
              <w:divBdr>
                <w:top w:val="none" w:sz="0" w:space="0" w:color="auto"/>
                <w:left w:val="none" w:sz="0" w:space="0" w:color="auto"/>
                <w:bottom w:val="none" w:sz="0" w:space="0" w:color="auto"/>
                <w:right w:val="none" w:sz="0" w:space="0" w:color="auto"/>
              </w:divBdr>
            </w:div>
            <w:div w:id="1128280896">
              <w:marLeft w:val="0"/>
              <w:marRight w:val="0"/>
              <w:marTop w:val="0"/>
              <w:marBottom w:val="0"/>
              <w:divBdr>
                <w:top w:val="none" w:sz="0" w:space="0" w:color="auto"/>
                <w:left w:val="none" w:sz="0" w:space="0" w:color="auto"/>
                <w:bottom w:val="none" w:sz="0" w:space="0" w:color="auto"/>
                <w:right w:val="none" w:sz="0" w:space="0" w:color="auto"/>
              </w:divBdr>
            </w:div>
            <w:div w:id="1086879660">
              <w:marLeft w:val="0"/>
              <w:marRight w:val="0"/>
              <w:marTop w:val="0"/>
              <w:marBottom w:val="0"/>
              <w:divBdr>
                <w:top w:val="none" w:sz="0" w:space="0" w:color="auto"/>
                <w:left w:val="none" w:sz="0" w:space="0" w:color="auto"/>
                <w:bottom w:val="none" w:sz="0" w:space="0" w:color="auto"/>
                <w:right w:val="none" w:sz="0" w:space="0" w:color="auto"/>
              </w:divBdr>
            </w:div>
            <w:div w:id="455410034">
              <w:marLeft w:val="0"/>
              <w:marRight w:val="0"/>
              <w:marTop w:val="0"/>
              <w:marBottom w:val="0"/>
              <w:divBdr>
                <w:top w:val="none" w:sz="0" w:space="0" w:color="auto"/>
                <w:left w:val="none" w:sz="0" w:space="0" w:color="auto"/>
                <w:bottom w:val="none" w:sz="0" w:space="0" w:color="auto"/>
                <w:right w:val="none" w:sz="0" w:space="0" w:color="auto"/>
              </w:divBdr>
            </w:div>
            <w:div w:id="2070687278">
              <w:marLeft w:val="0"/>
              <w:marRight w:val="0"/>
              <w:marTop w:val="0"/>
              <w:marBottom w:val="0"/>
              <w:divBdr>
                <w:top w:val="none" w:sz="0" w:space="0" w:color="auto"/>
                <w:left w:val="none" w:sz="0" w:space="0" w:color="auto"/>
                <w:bottom w:val="none" w:sz="0" w:space="0" w:color="auto"/>
                <w:right w:val="none" w:sz="0" w:space="0" w:color="auto"/>
              </w:divBdr>
            </w:div>
            <w:div w:id="728498943">
              <w:marLeft w:val="0"/>
              <w:marRight w:val="0"/>
              <w:marTop w:val="0"/>
              <w:marBottom w:val="0"/>
              <w:divBdr>
                <w:top w:val="none" w:sz="0" w:space="0" w:color="auto"/>
                <w:left w:val="none" w:sz="0" w:space="0" w:color="auto"/>
                <w:bottom w:val="none" w:sz="0" w:space="0" w:color="auto"/>
                <w:right w:val="none" w:sz="0" w:space="0" w:color="auto"/>
              </w:divBdr>
            </w:div>
            <w:div w:id="141852017">
              <w:marLeft w:val="0"/>
              <w:marRight w:val="0"/>
              <w:marTop w:val="0"/>
              <w:marBottom w:val="0"/>
              <w:divBdr>
                <w:top w:val="none" w:sz="0" w:space="0" w:color="auto"/>
                <w:left w:val="none" w:sz="0" w:space="0" w:color="auto"/>
                <w:bottom w:val="none" w:sz="0" w:space="0" w:color="auto"/>
                <w:right w:val="none" w:sz="0" w:space="0" w:color="auto"/>
              </w:divBdr>
            </w:div>
            <w:div w:id="2024938746">
              <w:marLeft w:val="0"/>
              <w:marRight w:val="0"/>
              <w:marTop w:val="0"/>
              <w:marBottom w:val="0"/>
              <w:divBdr>
                <w:top w:val="none" w:sz="0" w:space="0" w:color="auto"/>
                <w:left w:val="none" w:sz="0" w:space="0" w:color="auto"/>
                <w:bottom w:val="none" w:sz="0" w:space="0" w:color="auto"/>
                <w:right w:val="none" w:sz="0" w:space="0" w:color="auto"/>
              </w:divBdr>
            </w:div>
            <w:div w:id="875118927">
              <w:marLeft w:val="0"/>
              <w:marRight w:val="0"/>
              <w:marTop w:val="0"/>
              <w:marBottom w:val="0"/>
              <w:divBdr>
                <w:top w:val="none" w:sz="0" w:space="0" w:color="auto"/>
                <w:left w:val="none" w:sz="0" w:space="0" w:color="auto"/>
                <w:bottom w:val="none" w:sz="0" w:space="0" w:color="auto"/>
                <w:right w:val="none" w:sz="0" w:space="0" w:color="auto"/>
              </w:divBdr>
            </w:div>
            <w:div w:id="322201848">
              <w:marLeft w:val="0"/>
              <w:marRight w:val="0"/>
              <w:marTop w:val="0"/>
              <w:marBottom w:val="0"/>
              <w:divBdr>
                <w:top w:val="none" w:sz="0" w:space="0" w:color="auto"/>
                <w:left w:val="none" w:sz="0" w:space="0" w:color="auto"/>
                <w:bottom w:val="none" w:sz="0" w:space="0" w:color="auto"/>
                <w:right w:val="none" w:sz="0" w:space="0" w:color="auto"/>
              </w:divBdr>
            </w:div>
            <w:div w:id="521171088">
              <w:marLeft w:val="0"/>
              <w:marRight w:val="0"/>
              <w:marTop w:val="0"/>
              <w:marBottom w:val="0"/>
              <w:divBdr>
                <w:top w:val="none" w:sz="0" w:space="0" w:color="auto"/>
                <w:left w:val="none" w:sz="0" w:space="0" w:color="auto"/>
                <w:bottom w:val="none" w:sz="0" w:space="0" w:color="auto"/>
                <w:right w:val="none" w:sz="0" w:space="0" w:color="auto"/>
              </w:divBdr>
            </w:div>
            <w:div w:id="1574970626">
              <w:marLeft w:val="0"/>
              <w:marRight w:val="0"/>
              <w:marTop w:val="0"/>
              <w:marBottom w:val="0"/>
              <w:divBdr>
                <w:top w:val="none" w:sz="0" w:space="0" w:color="auto"/>
                <w:left w:val="none" w:sz="0" w:space="0" w:color="auto"/>
                <w:bottom w:val="none" w:sz="0" w:space="0" w:color="auto"/>
                <w:right w:val="none" w:sz="0" w:space="0" w:color="auto"/>
              </w:divBdr>
            </w:div>
            <w:div w:id="1056051732">
              <w:marLeft w:val="0"/>
              <w:marRight w:val="0"/>
              <w:marTop w:val="0"/>
              <w:marBottom w:val="0"/>
              <w:divBdr>
                <w:top w:val="none" w:sz="0" w:space="0" w:color="auto"/>
                <w:left w:val="none" w:sz="0" w:space="0" w:color="auto"/>
                <w:bottom w:val="none" w:sz="0" w:space="0" w:color="auto"/>
                <w:right w:val="none" w:sz="0" w:space="0" w:color="auto"/>
              </w:divBdr>
            </w:div>
            <w:div w:id="586885961">
              <w:marLeft w:val="0"/>
              <w:marRight w:val="0"/>
              <w:marTop w:val="0"/>
              <w:marBottom w:val="0"/>
              <w:divBdr>
                <w:top w:val="none" w:sz="0" w:space="0" w:color="auto"/>
                <w:left w:val="none" w:sz="0" w:space="0" w:color="auto"/>
                <w:bottom w:val="none" w:sz="0" w:space="0" w:color="auto"/>
                <w:right w:val="none" w:sz="0" w:space="0" w:color="auto"/>
              </w:divBdr>
            </w:div>
            <w:div w:id="650603098">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
            <w:div w:id="456608379">
              <w:marLeft w:val="0"/>
              <w:marRight w:val="0"/>
              <w:marTop w:val="0"/>
              <w:marBottom w:val="0"/>
              <w:divBdr>
                <w:top w:val="none" w:sz="0" w:space="0" w:color="auto"/>
                <w:left w:val="none" w:sz="0" w:space="0" w:color="auto"/>
                <w:bottom w:val="none" w:sz="0" w:space="0" w:color="auto"/>
                <w:right w:val="none" w:sz="0" w:space="0" w:color="auto"/>
              </w:divBdr>
            </w:div>
            <w:div w:id="2032022451">
              <w:marLeft w:val="0"/>
              <w:marRight w:val="0"/>
              <w:marTop w:val="0"/>
              <w:marBottom w:val="0"/>
              <w:divBdr>
                <w:top w:val="none" w:sz="0" w:space="0" w:color="auto"/>
                <w:left w:val="none" w:sz="0" w:space="0" w:color="auto"/>
                <w:bottom w:val="none" w:sz="0" w:space="0" w:color="auto"/>
                <w:right w:val="none" w:sz="0" w:space="0" w:color="auto"/>
              </w:divBdr>
            </w:div>
            <w:div w:id="1851287414">
              <w:marLeft w:val="0"/>
              <w:marRight w:val="0"/>
              <w:marTop w:val="0"/>
              <w:marBottom w:val="0"/>
              <w:divBdr>
                <w:top w:val="none" w:sz="0" w:space="0" w:color="auto"/>
                <w:left w:val="none" w:sz="0" w:space="0" w:color="auto"/>
                <w:bottom w:val="none" w:sz="0" w:space="0" w:color="auto"/>
                <w:right w:val="none" w:sz="0" w:space="0" w:color="auto"/>
              </w:divBdr>
            </w:div>
            <w:div w:id="1048187183">
              <w:marLeft w:val="0"/>
              <w:marRight w:val="0"/>
              <w:marTop w:val="0"/>
              <w:marBottom w:val="0"/>
              <w:divBdr>
                <w:top w:val="none" w:sz="0" w:space="0" w:color="auto"/>
                <w:left w:val="none" w:sz="0" w:space="0" w:color="auto"/>
                <w:bottom w:val="none" w:sz="0" w:space="0" w:color="auto"/>
                <w:right w:val="none" w:sz="0" w:space="0" w:color="auto"/>
              </w:divBdr>
            </w:div>
            <w:div w:id="1273048420">
              <w:marLeft w:val="0"/>
              <w:marRight w:val="0"/>
              <w:marTop w:val="0"/>
              <w:marBottom w:val="0"/>
              <w:divBdr>
                <w:top w:val="none" w:sz="0" w:space="0" w:color="auto"/>
                <w:left w:val="none" w:sz="0" w:space="0" w:color="auto"/>
                <w:bottom w:val="none" w:sz="0" w:space="0" w:color="auto"/>
                <w:right w:val="none" w:sz="0" w:space="0" w:color="auto"/>
              </w:divBdr>
            </w:div>
            <w:div w:id="2105681455">
              <w:marLeft w:val="0"/>
              <w:marRight w:val="0"/>
              <w:marTop w:val="0"/>
              <w:marBottom w:val="0"/>
              <w:divBdr>
                <w:top w:val="none" w:sz="0" w:space="0" w:color="auto"/>
                <w:left w:val="none" w:sz="0" w:space="0" w:color="auto"/>
                <w:bottom w:val="none" w:sz="0" w:space="0" w:color="auto"/>
                <w:right w:val="none" w:sz="0" w:space="0" w:color="auto"/>
              </w:divBdr>
            </w:div>
            <w:div w:id="1814448493">
              <w:marLeft w:val="0"/>
              <w:marRight w:val="0"/>
              <w:marTop w:val="0"/>
              <w:marBottom w:val="0"/>
              <w:divBdr>
                <w:top w:val="none" w:sz="0" w:space="0" w:color="auto"/>
                <w:left w:val="none" w:sz="0" w:space="0" w:color="auto"/>
                <w:bottom w:val="none" w:sz="0" w:space="0" w:color="auto"/>
                <w:right w:val="none" w:sz="0" w:space="0" w:color="auto"/>
              </w:divBdr>
            </w:div>
            <w:div w:id="1935283203">
              <w:marLeft w:val="0"/>
              <w:marRight w:val="0"/>
              <w:marTop w:val="0"/>
              <w:marBottom w:val="0"/>
              <w:divBdr>
                <w:top w:val="none" w:sz="0" w:space="0" w:color="auto"/>
                <w:left w:val="none" w:sz="0" w:space="0" w:color="auto"/>
                <w:bottom w:val="none" w:sz="0" w:space="0" w:color="auto"/>
                <w:right w:val="none" w:sz="0" w:space="0" w:color="auto"/>
              </w:divBdr>
            </w:div>
            <w:div w:id="1121724894">
              <w:marLeft w:val="0"/>
              <w:marRight w:val="0"/>
              <w:marTop w:val="0"/>
              <w:marBottom w:val="0"/>
              <w:divBdr>
                <w:top w:val="none" w:sz="0" w:space="0" w:color="auto"/>
                <w:left w:val="none" w:sz="0" w:space="0" w:color="auto"/>
                <w:bottom w:val="none" w:sz="0" w:space="0" w:color="auto"/>
                <w:right w:val="none" w:sz="0" w:space="0" w:color="auto"/>
              </w:divBdr>
            </w:div>
            <w:div w:id="931548415">
              <w:marLeft w:val="0"/>
              <w:marRight w:val="0"/>
              <w:marTop w:val="0"/>
              <w:marBottom w:val="0"/>
              <w:divBdr>
                <w:top w:val="none" w:sz="0" w:space="0" w:color="auto"/>
                <w:left w:val="none" w:sz="0" w:space="0" w:color="auto"/>
                <w:bottom w:val="none" w:sz="0" w:space="0" w:color="auto"/>
                <w:right w:val="none" w:sz="0" w:space="0" w:color="auto"/>
              </w:divBdr>
            </w:div>
            <w:div w:id="1745908102">
              <w:marLeft w:val="0"/>
              <w:marRight w:val="0"/>
              <w:marTop w:val="0"/>
              <w:marBottom w:val="0"/>
              <w:divBdr>
                <w:top w:val="none" w:sz="0" w:space="0" w:color="auto"/>
                <w:left w:val="none" w:sz="0" w:space="0" w:color="auto"/>
                <w:bottom w:val="none" w:sz="0" w:space="0" w:color="auto"/>
                <w:right w:val="none" w:sz="0" w:space="0" w:color="auto"/>
              </w:divBdr>
            </w:div>
            <w:div w:id="997464241">
              <w:marLeft w:val="0"/>
              <w:marRight w:val="0"/>
              <w:marTop w:val="0"/>
              <w:marBottom w:val="0"/>
              <w:divBdr>
                <w:top w:val="none" w:sz="0" w:space="0" w:color="auto"/>
                <w:left w:val="none" w:sz="0" w:space="0" w:color="auto"/>
                <w:bottom w:val="none" w:sz="0" w:space="0" w:color="auto"/>
                <w:right w:val="none" w:sz="0" w:space="0" w:color="auto"/>
              </w:divBdr>
            </w:div>
            <w:div w:id="1184707397">
              <w:marLeft w:val="0"/>
              <w:marRight w:val="0"/>
              <w:marTop w:val="0"/>
              <w:marBottom w:val="0"/>
              <w:divBdr>
                <w:top w:val="none" w:sz="0" w:space="0" w:color="auto"/>
                <w:left w:val="none" w:sz="0" w:space="0" w:color="auto"/>
                <w:bottom w:val="none" w:sz="0" w:space="0" w:color="auto"/>
                <w:right w:val="none" w:sz="0" w:space="0" w:color="auto"/>
              </w:divBdr>
            </w:div>
            <w:div w:id="48236630">
              <w:marLeft w:val="0"/>
              <w:marRight w:val="0"/>
              <w:marTop w:val="0"/>
              <w:marBottom w:val="0"/>
              <w:divBdr>
                <w:top w:val="none" w:sz="0" w:space="0" w:color="auto"/>
                <w:left w:val="none" w:sz="0" w:space="0" w:color="auto"/>
                <w:bottom w:val="none" w:sz="0" w:space="0" w:color="auto"/>
                <w:right w:val="none" w:sz="0" w:space="0" w:color="auto"/>
              </w:divBdr>
            </w:div>
            <w:div w:id="1668509544">
              <w:marLeft w:val="0"/>
              <w:marRight w:val="0"/>
              <w:marTop w:val="0"/>
              <w:marBottom w:val="0"/>
              <w:divBdr>
                <w:top w:val="none" w:sz="0" w:space="0" w:color="auto"/>
                <w:left w:val="none" w:sz="0" w:space="0" w:color="auto"/>
                <w:bottom w:val="none" w:sz="0" w:space="0" w:color="auto"/>
                <w:right w:val="none" w:sz="0" w:space="0" w:color="auto"/>
              </w:divBdr>
            </w:div>
            <w:div w:id="605816926">
              <w:marLeft w:val="0"/>
              <w:marRight w:val="0"/>
              <w:marTop w:val="0"/>
              <w:marBottom w:val="0"/>
              <w:divBdr>
                <w:top w:val="none" w:sz="0" w:space="0" w:color="auto"/>
                <w:left w:val="none" w:sz="0" w:space="0" w:color="auto"/>
                <w:bottom w:val="none" w:sz="0" w:space="0" w:color="auto"/>
                <w:right w:val="none" w:sz="0" w:space="0" w:color="auto"/>
              </w:divBdr>
            </w:div>
            <w:div w:id="70585869">
              <w:marLeft w:val="0"/>
              <w:marRight w:val="0"/>
              <w:marTop w:val="0"/>
              <w:marBottom w:val="0"/>
              <w:divBdr>
                <w:top w:val="none" w:sz="0" w:space="0" w:color="auto"/>
                <w:left w:val="none" w:sz="0" w:space="0" w:color="auto"/>
                <w:bottom w:val="none" w:sz="0" w:space="0" w:color="auto"/>
                <w:right w:val="none" w:sz="0" w:space="0" w:color="auto"/>
              </w:divBdr>
            </w:div>
            <w:div w:id="32771276">
              <w:marLeft w:val="0"/>
              <w:marRight w:val="0"/>
              <w:marTop w:val="0"/>
              <w:marBottom w:val="0"/>
              <w:divBdr>
                <w:top w:val="none" w:sz="0" w:space="0" w:color="auto"/>
                <w:left w:val="none" w:sz="0" w:space="0" w:color="auto"/>
                <w:bottom w:val="none" w:sz="0" w:space="0" w:color="auto"/>
                <w:right w:val="none" w:sz="0" w:space="0" w:color="auto"/>
              </w:divBdr>
            </w:div>
            <w:div w:id="1960448209">
              <w:marLeft w:val="0"/>
              <w:marRight w:val="0"/>
              <w:marTop w:val="0"/>
              <w:marBottom w:val="0"/>
              <w:divBdr>
                <w:top w:val="none" w:sz="0" w:space="0" w:color="auto"/>
                <w:left w:val="none" w:sz="0" w:space="0" w:color="auto"/>
                <w:bottom w:val="none" w:sz="0" w:space="0" w:color="auto"/>
                <w:right w:val="none" w:sz="0" w:space="0" w:color="auto"/>
              </w:divBdr>
            </w:div>
            <w:div w:id="728303389">
              <w:marLeft w:val="0"/>
              <w:marRight w:val="0"/>
              <w:marTop w:val="0"/>
              <w:marBottom w:val="0"/>
              <w:divBdr>
                <w:top w:val="none" w:sz="0" w:space="0" w:color="auto"/>
                <w:left w:val="none" w:sz="0" w:space="0" w:color="auto"/>
                <w:bottom w:val="none" w:sz="0" w:space="0" w:color="auto"/>
                <w:right w:val="none" w:sz="0" w:space="0" w:color="auto"/>
              </w:divBdr>
            </w:div>
            <w:div w:id="1578437059">
              <w:marLeft w:val="0"/>
              <w:marRight w:val="0"/>
              <w:marTop w:val="0"/>
              <w:marBottom w:val="0"/>
              <w:divBdr>
                <w:top w:val="none" w:sz="0" w:space="0" w:color="auto"/>
                <w:left w:val="none" w:sz="0" w:space="0" w:color="auto"/>
                <w:bottom w:val="none" w:sz="0" w:space="0" w:color="auto"/>
                <w:right w:val="none" w:sz="0" w:space="0" w:color="auto"/>
              </w:divBdr>
            </w:div>
            <w:div w:id="2109080960">
              <w:marLeft w:val="0"/>
              <w:marRight w:val="0"/>
              <w:marTop w:val="0"/>
              <w:marBottom w:val="0"/>
              <w:divBdr>
                <w:top w:val="none" w:sz="0" w:space="0" w:color="auto"/>
                <w:left w:val="none" w:sz="0" w:space="0" w:color="auto"/>
                <w:bottom w:val="none" w:sz="0" w:space="0" w:color="auto"/>
                <w:right w:val="none" w:sz="0" w:space="0" w:color="auto"/>
              </w:divBdr>
            </w:div>
            <w:div w:id="71507237">
              <w:marLeft w:val="0"/>
              <w:marRight w:val="0"/>
              <w:marTop w:val="0"/>
              <w:marBottom w:val="0"/>
              <w:divBdr>
                <w:top w:val="none" w:sz="0" w:space="0" w:color="auto"/>
                <w:left w:val="none" w:sz="0" w:space="0" w:color="auto"/>
                <w:bottom w:val="none" w:sz="0" w:space="0" w:color="auto"/>
                <w:right w:val="none" w:sz="0" w:space="0" w:color="auto"/>
              </w:divBdr>
            </w:div>
            <w:div w:id="618684032">
              <w:marLeft w:val="0"/>
              <w:marRight w:val="0"/>
              <w:marTop w:val="0"/>
              <w:marBottom w:val="0"/>
              <w:divBdr>
                <w:top w:val="none" w:sz="0" w:space="0" w:color="auto"/>
                <w:left w:val="none" w:sz="0" w:space="0" w:color="auto"/>
                <w:bottom w:val="none" w:sz="0" w:space="0" w:color="auto"/>
                <w:right w:val="none" w:sz="0" w:space="0" w:color="auto"/>
              </w:divBdr>
            </w:div>
            <w:div w:id="1881163660">
              <w:marLeft w:val="0"/>
              <w:marRight w:val="0"/>
              <w:marTop w:val="0"/>
              <w:marBottom w:val="0"/>
              <w:divBdr>
                <w:top w:val="none" w:sz="0" w:space="0" w:color="auto"/>
                <w:left w:val="none" w:sz="0" w:space="0" w:color="auto"/>
                <w:bottom w:val="none" w:sz="0" w:space="0" w:color="auto"/>
                <w:right w:val="none" w:sz="0" w:space="0" w:color="auto"/>
              </w:divBdr>
            </w:div>
            <w:div w:id="1589003985">
              <w:marLeft w:val="0"/>
              <w:marRight w:val="0"/>
              <w:marTop w:val="0"/>
              <w:marBottom w:val="0"/>
              <w:divBdr>
                <w:top w:val="none" w:sz="0" w:space="0" w:color="auto"/>
                <w:left w:val="none" w:sz="0" w:space="0" w:color="auto"/>
                <w:bottom w:val="none" w:sz="0" w:space="0" w:color="auto"/>
                <w:right w:val="none" w:sz="0" w:space="0" w:color="auto"/>
              </w:divBdr>
            </w:div>
            <w:div w:id="1838182406">
              <w:marLeft w:val="0"/>
              <w:marRight w:val="0"/>
              <w:marTop w:val="0"/>
              <w:marBottom w:val="0"/>
              <w:divBdr>
                <w:top w:val="none" w:sz="0" w:space="0" w:color="auto"/>
                <w:left w:val="none" w:sz="0" w:space="0" w:color="auto"/>
                <w:bottom w:val="none" w:sz="0" w:space="0" w:color="auto"/>
                <w:right w:val="none" w:sz="0" w:space="0" w:color="auto"/>
              </w:divBdr>
            </w:div>
            <w:div w:id="10143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bids-specification.readthedocs.io/en/stable/modality-specific-files/magnetic-resonance-imaging-data.html" TargetMode="External"/><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anaconda.com/miniconda/"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ds-specification.readthedocs.io/en/stable/modality-specific-files/magnetic-resonance-imaging-data.html#fieldmap-data" TargetMode="External"/><Relationship Id="rId7" Type="http://schemas.openxmlformats.org/officeDocument/2006/relationships/endnotes" Target="endnotes.xml"/><Relationship Id="rId12" Type="http://schemas.openxmlformats.org/officeDocument/2006/relationships/hyperlink" Target="https://www.anaconda.com/" TargetMode="External"/><Relationship Id="rId17" Type="http://schemas.openxmlformats.org/officeDocument/2006/relationships/hyperlink" Target="http://msysgit.github.io/"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scm.com/download/win"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scm.com/book/zh/" TargetMode="External"/><Relationship Id="rId23" Type="http://schemas.openxmlformats.org/officeDocument/2006/relationships/hyperlink" Target="https://bids-standard.github.io/bids-validator/" TargetMode="External"/><Relationship Id="rId10" Type="http://schemas.microsoft.com/office/2016/09/relationships/commentsIds" Target="commentsIds.xml"/><Relationship Id="rId19" Type="http://schemas.openxmlformats.org/officeDocument/2006/relationships/hyperlink" Target="http://bids.neuroimaging.i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earn.microsoft.com/zh-cn/windows/terminal/install" TargetMode="External"/><Relationship Id="rId22" Type="http://schemas.openxmlformats.org/officeDocument/2006/relationships/hyperlink" Target="https://github.com/shanshan717/fMRI_pipeline_narps.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5D4E6-12C0-D446-BC4F-9BB1AF30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23</Pages>
  <Words>8373</Words>
  <Characters>47729</Characters>
  <Application>Microsoft Office Word</Application>
  <DocSecurity>0</DocSecurity>
  <Lines>397</Lines>
  <Paragraphs>111</Paragraphs>
  <ScaleCrop>false</ScaleCrop>
  <Company/>
  <LinksUpToDate>false</LinksUpToDate>
  <CharactersWithSpaces>55991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zhushanshan0717@gmail.com</dc:creator>
  <cp:keywords/>
  <dc:description/>
  <cp:lastModifiedBy>zhushanshan0717@gmail.com</cp:lastModifiedBy>
  <cp:revision>11</cp:revision>
  <dcterms:created xsi:type="dcterms:W3CDTF">2025-04-14T09:01:00Z</dcterms:created>
  <dcterms:modified xsi:type="dcterms:W3CDTF">2025-04-18T13:54:00Z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zotero-version="7.0.12-beta.1+31bbf2acf"&gt;&lt;session id="f3WYq9gQ"/&gt;&lt;style id="http://www.zotero.org/styles/apa" locale="en-GB" hasBibliography="1" bibliographyStyleHasBeenSet="1"/&gt;&lt;prefs&gt;&lt;pref name="fieldType" value="Field"/&gt;&lt;/prefs&gt;&lt;</vt:lpwstr>
  </property>
  <property fmtid="{D5CDD505-2E9C-101B-9397-08002B2CF9AE}" pid="3" name="ZOTERO_PREF_2">
    <vt:lpwstr>/data&gt;</vt:lpwstr>
  </property>
</Properties>
</file>